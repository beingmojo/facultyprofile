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477" w:rsidRPr="00497DCD" w:rsidRDefault="00407477" w:rsidP="00407477">
      <w:pPr>
        <w:jc w:val="center"/>
        <w:rPr>
          <w:rFonts w:cs="Times New Roman"/>
          <w:i/>
          <w:sz w:val="28"/>
          <w:szCs w:val="28"/>
        </w:rPr>
      </w:pPr>
      <w:r w:rsidRPr="00497DCD">
        <w:rPr>
          <w:rFonts w:cs="Times New Roman"/>
          <w:i/>
          <w:sz w:val="28"/>
          <w:szCs w:val="28"/>
        </w:rPr>
        <w:t>Participant Slip for the Study on Effortful Writing and Body Image</w:t>
      </w:r>
    </w:p>
    <w:p w:rsidR="00407477" w:rsidRDefault="00407477" w:rsidP="00407477">
      <w:pPr>
        <w:rPr>
          <w:rFonts w:cs="Times New Roman"/>
        </w:rPr>
      </w:pPr>
    </w:p>
    <w:p w:rsidR="00407477" w:rsidRPr="00407477" w:rsidRDefault="00407477" w:rsidP="00407477">
      <w:pPr>
        <w:rPr>
          <w:rFonts w:cs="Times New Roman"/>
        </w:rPr>
      </w:pPr>
    </w:p>
    <w:p w:rsidR="00407477" w:rsidRPr="00407477" w:rsidRDefault="00407477" w:rsidP="00407477">
      <w:pPr>
        <w:rPr>
          <w:rFonts w:cs="Times New Roman"/>
          <w:color w:val="000000" w:themeColor="text1"/>
        </w:rPr>
      </w:pPr>
      <w:r w:rsidRPr="00407477">
        <w:rPr>
          <w:rFonts w:cs="Times New Roman"/>
          <w:color w:val="000000" w:themeColor="text1"/>
        </w:rPr>
        <w:t xml:space="preserve">Your participation in this study involves 4 short sessions during a two-week period and 1 short follow-up session one month later. To receive the extra credit and to have a chance at winning $500 in cash, you must complete </w:t>
      </w:r>
      <w:r w:rsidRPr="00407477">
        <w:rPr>
          <w:rFonts w:cs="Times New Roman"/>
          <w:b/>
          <w:color w:val="000000" w:themeColor="text1"/>
          <w:u w:val="single"/>
        </w:rPr>
        <w:t>ALL 5 sessions</w:t>
      </w:r>
      <w:r w:rsidRPr="00407477">
        <w:rPr>
          <w:rFonts w:cs="Times New Roman"/>
          <w:color w:val="000000" w:themeColor="text1"/>
        </w:rPr>
        <w:t>.</w:t>
      </w:r>
    </w:p>
    <w:p w:rsidR="00407477" w:rsidRDefault="00407477" w:rsidP="00407477">
      <w:pPr>
        <w:rPr>
          <w:rFonts w:cs="Times New Roman"/>
          <w:color w:val="000000" w:themeColor="text1"/>
        </w:rPr>
      </w:pPr>
    </w:p>
    <w:p w:rsidR="00407477" w:rsidRPr="00407477" w:rsidRDefault="00407477" w:rsidP="00407477">
      <w:pPr>
        <w:rPr>
          <w:rFonts w:cs="Times New Roman"/>
          <w:color w:val="000000" w:themeColor="text1"/>
        </w:rPr>
      </w:pPr>
    </w:p>
    <w:p w:rsidR="00407477" w:rsidRPr="00407477" w:rsidRDefault="00407477" w:rsidP="00407477">
      <w:pPr>
        <w:rPr>
          <w:rFonts w:cs="Times New Roman"/>
        </w:rPr>
      </w:pPr>
      <w:r w:rsidRPr="00407477">
        <w:rPr>
          <w:rFonts w:cs="Times New Roman"/>
          <w:color w:val="000000" w:themeColor="text1"/>
        </w:rPr>
        <w:t xml:space="preserve">For the sessions on this page, you must be available on </w:t>
      </w:r>
      <w:r w:rsidRPr="00407477">
        <w:rPr>
          <w:rFonts w:cs="Times New Roman"/>
          <w:b/>
          <w:color w:val="000000" w:themeColor="text1"/>
          <w:u w:val="single"/>
        </w:rPr>
        <w:t xml:space="preserve">Mondays </w:t>
      </w:r>
      <w:r>
        <w:rPr>
          <w:rFonts w:cs="Times New Roman"/>
          <w:b/>
          <w:color w:val="000000" w:themeColor="text1"/>
          <w:u w:val="single"/>
        </w:rPr>
        <w:t>and</w:t>
      </w:r>
      <w:r w:rsidRPr="00407477">
        <w:rPr>
          <w:rFonts w:cs="Times New Roman"/>
          <w:b/>
          <w:color w:val="000000" w:themeColor="text1"/>
          <w:u w:val="single"/>
        </w:rPr>
        <w:t xml:space="preserve"> Wednesdays at 10:00am</w:t>
      </w:r>
      <w:r w:rsidRPr="00407477">
        <w:rPr>
          <w:rFonts w:cs="Times New Roman"/>
          <w:color w:val="000000" w:themeColor="text1"/>
        </w:rPr>
        <w:t xml:space="preserve">. If you are available on these days and times, and if you wish to participate in this study, </w:t>
      </w:r>
      <w:r>
        <w:rPr>
          <w:rFonts w:cs="Times New Roman"/>
          <w:color w:val="000000" w:themeColor="text1"/>
        </w:rPr>
        <w:t>take this sheet</w:t>
      </w:r>
      <w:r w:rsidRPr="00407477">
        <w:rPr>
          <w:rFonts w:cs="Times New Roman"/>
          <w:color w:val="000000" w:themeColor="text1"/>
        </w:rPr>
        <w:t xml:space="preserve"> for you to keep as a reminder of the </w:t>
      </w:r>
      <w:r w:rsidRPr="00407477">
        <w:rPr>
          <w:rFonts w:eastAsia="Times New Roman" w:cs="Times New Roman"/>
          <w:color w:val="000000"/>
        </w:rPr>
        <w:t>dates, times, and location for each session</w:t>
      </w:r>
      <w:r w:rsidRPr="00407477">
        <w:rPr>
          <w:rFonts w:cs="Times New Roman"/>
          <w:color w:val="000000" w:themeColor="text1"/>
        </w:rPr>
        <w:t>.</w:t>
      </w:r>
    </w:p>
    <w:p w:rsidR="00094ECB" w:rsidRDefault="00094ECB">
      <w:pPr>
        <w:rPr>
          <w:rFonts w:cs="Times New Roman"/>
        </w:rPr>
      </w:pPr>
    </w:p>
    <w:p w:rsidR="00407477" w:rsidRDefault="00407477">
      <w:pPr>
        <w:rPr>
          <w:rFonts w:cs="Times New Roman"/>
        </w:rPr>
      </w:pPr>
    </w:p>
    <w:tbl>
      <w:tblPr>
        <w:tblStyle w:val="TableGrid"/>
        <w:tblW w:w="0" w:type="auto"/>
        <w:tblInd w:w="108" w:type="dxa"/>
        <w:tblLook w:val="04A0"/>
      </w:tblPr>
      <w:tblGrid>
        <w:gridCol w:w="1620"/>
        <w:gridCol w:w="3330"/>
        <w:gridCol w:w="2610"/>
        <w:gridCol w:w="1800"/>
      </w:tblGrid>
      <w:tr w:rsidR="00407477" w:rsidTr="003D629E">
        <w:tc>
          <w:tcPr>
            <w:tcW w:w="1620" w:type="dxa"/>
          </w:tcPr>
          <w:p w:rsidR="00407477" w:rsidRPr="003D629E" w:rsidRDefault="00407477">
            <w:pPr>
              <w:rPr>
                <w:rFonts w:cs="Times New Roman"/>
                <w:b/>
              </w:rPr>
            </w:pPr>
            <w:r w:rsidRPr="003D629E">
              <w:rPr>
                <w:rFonts w:cs="Times New Roman"/>
                <w:b/>
              </w:rPr>
              <w:t>Session</w:t>
            </w:r>
          </w:p>
        </w:tc>
        <w:tc>
          <w:tcPr>
            <w:tcW w:w="3330" w:type="dxa"/>
          </w:tcPr>
          <w:p w:rsidR="00407477" w:rsidRPr="003D629E" w:rsidRDefault="00407477">
            <w:pPr>
              <w:rPr>
                <w:rFonts w:cs="Times New Roman"/>
                <w:b/>
              </w:rPr>
            </w:pPr>
            <w:r w:rsidRPr="003D629E">
              <w:rPr>
                <w:rFonts w:cs="Times New Roman"/>
                <w:b/>
              </w:rPr>
              <w:t>Date</w:t>
            </w:r>
          </w:p>
        </w:tc>
        <w:tc>
          <w:tcPr>
            <w:tcW w:w="2610" w:type="dxa"/>
          </w:tcPr>
          <w:p w:rsidR="00407477" w:rsidRPr="003D629E" w:rsidRDefault="00407477">
            <w:pPr>
              <w:rPr>
                <w:rFonts w:cs="Times New Roman"/>
                <w:b/>
              </w:rPr>
            </w:pPr>
            <w:r w:rsidRPr="003D629E">
              <w:rPr>
                <w:rFonts w:cs="Times New Roman"/>
                <w:b/>
              </w:rPr>
              <w:t>Time</w:t>
            </w:r>
          </w:p>
        </w:tc>
        <w:tc>
          <w:tcPr>
            <w:tcW w:w="1800" w:type="dxa"/>
          </w:tcPr>
          <w:p w:rsidR="00407477" w:rsidRPr="003D629E" w:rsidRDefault="00407477">
            <w:pPr>
              <w:rPr>
                <w:rFonts w:cs="Times New Roman"/>
                <w:b/>
              </w:rPr>
            </w:pPr>
            <w:r w:rsidRPr="003D629E">
              <w:rPr>
                <w:rFonts w:cs="Times New Roman"/>
                <w:b/>
              </w:rPr>
              <w:t>Location</w:t>
            </w:r>
          </w:p>
        </w:tc>
      </w:tr>
      <w:tr w:rsidR="00407477" w:rsidTr="003D629E">
        <w:tc>
          <w:tcPr>
            <w:tcW w:w="1620" w:type="dxa"/>
          </w:tcPr>
          <w:p w:rsidR="00407477" w:rsidRDefault="00407477" w:rsidP="00407477">
            <w:pPr>
              <w:rPr>
                <w:rFonts w:cs="Times New Roman"/>
              </w:rPr>
            </w:pPr>
            <w:r w:rsidRPr="00407477">
              <w:rPr>
                <w:rFonts w:cs="Times New Roman"/>
              </w:rPr>
              <w:t xml:space="preserve">Session </w:t>
            </w:r>
            <w:r>
              <w:rPr>
                <w:rFonts w:cs="Times New Roman"/>
              </w:rPr>
              <w:t>1</w:t>
            </w:r>
          </w:p>
        </w:tc>
        <w:tc>
          <w:tcPr>
            <w:tcW w:w="3330" w:type="dxa"/>
          </w:tcPr>
          <w:p w:rsidR="00407477" w:rsidRDefault="00407477" w:rsidP="00407477">
            <w:pPr>
              <w:rPr>
                <w:rFonts w:cs="Times New Roman"/>
              </w:rPr>
            </w:pPr>
            <w:r w:rsidRPr="00407477">
              <w:rPr>
                <w:rFonts w:cs="Times New Roman"/>
              </w:rPr>
              <w:t xml:space="preserve">September </w:t>
            </w:r>
            <w:r>
              <w:rPr>
                <w:rFonts w:cs="Times New Roman"/>
              </w:rPr>
              <w:t>6, Monday</w:t>
            </w:r>
          </w:p>
        </w:tc>
        <w:tc>
          <w:tcPr>
            <w:tcW w:w="2610" w:type="dxa"/>
          </w:tcPr>
          <w:p w:rsidR="00407477" w:rsidRDefault="00407477">
            <w:pPr>
              <w:rPr>
                <w:rFonts w:cs="Times New Roman"/>
              </w:rPr>
            </w:pPr>
            <w:r w:rsidRPr="00407477">
              <w:rPr>
                <w:rFonts w:cs="Times New Roman"/>
              </w:rPr>
              <w:t>10:00am-10:50am</w:t>
            </w:r>
          </w:p>
        </w:tc>
        <w:tc>
          <w:tcPr>
            <w:tcW w:w="1800" w:type="dxa"/>
          </w:tcPr>
          <w:p w:rsidR="00407477" w:rsidRDefault="00407477">
            <w:pPr>
              <w:rPr>
                <w:rFonts w:cs="Times New Roman"/>
              </w:rPr>
            </w:pPr>
            <w:r w:rsidRPr="00407477">
              <w:rPr>
                <w:rFonts w:cs="Times New Roman"/>
              </w:rPr>
              <w:t>PSY 312</w:t>
            </w:r>
            <w:r>
              <w:rPr>
                <w:rFonts w:cs="Times New Roman"/>
              </w:rPr>
              <w:t>*</w:t>
            </w:r>
          </w:p>
        </w:tc>
      </w:tr>
      <w:tr w:rsidR="00407477" w:rsidTr="003D629E">
        <w:tc>
          <w:tcPr>
            <w:tcW w:w="1620" w:type="dxa"/>
          </w:tcPr>
          <w:p w:rsidR="00407477" w:rsidRDefault="00407477" w:rsidP="00C936BB">
            <w:pPr>
              <w:rPr>
                <w:rFonts w:cs="Times New Roman"/>
              </w:rPr>
            </w:pPr>
            <w:r w:rsidRPr="00407477">
              <w:rPr>
                <w:rFonts w:cs="Times New Roman"/>
              </w:rPr>
              <w:t xml:space="preserve">Session </w:t>
            </w:r>
            <w:r>
              <w:rPr>
                <w:rFonts w:cs="Times New Roman"/>
              </w:rPr>
              <w:t>2</w:t>
            </w:r>
          </w:p>
        </w:tc>
        <w:tc>
          <w:tcPr>
            <w:tcW w:w="3330" w:type="dxa"/>
          </w:tcPr>
          <w:p w:rsidR="00407477" w:rsidRDefault="00407477">
            <w:pPr>
              <w:rPr>
                <w:rFonts w:cs="Times New Roman"/>
              </w:rPr>
            </w:pPr>
            <w:r w:rsidRPr="00407477">
              <w:rPr>
                <w:rFonts w:cs="Times New Roman"/>
              </w:rPr>
              <w:t>September 8</w:t>
            </w:r>
            <w:r>
              <w:rPr>
                <w:rFonts w:cs="Times New Roman"/>
              </w:rPr>
              <w:t>, Wednesday</w:t>
            </w:r>
          </w:p>
        </w:tc>
        <w:tc>
          <w:tcPr>
            <w:tcW w:w="2610" w:type="dxa"/>
          </w:tcPr>
          <w:p w:rsidR="00407477" w:rsidRDefault="00407477">
            <w:pPr>
              <w:rPr>
                <w:rFonts w:cs="Times New Roman"/>
              </w:rPr>
            </w:pPr>
            <w:r w:rsidRPr="00407477">
              <w:rPr>
                <w:rFonts w:cs="Times New Roman"/>
              </w:rPr>
              <w:t>10:00am-10:30am</w:t>
            </w:r>
          </w:p>
        </w:tc>
        <w:tc>
          <w:tcPr>
            <w:tcW w:w="1800" w:type="dxa"/>
          </w:tcPr>
          <w:p w:rsidR="00407477" w:rsidRDefault="00407477">
            <w:pPr>
              <w:rPr>
                <w:rFonts w:cs="Times New Roman"/>
              </w:rPr>
            </w:pPr>
            <w:r w:rsidRPr="00407477">
              <w:rPr>
                <w:rFonts w:cs="Times New Roman"/>
              </w:rPr>
              <w:t>PSY 31</w:t>
            </w:r>
            <w:r>
              <w:rPr>
                <w:rFonts w:cs="Times New Roman"/>
              </w:rPr>
              <w:t>2*</w:t>
            </w:r>
          </w:p>
        </w:tc>
      </w:tr>
      <w:tr w:rsidR="00407477" w:rsidTr="003D629E">
        <w:tc>
          <w:tcPr>
            <w:tcW w:w="1620" w:type="dxa"/>
          </w:tcPr>
          <w:p w:rsidR="00407477" w:rsidRDefault="00407477" w:rsidP="00C936BB">
            <w:pPr>
              <w:rPr>
                <w:rFonts w:cs="Times New Roman"/>
              </w:rPr>
            </w:pPr>
            <w:r w:rsidRPr="00407477">
              <w:rPr>
                <w:rFonts w:cs="Times New Roman"/>
              </w:rPr>
              <w:t xml:space="preserve">Session </w:t>
            </w:r>
            <w:r>
              <w:rPr>
                <w:rFonts w:cs="Times New Roman"/>
              </w:rPr>
              <w:t>3</w:t>
            </w:r>
          </w:p>
        </w:tc>
        <w:tc>
          <w:tcPr>
            <w:tcW w:w="3330" w:type="dxa"/>
          </w:tcPr>
          <w:p w:rsidR="00407477" w:rsidRDefault="00407477" w:rsidP="00407477">
            <w:pPr>
              <w:rPr>
                <w:rFonts w:cs="Times New Roman"/>
              </w:rPr>
            </w:pPr>
            <w:r w:rsidRPr="00407477">
              <w:rPr>
                <w:rFonts w:cs="Times New Roman"/>
              </w:rPr>
              <w:t xml:space="preserve">September </w:t>
            </w:r>
            <w:r>
              <w:rPr>
                <w:rFonts w:cs="Times New Roman"/>
              </w:rPr>
              <w:t>13, Monday</w:t>
            </w:r>
          </w:p>
        </w:tc>
        <w:tc>
          <w:tcPr>
            <w:tcW w:w="2610" w:type="dxa"/>
          </w:tcPr>
          <w:p w:rsidR="00407477" w:rsidRDefault="00407477">
            <w:pPr>
              <w:rPr>
                <w:rFonts w:cs="Times New Roman"/>
              </w:rPr>
            </w:pPr>
            <w:r w:rsidRPr="00407477">
              <w:rPr>
                <w:rFonts w:cs="Times New Roman"/>
              </w:rPr>
              <w:t>10:00am-10:30am</w:t>
            </w:r>
          </w:p>
        </w:tc>
        <w:tc>
          <w:tcPr>
            <w:tcW w:w="1800" w:type="dxa"/>
          </w:tcPr>
          <w:p w:rsidR="00407477" w:rsidRDefault="00407477">
            <w:pPr>
              <w:rPr>
                <w:rFonts w:cs="Times New Roman"/>
              </w:rPr>
            </w:pPr>
            <w:r w:rsidRPr="00407477">
              <w:rPr>
                <w:rFonts w:cs="Times New Roman"/>
              </w:rPr>
              <w:t>PSY 312</w:t>
            </w:r>
            <w:r>
              <w:rPr>
                <w:rFonts w:cs="Times New Roman"/>
              </w:rPr>
              <w:t>*</w:t>
            </w:r>
          </w:p>
        </w:tc>
      </w:tr>
      <w:tr w:rsidR="00407477" w:rsidTr="003D629E">
        <w:tc>
          <w:tcPr>
            <w:tcW w:w="1620" w:type="dxa"/>
          </w:tcPr>
          <w:p w:rsidR="00407477" w:rsidRDefault="00407477" w:rsidP="00C936BB">
            <w:pPr>
              <w:rPr>
                <w:rFonts w:cs="Times New Roman"/>
              </w:rPr>
            </w:pPr>
            <w:r w:rsidRPr="00407477">
              <w:rPr>
                <w:rFonts w:cs="Times New Roman"/>
              </w:rPr>
              <w:t xml:space="preserve">Session </w:t>
            </w:r>
            <w:r>
              <w:rPr>
                <w:rFonts w:cs="Times New Roman"/>
              </w:rPr>
              <w:t>4</w:t>
            </w:r>
          </w:p>
        </w:tc>
        <w:tc>
          <w:tcPr>
            <w:tcW w:w="3330" w:type="dxa"/>
          </w:tcPr>
          <w:p w:rsidR="00407477" w:rsidRDefault="00407477" w:rsidP="00407477">
            <w:pPr>
              <w:rPr>
                <w:rFonts w:cs="Times New Roman"/>
              </w:rPr>
            </w:pPr>
            <w:r w:rsidRPr="00407477">
              <w:rPr>
                <w:rFonts w:cs="Times New Roman"/>
              </w:rPr>
              <w:t xml:space="preserve">September </w:t>
            </w:r>
            <w:r>
              <w:rPr>
                <w:rFonts w:cs="Times New Roman"/>
              </w:rPr>
              <w:t>15, Wednesday</w:t>
            </w:r>
          </w:p>
        </w:tc>
        <w:tc>
          <w:tcPr>
            <w:tcW w:w="2610" w:type="dxa"/>
          </w:tcPr>
          <w:p w:rsidR="00407477" w:rsidRDefault="00407477">
            <w:pPr>
              <w:rPr>
                <w:rFonts w:cs="Times New Roman"/>
              </w:rPr>
            </w:pPr>
            <w:r w:rsidRPr="00407477">
              <w:rPr>
                <w:rFonts w:cs="Times New Roman"/>
              </w:rPr>
              <w:t>10:00am-10:35am</w:t>
            </w:r>
          </w:p>
        </w:tc>
        <w:tc>
          <w:tcPr>
            <w:tcW w:w="1800" w:type="dxa"/>
          </w:tcPr>
          <w:p w:rsidR="00407477" w:rsidRDefault="00407477">
            <w:pPr>
              <w:rPr>
                <w:rFonts w:cs="Times New Roman"/>
              </w:rPr>
            </w:pPr>
            <w:r w:rsidRPr="00407477">
              <w:rPr>
                <w:rFonts w:cs="Times New Roman"/>
              </w:rPr>
              <w:t>PSY 312</w:t>
            </w:r>
            <w:r>
              <w:rPr>
                <w:rFonts w:cs="Times New Roman"/>
              </w:rPr>
              <w:t>*</w:t>
            </w:r>
          </w:p>
        </w:tc>
      </w:tr>
      <w:tr w:rsidR="00407477" w:rsidTr="003D629E">
        <w:tc>
          <w:tcPr>
            <w:tcW w:w="1620" w:type="dxa"/>
          </w:tcPr>
          <w:p w:rsidR="00407477" w:rsidRDefault="00407477" w:rsidP="00C936BB">
            <w:pPr>
              <w:rPr>
                <w:rFonts w:cs="Times New Roman"/>
              </w:rPr>
            </w:pPr>
            <w:r w:rsidRPr="00407477">
              <w:rPr>
                <w:rFonts w:cs="Times New Roman"/>
              </w:rPr>
              <w:t xml:space="preserve">Session </w:t>
            </w:r>
            <w:r>
              <w:rPr>
                <w:rFonts w:cs="Times New Roman"/>
              </w:rPr>
              <w:t>5</w:t>
            </w:r>
          </w:p>
        </w:tc>
        <w:tc>
          <w:tcPr>
            <w:tcW w:w="3330" w:type="dxa"/>
          </w:tcPr>
          <w:p w:rsidR="00407477" w:rsidRDefault="00407477">
            <w:pPr>
              <w:rPr>
                <w:rFonts w:cs="Times New Roman"/>
              </w:rPr>
            </w:pPr>
            <w:r w:rsidRPr="00407477">
              <w:rPr>
                <w:rFonts w:cs="Times New Roman"/>
              </w:rPr>
              <w:t>October 18</w:t>
            </w:r>
            <w:r>
              <w:rPr>
                <w:rFonts w:cs="Times New Roman"/>
              </w:rPr>
              <w:t>, Monday</w:t>
            </w:r>
          </w:p>
        </w:tc>
        <w:tc>
          <w:tcPr>
            <w:tcW w:w="2610" w:type="dxa"/>
          </w:tcPr>
          <w:p w:rsidR="00407477" w:rsidRDefault="00407477">
            <w:pPr>
              <w:rPr>
                <w:rFonts w:cs="Times New Roman"/>
              </w:rPr>
            </w:pPr>
            <w:r w:rsidRPr="00407477">
              <w:rPr>
                <w:rFonts w:cs="Times New Roman"/>
              </w:rPr>
              <w:t>10:00am-10:05am</w:t>
            </w:r>
          </w:p>
        </w:tc>
        <w:tc>
          <w:tcPr>
            <w:tcW w:w="1800" w:type="dxa"/>
          </w:tcPr>
          <w:p w:rsidR="00407477" w:rsidRDefault="00407477">
            <w:pPr>
              <w:rPr>
                <w:rFonts w:cs="Times New Roman"/>
              </w:rPr>
            </w:pPr>
            <w:r w:rsidRPr="00407477">
              <w:rPr>
                <w:rFonts w:cs="Times New Roman"/>
              </w:rPr>
              <w:t>PSY 312</w:t>
            </w:r>
            <w:r>
              <w:rPr>
                <w:rFonts w:cs="Times New Roman"/>
              </w:rPr>
              <w:t>*</w:t>
            </w:r>
          </w:p>
        </w:tc>
      </w:tr>
    </w:tbl>
    <w:p w:rsidR="00407477" w:rsidRDefault="00407477">
      <w:pPr>
        <w:rPr>
          <w:rFonts w:cs="Times New Roman"/>
        </w:rPr>
      </w:pPr>
    </w:p>
    <w:p w:rsidR="00407477" w:rsidRDefault="00407477">
      <w:pPr>
        <w:rPr>
          <w:rFonts w:cs="Times New Roman"/>
        </w:rPr>
      </w:pPr>
      <w:r>
        <w:rPr>
          <w:rFonts w:cs="Times New Roman"/>
        </w:rPr>
        <w:t>* PSY 312 is room 312 on the third floor of the Psychology building, across from the elevator.</w:t>
      </w:r>
    </w:p>
    <w:p w:rsidR="00407477" w:rsidRDefault="00407477">
      <w:pPr>
        <w:rPr>
          <w:rFonts w:cs="Times New Roman"/>
        </w:rPr>
      </w:pPr>
    </w:p>
    <w:p w:rsidR="00407477" w:rsidRPr="00407477" w:rsidRDefault="00407477">
      <w:pPr>
        <w:rPr>
          <w:rFonts w:cs="Times New Roman"/>
        </w:rPr>
      </w:pPr>
    </w:p>
    <w:p w:rsidR="00094ECB" w:rsidRDefault="00407477" w:rsidP="00407477">
      <w:pPr>
        <w:rPr>
          <w:rFonts w:cs="Times New Roman"/>
        </w:rPr>
      </w:pPr>
      <w:r w:rsidRPr="00407477">
        <w:rPr>
          <w:rFonts w:eastAsia="Times New Roman" w:cs="Times New Roman"/>
          <w:color w:val="000000"/>
        </w:rPr>
        <w:t xml:space="preserve">If you absolutely must miss a session, email the researcher at </w:t>
      </w:r>
      <w:r w:rsidRPr="00407477">
        <w:rPr>
          <w:rFonts w:cs="Times New Roman"/>
        </w:rPr>
        <w:t xml:space="preserve">JL1622@txstate.edu </w:t>
      </w:r>
      <w:r w:rsidR="00497DCD" w:rsidRPr="00407477">
        <w:rPr>
          <w:rFonts w:eastAsia="Times New Roman" w:cs="Times New Roman"/>
          <w:color w:val="000000"/>
        </w:rPr>
        <w:t>as soon as possible</w:t>
      </w:r>
      <w:r w:rsidR="00497DCD" w:rsidRPr="00407477">
        <w:rPr>
          <w:rFonts w:cs="Times New Roman"/>
        </w:rPr>
        <w:t xml:space="preserve"> </w:t>
      </w:r>
      <w:r w:rsidRPr="00407477">
        <w:rPr>
          <w:rFonts w:cs="Times New Roman"/>
        </w:rPr>
        <w:t xml:space="preserve">to reschedule the </w:t>
      </w:r>
      <w:r w:rsidRPr="00407477">
        <w:rPr>
          <w:rFonts w:eastAsia="Times New Roman" w:cs="Times New Roman"/>
          <w:color w:val="000000"/>
        </w:rPr>
        <w:t>session</w:t>
      </w:r>
      <w:r w:rsidRPr="00407477">
        <w:rPr>
          <w:rFonts w:cs="Times New Roman"/>
        </w:rPr>
        <w:t>.</w:t>
      </w:r>
    </w:p>
    <w:p w:rsidR="00497DCD" w:rsidRDefault="00497DCD" w:rsidP="00407477">
      <w:pPr>
        <w:rPr>
          <w:rFonts w:cs="Times New Roman"/>
        </w:rPr>
      </w:pPr>
    </w:p>
    <w:p w:rsidR="003B7243" w:rsidRDefault="003B7243" w:rsidP="00407477">
      <w:pPr>
        <w:pBdr>
          <w:bottom w:val="single" w:sz="6" w:space="1" w:color="auto"/>
        </w:pBdr>
        <w:rPr>
          <w:rFonts w:cs="Times New Roman"/>
        </w:rPr>
      </w:pPr>
    </w:p>
    <w:p w:rsidR="003B7243" w:rsidRDefault="003B7243" w:rsidP="00407477">
      <w:pPr>
        <w:rPr>
          <w:rFonts w:cs="Times New Roman"/>
        </w:rPr>
      </w:pPr>
    </w:p>
    <w:p w:rsidR="003B7243" w:rsidRDefault="003B7243" w:rsidP="00407477">
      <w:pPr>
        <w:rPr>
          <w:rFonts w:cs="Times New Roman"/>
        </w:rPr>
      </w:pPr>
    </w:p>
    <w:p w:rsidR="003B7243" w:rsidRPr="003B7243" w:rsidRDefault="003B7243" w:rsidP="003B7243">
      <w:pPr>
        <w:jc w:val="center"/>
        <w:rPr>
          <w:ins w:id="0" w:author=" " w:date="2010-08-30T09:14:00Z"/>
          <w:rFonts w:cs="Times New Roman"/>
          <w:sz w:val="22"/>
          <w:szCs w:val="22"/>
        </w:rPr>
      </w:pPr>
      <w:ins w:id="1" w:author=" " w:date="2010-08-30T09:14:00Z">
        <w:r w:rsidRPr="003B7243">
          <w:rPr>
            <w:rFonts w:cs="Times New Roman"/>
            <w:sz w:val="22"/>
            <w:szCs w:val="22"/>
          </w:rPr>
          <w:t>Description of the Procedures for this Study</w:t>
        </w:r>
      </w:ins>
    </w:p>
    <w:p w:rsidR="003B7243" w:rsidRPr="003B7243" w:rsidRDefault="003B7243" w:rsidP="003B7243">
      <w:pPr>
        <w:jc w:val="center"/>
        <w:rPr>
          <w:ins w:id="2" w:author=" " w:date="2010-08-30T09:14:00Z"/>
          <w:rFonts w:cs="Times New Roman"/>
          <w:sz w:val="22"/>
          <w:szCs w:val="22"/>
        </w:rPr>
      </w:pPr>
    </w:p>
    <w:p w:rsidR="003B7243" w:rsidRPr="003B7243" w:rsidRDefault="003B7243" w:rsidP="003B7243">
      <w:pPr>
        <w:rPr>
          <w:rFonts w:cs="Times New Roman"/>
          <w:sz w:val="22"/>
          <w:szCs w:val="22"/>
        </w:rPr>
      </w:pPr>
      <w:ins w:id="3" w:author=" " w:date="2010-08-30T09:14:00Z">
        <w:r w:rsidRPr="003B7243">
          <w:rPr>
            <w:rFonts w:cs="Times New Roman"/>
            <w:color w:val="000000" w:themeColor="text1"/>
            <w:sz w:val="22"/>
            <w:szCs w:val="22"/>
          </w:rPr>
          <w:t>Participation involves 4 short sessions during a two-week period and 1 short follow-up session one month later. In the first session, which will take 50 minutes, you will first complete the Eating Attitudes Test-26 that includes 26 statements such as “</w:t>
        </w:r>
        <w:r w:rsidRPr="003B7243">
          <w:rPr>
            <w:rFonts w:cs="Times New Roman"/>
            <w:bCs/>
            <w:color w:val="000000" w:themeColor="text1"/>
            <w:sz w:val="22"/>
            <w:szCs w:val="22"/>
          </w:rPr>
          <w:t>I am preoccupied with the thought of having fat on my body.</w:t>
        </w:r>
        <w:r w:rsidRPr="003B7243">
          <w:rPr>
            <w:rFonts w:cs="Times New Roman"/>
            <w:color w:val="000000" w:themeColor="text1"/>
            <w:sz w:val="22"/>
            <w:szCs w:val="22"/>
          </w:rPr>
          <w:t xml:space="preserve">” For each statement, you will </w:t>
        </w:r>
        <w:r w:rsidRPr="003B7243">
          <w:rPr>
            <w:rFonts w:cs="Times New Roman"/>
            <w:bCs/>
            <w:color w:val="000000" w:themeColor="text1"/>
            <w:sz w:val="22"/>
            <w:szCs w:val="22"/>
          </w:rPr>
          <w:t>indicate how often you feel that way</w:t>
        </w:r>
        <w:r w:rsidRPr="003B7243">
          <w:rPr>
            <w:rFonts w:cs="Times New Roman"/>
            <w:color w:val="000000" w:themeColor="text1"/>
            <w:sz w:val="22"/>
            <w:szCs w:val="22"/>
          </w:rPr>
          <w:t>. Next, you will complete a body image questionnaire that includes 7 questions asking for demographic information such as your weight and ethnicity, and asking you to identify one of nine figures that you feel is closest to you, is closest to an ideal figure, and is closest to a figure that the opposite sex prefers. Finally, you will spend 30 minutes writing about a designated topic: your room (e.g., “</w:t>
        </w:r>
        <w:r w:rsidRPr="003B7243">
          <w:rPr>
            <w:rFonts w:cs="Times New Roman"/>
            <w:sz w:val="22"/>
            <w:szCs w:val="22"/>
          </w:rPr>
          <w:t>Describe the arrangement of furniture, colors and textures of objects in your bedroom, and any other facts about your bedroom</w:t>
        </w:r>
        <w:r w:rsidRPr="003B7243">
          <w:rPr>
            <w:rFonts w:cs="Times New Roman"/>
            <w:color w:val="000000" w:themeColor="text1"/>
            <w:sz w:val="22"/>
            <w:szCs w:val="22"/>
          </w:rPr>
          <w:t>”), a traumatic event (e.g., “</w:t>
        </w:r>
        <w:r w:rsidRPr="003B7243">
          <w:rPr>
            <w:rFonts w:cs="Times New Roman"/>
            <w:sz w:val="22"/>
            <w:szCs w:val="22"/>
          </w:rPr>
          <w:t>Write about specific traumatic experiences that you are currently having, experiences you have had in the past, or your feelings about these issues and how they have influenced your life</w:t>
        </w:r>
        <w:r w:rsidRPr="003B7243">
          <w:rPr>
            <w:rFonts w:cs="Times New Roman"/>
            <w:color w:val="000000" w:themeColor="text1"/>
            <w:sz w:val="22"/>
            <w:szCs w:val="22"/>
          </w:rPr>
          <w:t>”), or your physical appearance (e.g., “</w:t>
        </w:r>
        <w:r w:rsidRPr="003B7243">
          <w:rPr>
            <w:rFonts w:cs="Times New Roman"/>
            <w:sz w:val="22"/>
            <w:szCs w:val="22"/>
          </w:rPr>
          <w:t>Write about your deepest thoughts and feelings about your weight, shape, appearance, or other physical characteristics</w:t>
        </w:r>
        <w:r w:rsidRPr="003B7243">
          <w:rPr>
            <w:rFonts w:cs="Times New Roman"/>
            <w:color w:val="000000" w:themeColor="text1"/>
            <w:sz w:val="22"/>
            <w:szCs w:val="22"/>
          </w:rPr>
          <w:t>”). In the second and third sessions, which will take 30 minutes, you will spend the time writing about the designated topic. In the fourth session, which will take 35 minutes, you will spend a final 30 minutes writing about the designated topic and then complete the body image questionnaire for a second time. In the last session, which will take 5 minutes, you will complete the body image questionnaire a final time.</w:t>
        </w:r>
      </w:ins>
    </w:p>
    <w:sectPr w:rsidR="003B7243" w:rsidRPr="003B7243" w:rsidSect="003B7243">
      <w:pgSz w:w="12240" w:h="15840"/>
      <w:pgMar w:top="1440"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4724"/>
    <w:rsid w:val="000625E8"/>
    <w:rsid w:val="00094ECB"/>
    <w:rsid w:val="000C33EF"/>
    <w:rsid w:val="0012342D"/>
    <w:rsid w:val="002145E4"/>
    <w:rsid w:val="00273525"/>
    <w:rsid w:val="00297488"/>
    <w:rsid w:val="002E4224"/>
    <w:rsid w:val="003075D2"/>
    <w:rsid w:val="003B7243"/>
    <w:rsid w:val="003D629E"/>
    <w:rsid w:val="003F33A8"/>
    <w:rsid w:val="003F6ED8"/>
    <w:rsid w:val="00407477"/>
    <w:rsid w:val="00424724"/>
    <w:rsid w:val="00497DCD"/>
    <w:rsid w:val="004F3D39"/>
    <w:rsid w:val="0070094C"/>
    <w:rsid w:val="008E78FE"/>
    <w:rsid w:val="00946C34"/>
    <w:rsid w:val="00A71088"/>
    <w:rsid w:val="00A925E4"/>
    <w:rsid w:val="00B82906"/>
    <w:rsid w:val="00BA67ED"/>
    <w:rsid w:val="00C574F8"/>
    <w:rsid w:val="00DC6F5D"/>
    <w:rsid w:val="00E667B8"/>
    <w:rsid w:val="00E90951"/>
    <w:rsid w:val="00E963CE"/>
    <w:rsid w:val="00EA63E4"/>
    <w:rsid w:val="00F23952"/>
    <w:rsid w:val="00FE7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5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C33EF"/>
    <w:rPr>
      <w:color w:val="0000FF" w:themeColor="hyperlink"/>
      <w:u w:val="single"/>
    </w:rPr>
  </w:style>
  <w:style w:type="paragraph" w:styleId="ListParagraph">
    <w:name w:val="List Paragraph"/>
    <w:basedOn w:val="Normal"/>
    <w:uiPriority w:val="34"/>
    <w:qFormat/>
    <w:rsid w:val="00407477"/>
    <w:pPr>
      <w:ind w:left="720"/>
      <w:contextualSpacing/>
    </w:pPr>
  </w:style>
  <w:style w:type="paragraph" w:styleId="BalloonText">
    <w:name w:val="Balloon Text"/>
    <w:basedOn w:val="Normal"/>
    <w:link w:val="BalloonTextChar"/>
    <w:uiPriority w:val="99"/>
    <w:semiHidden/>
    <w:unhideWhenUsed/>
    <w:rsid w:val="003B7243"/>
    <w:rPr>
      <w:rFonts w:ascii="Tahoma" w:hAnsi="Tahoma" w:cs="Tahoma"/>
      <w:sz w:val="16"/>
      <w:szCs w:val="16"/>
    </w:rPr>
  </w:style>
  <w:style w:type="character" w:customStyle="1" w:styleId="BalloonTextChar">
    <w:name w:val="Balloon Text Char"/>
    <w:basedOn w:val="DefaultParagraphFont"/>
    <w:link w:val="BalloonText"/>
    <w:uiPriority w:val="99"/>
    <w:semiHidden/>
    <w:rsid w:val="003B7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8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2010-08-31T03:19:00Z</dcterms:created>
  <dcterms:modified xsi:type="dcterms:W3CDTF">2010-08-31T03:19:00Z</dcterms:modified>
</cp:coreProperties>
</file>