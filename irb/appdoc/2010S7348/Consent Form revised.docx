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585" w:rsidRPr="00A20D95" w:rsidRDefault="00437A1E" w:rsidP="00434FF0">
      <w:pPr>
        <w:spacing w:after="0" w:line="240" w:lineRule="auto"/>
        <w:jc w:val="center"/>
        <w:rPr>
          <w:rFonts w:ascii="Times New Roman" w:hAnsi="Times New Roman" w:cs="Times New Roman"/>
          <w:color w:val="000000" w:themeColor="text1"/>
        </w:rPr>
      </w:pPr>
      <w:r w:rsidRPr="00A20D95">
        <w:rPr>
          <w:rFonts w:ascii="Times New Roman" w:hAnsi="Times New Roman" w:cs="Times New Roman"/>
          <w:b/>
          <w:color w:val="000000" w:themeColor="text1"/>
        </w:rPr>
        <w:t>Consent Form</w:t>
      </w:r>
    </w:p>
    <w:p w:rsidR="007C0D87" w:rsidRPr="00A20D95" w:rsidRDefault="007C0D87" w:rsidP="00434FF0">
      <w:pPr>
        <w:spacing w:after="0" w:line="240" w:lineRule="auto"/>
        <w:rPr>
          <w:rFonts w:ascii="Times New Roman" w:hAnsi="Times New Roman" w:cs="Times New Roman"/>
          <w:color w:val="000000" w:themeColor="text1"/>
        </w:rPr>
      </w:pPr>
    </w:p>
    <w:p w:rsidR="006C2E23" w:rsidRPr="00A20D95" w:rsidRDefault="006C2E23" w:rsidP="00434FF0">
      <w:pPr>
        <w:spacing w:after="0" w:line="240" w:lineRule="auto"/>
        <w:rPr>
          <w:rFonts w:ascii="Times New Roman" w:hAnsi="Times New Roman" w:cs="Times New Roman"/>
          <w:color w:val="000000" w:themeColor="text1"/>
        </w:rPr>
      </w:pPr>
      <w:r w:rsidRPr="00A20D95">
        <w:rPr>
          <w:rFonts w:ascii="Times New Roman" w:hAnsi="Times New Roman" w:cs="Times New Roman"/>
          <w:color w:val="000000" w:themeColor="text1"/>
          <w:u w:val="single"/>
        </w:rPr>
        <w:t>Researchers</w:t>
      </w:r>
      <w:r w:rsidRPr="00A20D95">
        <w:rPr>
          <w:rFonts w:ascii="Times New Roman" w:hAnsi="Times New Roman" w:cs="Times New Roman"/>
          <w:color w:val="000000" w:themeColor="text1"/>
        </w:rPr>
        <w:t xml:space="preserve">: </w:t>
      </w:r>
      <w:r w:rsidR="00437A1E" w:rsidRPr="00A20D95">
        <w:rPr>
          <w:rFonts w:ascii="Times New Roman" w:hAnsi="Times New Roman" w:cs="Times New Roman"/>
          <w:color w:val="000000" w:themeColor="text1"/>
        </w:rPr>
        <w:t xml:space="preserve">You are asked to participate as a volunteer in a research study </w:t>
      </w:r>
      <w:r w:rsidRPr="00A20D95">
        <w:rPr>
          <w:rFonts w:ascii="Times New Roman" w:hAnsi="Times New Roman" w:cs="Times New Roman"/>
          <w:color w:val="000000" w:themeColor="text1"/>
        </w:rPr>
        <w:t>in</w:t>
      </w:r>
      <w:r w:rsidR="00437A1E" w:rsidRPr="00A20D95">
        <w:rPr>
          <w:rFonts w:ascii="Times New Roman" w:hAnsi="Times New Roman" w:cs="Times New Roman"/>
          <w:color w:val="000000" w:themeColor="text1"/>
        </w:rPr>
        <w:t xml:space="preserve"> the Health Psychology program</w:t>
      </w:r>
      <w:r w:rsidR="00EA3604" w:rsidRPr="00A20D95">
        <w:rPr>
          <w:rFonts w:ascii="Times New Roman" w:hAnsi="Times New Roman" w:cs="Times New Roman"/>
          <w:color w:val="000000" w:themeColor="text1"/>
        </w:rPr>
        <w:t xml:space="preserve"> at Texas State University–San Marcos</w:t>
      </w:r>
      <w:r w:rsidR="00437A1E" w:rsidRPr="00A20D95">
        <w:rPr>
          <w:rFonts w:ascii="Times New Roman" w:hAnsi="Times New Roman" w:cs="Times New Roman"/>
          <w:color w:val="000000" w:themeColor="text1"/>
        </w:rPr>
        <w:t>. The research will be conducted by</w:t>
      </w:r>
      <w:r w:rsidR="00EA3604" w:rsidRPr="00A20D95">
        <w:rPr>
          <w:rFonts w:ascii="Times New Roman" w:hAnsi="Times New Roman" w:cs="Times New Roman"/>
          <w:color w:val="000000" w:themeColor="text1"/>
        </w:rPr>
        <w:t xml:space="preserve"> graduate student</w:t>
      </w:r>
      <w:r w:rsidR="00437A1E" w:rsidRPr="00A20D95">
        <w:rPr>
          <w:rFonts w:ascii="Times New Roman" w:hAnsi="Times New Roman" w:cs="Times New Roman"/>
          <w:color w:val="000000" w:themeColor="text1"/>
        </w:rPr>
        <w:t xml:space="preserve"> Jondell Lafont </w:t>
      </w:r>
      <w:r w:rsidR="00EA3604" w:rsidRPr="00A20D95">
        <w:rPr>
          <w:rFonts w:ascii="Times New Roman" w:hAnsi="Times New Roman" w:cs="Times New Roman"/>
          <w:color w:val="000000" w:themeColor="text1"/>
        </w:rPr>
        <w:t>(</w:t>
      </w:r>
      <w:hyperlink r:id="rId4" w:history="1">
        <w:r w:rsidR="00EA3604" w:rsidRPr="00A20D95">
          <w:rPr>
            <w:rStyle w:val="Hyperlink"/>
            <w:rFonts w:ascii="Times New Roman" w:hAnsi="Times New Roman" w:cs="Times New Roman"/>
            <w:color w:val="000000" w:themeColor="text1"/>
            <w:u w:val="none"/>
          </w:rPr>
          <w:t>JL1622@txstate.edu</w:t>
        </w:r>
      </w:hyperlink>
      <w:r w:rsidR="00EA3604" w:rsidRPr="00A20D95">
        <w:rPr>
          <w:rFonts w:ascii="Times New Roman" w:hAnsi="Times New Roman" w:cs="Times New Roman"/>
          <w:color w:val="000000" w:themeColor="text1"/>
        </w:rPr>
        <w:t xml:space="preserve">) </w:t>
      </w:r>
      <w:r w:rsidR="00437A1E" w:rsidRPr="00A20D95">
        <w:rPr>
          <w:rFonts w:ascii="Times New Roman" w:hAnsi="Times New Roman" w:cs="Times New Roman"/>
          <w:color w:val="000000" w:themeColor="text1"/>
        </w:rPr>
        <w:t>under the supervision of Dr. Crystal Oberle</w:t>
      </w:r>
      <w:r w:rsidR="00EA3604" w:rsidRPr="00A20D95">
        <w:rPr>
          <w:rFonts w:ascii="Times New Roman" w:hAnsi="Times New Roman" w:cs="Times New Roman"/>
          <w:color w:val="000000" w:themeColor="text1"/>
        </w:rPr>
        <w:t xml:space="preserve"> (</w:t>
      </w:r>
      <w:hyperlink r:id="rId5" w:history="1">
        <w:r w:rsidR="00EA3604" w:rsidRPr="00A20D95">
          <w:rPr>
            <w:rStyle w:val="Hyperlink"/>
            <w:rFonts w:ascii="Times New Roman" w:hAnsi="Times New Roman" w:cs="Times New Roman"/>
            <w:color w:val="000000" w:themeColor="text1"/>
            <w:u w:val="none"/>
          </w:rPr>
          <w:t>oberle@txstate.edu</w:t>
        </w:r>
      </w:hyperlink>
      <w:r w:rsidR="00EA3604" w:rsidRPr="00A20D95">
        <w:rPr>
          <w:rFonts w:ascii="Times New Roman" w:hAnsi="Times New Roman" w:cs="Times New Roman"/>
          <w:color w:val="000000" w:themeColor="text1"/>
        </w:rPr>
        <w:t>)</w:t>
      </w:r>
      <w:r w:rsidR="00437A1E" w:rsidRPr="00A20D95">
        <w:rPr>
          <w:rFonts w:ascii="Times New Roman" w:hAnsi="Times New Roman" w:cs="Times New Roman"/>
          <w:color w:val="000000" w:themeColor="text1"/>
        </w:rPr>
        <w:t xml:space="preserve">. </w:t>
      </w:r>
    </w:p>
    <w:p w:rsidR="006C2E23" w:rsidRPr="00A20D95" w:rsidRDefault="006C2E23" w:rsidP="00434FF0">
      <w:pPr>
        <w:spacing w:after="0" w:line="240" w:lineRule="auto"/>
        <w:rPr>
          <w:rFonts w:ascii="Times New Roman" w:hAnsi="Times New Roman" w:cs="Times New Roman"/>
          <w:color w:val="000000" w:themeColor="text1"/>
        </w:rPr>
      </w:pPr>
    </w:p>
    <w:p w:rsidR="002C353B" w:rsidRPr="00A20D95" w:rsidRDefault="006C2E23" w:rsidP="00434FF0">
      <w:pPr>
        <w:spacing w:after="0" w:line="240" w:lineRule="auto"/>
        <w:rPr>
          <w:rFonts w:ascii="Times New Roman" w:hAnsi="Times New Roman" w:cs="Times New Roman"/>
          <w:color w:val="000000" w:themeColor="text1"/>
        </w:rPr>
      </w:pPr>
      <w:r w:rsidRPr="00A20D95">
        <w:rPr>
          <w:rFonts w:ascii="Times New Roman" w:hAnsi="Times New Roman" w:cs="Times New Roman"/>
          <w:color w:val="000000" w:themeColor="text1"/>
          <w:u w:val="single"/>
        </w:rPr>
        <w:t>Purpose</w:t>
      </w:r>
      <w:r w:rsidRPr="00A20D95">
        <w:rPr>
          <w:rFonts w:ascii="Times New Roman" w:hAnsi="Times New Roman" w:cs="Times New Roman"/>
          <w:color w:val="000000" w:themeColor="text1"/>
        </w:rPr>
        <w:t xml:space="preserve">: </w:t>
      </w:r>
      <w:r w:rsidR="00437A1E" w:rsidRPr="00A20D95">
        <w:rPr>
          <w:rFonts w:ascii="Times New Roman" w:hAnsi="Times New Roman" w:cs="Times New Roman"/>
          <w:color w:val="000000" w:themeColor="text1"/>
        </w:rPr>
        <w:t xml:space="preserve">The purpose of this </w:t>
      </w:r>
      <w:r w:rsidR="000174A6" w:rsidRPr="00A20D95">
        <w:rPr>
          <w:rFonts w:ascii="Times New Roman" w:hAnsi="Times New Roman" w:cs="Times New Roman"/>
          <w:color w:val="000000" w:themeColor="text1"/>
        </w:rPr>
        <w:t xml:space="preserve">research study </w:t>
      </w:r>
      <w:r w:rsidR="002C353B" w:rsidRPr="00A20D95">
        <w:rPr>
          <w:rFonts w:ascii="Times New Roman" w:hAnsi="Times New Roman" w:cs="Times New Roman"/>
          <w:color w:val="000000" w:themeColor="text1"/>
        </w:rPr>
        <w:t>is to explore whether effortful writing has any impact on people</w:t>
      </w:r>
      <w:r w:rsidRPr="00A20D95">
        <w:rPr>
          <w:rFonts w:ascii="Times New Roman" w:hAnsi="Times New Roman" w:cs="Times New Roman"/>
          <w:color w:val="000000" w:themeColor="text1"/>
        </w:rPr>
        <w:t>’</w:t>
      </w:r>
      <w:r w:rsidR="002C353B" w:rsidRPr="00A20D95">
        <w:rPr>
          <w:rFonts w:ascii="Times New Roman" w:hAnsi="Times New Roman" w:cs="Times New Roman"/>
          <w:color w:val="000000" w:themeColor="text1"/>
        </w:rPr>
        <w:t>s perceptions of weight. This study is an extension of other studies that found either positive effects on certain aspects of physical or mental health, negative effects, or no effects at all.</w:t>
      </w:r>
      <w:r w:rsidR="00437A1E" w:rsidRPr="00A20D95">
        <w:rPr>
          <w:rFonts w:ascii="Times New Roman" w:hAnsi="Times New Roman" w:cs="Times New Roman"/>
          <w:color w:val="000000" w:themeColor="text1"/>
        </w:rPr>
        <w:t xml:space="preserve"> </w:t>
      </w:r>
    </w:p>
    <w:p w:rsidR="002C353B" w:rsidRPr="00A20D95" w:rsidRDefault="002C353B" w:rsidP="00434FF0">
      <w:pPr>
        <w:spacing w:after="0" w:line="240" w:lineRule="auto"/>
        <w:rPr>
          <w:rFonts w:ascii="Times New Roman" w:hAnsi="Times New Roman" w:cs="Times New Roman"/>
          <w:color w:val="000000" w:themeColor="text1"/>
        </w:rPr>
      </w:pPr>
    </w:p>
    <w:p w:rsidR="0070237C" w:rsidRPr="00A20D95" w:rsidRDefault="006C2E23" w:rsidP="00434FF0">
      <w:pPr>
        <w:spacing w:after="0" w:line="240" w:lineRule="auto"/>
        <w:rPr>
          <w:rFonts w:ascii="Times New Roman" w:hAnsi="Times New Roman" w:cs="Times New Roman"/>
          <w:color w:val="000000" w:themeColor="text1"/>
        </w:rPr>
      </w:pPr>
      <w:r w:rsidRPr="00A20D95">
        <w:rPr>
          <w:rFonts w:ascii="Times New Roman" w:hAnsi="Times New Roman" w:cs="Times New Roman"/>
          <w:color w:val="000000" w:themeColor="text1"/>
          <w:u w:val="single"/>
        </w:rPr>
        <w:t>Invitation</w:t>
      </w:r>
      <w:r w:rsidRPr="00A20D95">
        <w:rPr>
          <w:rFonts w:ascii="Times New Roman" w:hAnsi="Times New Roman" w:cs="Times New Roman"/>
          <w:color w:val="000000" w:themeColor="text1"/>
        </w:rPr>
        <w:t>: The invitation for participation in this research study is being extended to</w:t>
      </w:r>
      <w:r w:rsidR="00194EAF" w:rsidRPr="00A20D95">
        <w:rPr>
          <w:rFonts w:ascii="Times New Roman" w:hAnsi="Times New Roman" w:cs="Times New Roman"/>
          <w:color w:val="000000" w:themeColor="text1"/>
        </w:rPr>
        <w:t xml:space="preserve"> approximately</w:t>
      </w:r>
      <w:r w:rsidRPr="00A20D95">
        <w:rPr>
          <w:rFonts w:ascii="Times New Roman" w:hAnsi="Times New Roman" w:cs="Times New Roman"/>
          <w:color w:val="000000" w:themeColor="text1"/>
        </w:rPr>
        <w:t xml:space="preserve"> </w:t>
      </w:r>
      <w:r w:rsidR="00652CCD">
        <w:rPr>
          <w:rFonts w:ascii="Times New Roman" w:hAnsi="Times New Roman" w:cs="Times New Roman"/>
          <w:color w:val="000000" w:themeColor="text1"/>
        </w:rPr>
        <w:t>2</w:t>
      </w:r>
      <w:r w:rsidR="00194EAF" w:rsidRPr="00A20D95">
        <w:rPr>
          <w:rFonts w:ascii="Times New Roman" w:hAnsi="Times New Roman" w:cs="Times New Roman"/>
          <w:color w:val="000000" w:themeColor="text1"/>
        </w:rPr>
        <w:t>00</w:t>
      </w:r>
      <w:r w:rsidRPr="00A20D95">
        <w:rPr>
          <w:rFonts w:ascii="Times New Roman" w:hAnsi="Times New Roman" w:cs="Times New Roman"/>
          <w:color w:val="000000" w:themeColor="text1"/>
        </w:rPr>
        <w:t xml:space="preserve"> </w:t>
      </w:r>
      <w:r w:rsidR="00AB6E3C" w:rsidRPr="00A20D95">
        <w:rPr>
          <w:rFonts w:ascii="Times New Roman" w:hAnsi="Times New Roman" w:cs="Times New Roman"/>
          <w:color w:val="000000" w:themeColor="text1"/>
        </w:rPr>
        <w:t xml:space="preserve">Texas State </w:t>
      </w:r>
      <w:r w:rsidRPr="00A20D95">
        <w:rPr>
          <w:rFonts w:ascii="Times New Roman" w:hAnsi="Times New Roman" w:cs="Times New Roman"/>
          <w:color w:val="000000" w:themeColor="text1"/>
        </w:rPr>
        <w:t xml:space="preserve">undergraduate </w:t>
      </w:r>
      <w:r w:rsidR="00194EAF" w:rsidRPr="00A20D95">
        <w:rPr>
          <w:rFonts w:ascii="Times New Roman" w:hAnsi="Times New Roman" w:cs="Times New Roman"/>
          <w:color w:val="000000" w:themeColor="text1"/>
        </w:rPr>
        <w:t>students</w:t>
      </w:r>
      <w:r w:rsidRPr="00A20D95">
        <w:rPr>
          <w:rFonts w:ascii="Times New Roman" w:hAnsi="Times New Roman" w:cs="Times New Roman"/>
          <w:color w:val="000000" w:themeColor="text1"/>
        </w:rPr>
        <w:t xml:space="preserve"> </w:t>
      </w:r>
      <w:r w:rsidR="00AB6E3C">
        <w:rPr>
          <w:rFonts w:ascii="Times New Roman" w:hAnsi="Times New Roman" w:cs="Times New Roman"/>
          <w:color w:val="000000" w:themeColor="text1"/>
        </w:rPr>
        <w:t xml:space="preserve">who are </w:t>
      </w:r>
      <w:r w:rsidR="00816C52">
        <w:rPr>
          <w:rFonts w:ascii="Times New Roman" w:hAnsi="Times New Roman" w:cs="Times New Roman"/>
          <w:color w:val="000000" w:themeColor="text1"/>
        </w:rPr>
        <w:t>between the ages of 18 and 45</w:t>
      </w:r>
      <w:r w:rsidR="005765DC">
        <w:rPr>
          <w:rFonts w:ascii="Times New Roman" w:hAnsi="Times New Roman" w:cs="Times New Roman"/>
          <w:color w:val="000000" w:themeColor="text1"/>
        </w:rPr>
        <w:t>, because we are interested in body image perception of young adults</w:t>
      </w:r>
      <w:r w:rsidR="0070237C" w:rsidRPr="00A20D95">
        <w:rPr>
          <w:rFonts w:ascii="Times New Roman" w:hAnsi="Times New Roman" w:cs="Times New Roman"/>
          <w:color w:val="000000" w:themeColor="text1"/>
        </w:rPr>
        <w:t>.</w:t>
      </w:r>
    </w:p>
    <w:p w:rsidR="006C2E23" w:rsidRPr="00A20D95" w:rsidRDefault="006C2E23" w:rsidP="006C2E23">
      <w:pPr>
        <w:spacing w:after="0" w:line="240" w:lineRule="auto"/>
        <w:rPr>
          <w:rFonts w:ascii="Times New Roman" w:hAnsi="Times New Roman" w:cs="Times New Roman"/>
          <w:color w:val="000000" w:themeColor="text1"/>
        </w:rPr>
      </w:pPr>
    </w:p>
    <w:p w:rsidR="0032247E" w:rsidRPr="00A20D95" w:rsidRDefault="0032247E" w:rsidP="007F272B">
      <w:pPr>
        <w:spacing w:after="0" w:line="240" w:lineRule="auto"/>
        <w:rPr>
          <w:rFonts w:ascii="Times New Roman" w:hAnsi="Times New Roman" w:cs="Times New Roman"/>
          <w:color w:val="000000" w:themeColor="text1"/>
        </w:rPr>
      </w:pPr>
      <w:r w:rsidRPr="00A20D95">
        <w:rPr>
          <w:rFonts w:ascii="Times New Roman" w:hAnsi="Times New Roman" w:cs="Times New Roman"/>
          <w:color w:val="000000" w:themeColor="text1"/>
          <w:u w:val="single"/>
        </w:rPr>
        <w:t>Procedures</w:t>
      </w:r>
      <w:r w:rsidRPr="00A20D95">
        <w:rPr>
          <w:rFonts w:ascii="Times New Roman" w:hAnsi="Times New Roman" w:cs="Times New Roman"/>
          <w:color w:val="000000" w:themeColor="text1"/>
        </w:rPr>
        <w:t xml:space="preserve">: </w:t>
      </w:r>
      <w:r w:rsidR="0091133C" w:rsidRPr="00A20D95">
        <w:rPr>
          <w:rFonts w:ascii="Times New Roman" w:hAnsi="Times New Roman" w:cs="Times New Roman"/>
          <w:color w:val="000000" w:themeColor="text1"/>
        </w:rPr>
        <w:t xml:space="preserve">Participation involves 4 short sessions during a two-week period and 1 short follow-up session one month later. In the first session, which will </w:t>
      </w:r>
      <w:r w:rsidR="00707DA1" w:rsidRPr="00A20D95">
        <w:rPr>
          <w:rFonts w:ascii="Times New Roman" w:hAnsi="Times New Roman" w:cs="Times New Roman"/>
          <w:color w:val="000000" w:themeColor="text1"/>
        </w:rPr>
        <w:t>take</w:t>
      </w:r>
      <w:r w:rsidR="0091133C" w:rsidRPr="00A20D95">
        <w:rPr>
          <w:rFonts w:ascii="Times New Roman" w:hAnsi="Times New Roman" w:cs="Times New Roman"/>
          <w:color w:val="000000" w:themeColor="text1"/>
        </w:rPr>
        <w:t xml:space="preserve"> </w:t>
      </w:r>
      <w:r w:rsidR="00647F24">
        <w:rPr>
          <w:rFonts w:ascii="Times New Roman" w:hAnsi="Times New Roman" w:cs="Times New Roman"/>
          <w:color w:val="000000" w:themeColor="text1"/>
        </w:rPr>
        <w:t>50 minutes</w:t>
      </w:r>
      <w:r w:rsidR="0091133C" w:rsidRPr="00A20D95">
        <w:rPr>
          <w:rFonts w:ascii="Times New Roman" w:hAnsi="Times New Roman" w:cs="Times New Roman"/>
          <w:color w:val="000000" w:themeColor="text1"/>
        </w:rPr>
        <w:t xml:space="preserve">, you will first complete the Eating Attitudes Test-26 </w:t>
      </w:r>
      <w:r w:rsidR="00DE5080" w:rsidRPr="00A20D95">
        <w:rPr>
          <w:rFonts w:ascii="Times New Roman" w:hAnsi="Times New Roman" w:cs="Times New Roman"/>
          <w:color w:val="000000" w:themeColor="text1"/>
        </w:rPr>
        <w:t xml:space="preserve">that includes </w:t>
      </w:r>
      <w:r w:rsidR="00647230" w:rsidRPr="00A20D95">
        <w:rPr>
          <w:rFonts w:ascii="Times New Roman" w:hAnsi="Times New Roman" w:cs="Times New Roman"/>
          <w:color w:val="000000" w:themeColor="text1"/>
        </w:rPr>
        <w:t>26</w:t>
      </w:r>
      <w:r w:rsidR="00DE5080" w:rsidRPr="00A20D95">
        <w:rPr>
          <w:rFonts w:ascii="Times New Roman" w:hAnsi="Times New Roman" w:cs="Times New Roman"/>
          <w:color w:val="000000" w:themeColor="text1"/>
        </w:rPr>
        <w:t xml:space="preserve"> statements</w:t>
      </w:r>
      <w:r w:rsidR="0091133C" w:rsidRPr="00A20D95">
        <w:rPr>
          <w:rFonts w:ascii="Times New Roman" w:hAnsi="Times New Roman" w:cs="Times New Roman"/>
          <w:color w:val="000000" w:themeColor="text1"/>
        </w:rPr>
        <w:t xml:space="preserve"> such as “</w:t>
      </w:r>
      <w:r w:rsidR="0091133C" w:rsidRPr="00A20D95">
        <w:rPr>
          <w:rFonts w:ascii="Times New Roman" w:hAnsi="Times New Roman" w:cs="Times New Roman"/>
          <w:bCs/>
          <w:color w:val="000000" w:themeColor="text1"/>
        </w:rPr>
        <w:t>I am preoccupied with the thought of having fat on my body.</w:t>
      </w:r>
      <w:r w:rsidR="0091133C" w:rsidRPr="00A20D95">
        <w:rPr>
          <w:rFonts w:ascii="Times New Roman" w:hAnsi="Times New Roman" w:cs="Times New Roman"/>
          <w:color w:val="000000" w:themeColor="text1"/>
        </w:rPr>
        <w:t xml:space="preserve">” For each statement, you will </w:t>
      </w:r>
      <w:r w:rsidR="0091133C" w:rsidRPr="00A20D95">
        <w:rPr>
          <w:rFonts w:ascii="Times New Roman" w:hAnsi="Times New Roman" w:cs="Times New Roman"/>
          <w:bCs/>
          <w:color w:val="000000" w:themeColor="text1"/>
        </w:rPr>
        <w:t>indicate how often you feel that way</w:t>
      </w:r>
      <w:r w:rsidR="0091133C" w:rsidRPr="00A20D95">
        <w:rPr>
          <w:rFonts w:ascii="Times New Roman" w:hAnsi="Times New Roman" w:cs="Times New Roman"/>
          <w:color w:val="000000" w:themeColor="text1"/>
        </w:rPr>
        <w:t xml:space="preserve">. Next, you will complete a body image questionnaire that includes </w:t>
      </w:r>
      <w:r w:rsidR="003F7741">
        <w:rPr>
          <w:rFonts w:ascii="Times New Roman" w:hAnsi="Times New Roman" w:cs="Times New Roman"/>
          <w:color w:val="000000" w:themeColor="text1"/>
        </w:rPr>
        <w:t>7</w:t>
      </w:r>
      <w:r w:rsidR="0091133C" w:rsidRPr="00A20D95">
        <w:rPr>
          <w:rFonts w:ascii="Times New Roman" w:hAnsi="Times New Roman" w:cs="Times New Roman"/>
          <w:color w:val="000000" w:themeColor="text1"/>
        </w:rPr>
        <w:t xml:space="preserve"> questions</w:t>
      </w:r>
      <w:r w:rsidR="00B31FDC" w:rsidRPr="00A20D95">
        <w:rPr>
          <w:rFonts w:ascii="Times New Roman" w:hAnsi="Times New Roman" w:cs="Times New Roman"/>
          <w:color w:val="000000" w:themeColor="text1"/>
        </w:rPr>
        <w:t xml:space="preserve"> </w:t>
      </w:r>
      <w:r w:rsidR="00DE5080" w:rsidRPr="00A20D95">
        <w:rPr>
          <w:rFonts w:ascii="Times New Roman" w:hAnsi="Times New Roman" w:cs="Times New Roman"/>
          <w:color w:val="000000" w:themeColor="text1"/>
        </w:rPr>
        <w:t>ask</w:t>
      </w:r>
      <w:r w:rsidR="00B31FDC" w:rsidRPr="00A20D95">
        <w:rPr>
          <w:rFonts w:ascii="Times New Roman" w:hAnsi="Times New Roman" w:cs="Times New Roman"/>
          <w:color w:val="000000" w:themeColor="text1"/>
        </w:rPr>
        <w:t>ing</w:t>
      </w:r>
      <w:r w:rsidR="00DE5080" w:rsidRPr="00A20D95">
        <w:rPr>
          <w:rFonts w:ascii="Times New Roman" w:hAnsi="Times New Roman" w:cs="Times New Roman"/>
          <w:color w:val="000000" w:themeColor="text1"/>
        </w:rPr>
        <w:t xml:space="preserve"> for demographic information such as your weight and ethnicity</w:t>
      </w:r>
      <w:r w:rsidR="00D6126B" w:rsidRPr="00A20D95">
        <w:rPr>
          <w:rFonts w:ascii="Times New Roman" w:hAnsi="Times New Roman" w:cs="Times New Roman"/>
          <w:color w:val="000000" w:themeColor="text1"/>
        </w:rPr>
        <w:t>, and</w:t>
      </w:r>
      <w:r w:rsidR="00DE5080" w:rsidRPr="00A20D95">
        <w:rPr>
          <w:rFonts w:ascii="Times New Roman" w:hAnsi="Times New Roman" w:cs="Times New Roman"/>
          <w:color w:val="000000" w:themeColor="text1"/>
        </w:rPr>
        <w:t xml:space="preserve"> ask</w:t>
      </w:r>
      <w:r w:rsidR="00B31FDC" w:rsidRPr="00A20D95">
        <w:rPr>
          <w:rFonts w:ascii="Times New Roman" w:hAnsi="Times New Roman" w:cs="Times New Roman"/>
          <w:color w:val="000000" w:themeColor="text1"/>
        </w:rPr>
        <w:t>ing</w:t>
      </w:r>
      <w:r w:rsidR="00DE5080" w:rsidRPr="00A20D95">
        <w:rPr>
          <w:rFonts w:ascii="Times New Roman" w:hAnsi="Times New Roman" w:cs="Times New Roman"/>
          <w:color w:val="000000" w:themeColor="text1"/>
        </w:rPr>
        <w:t xml:space="preserve"> you to identify one of nine figures that you feel is closest to you, is closest to an ideal figure, and is closest to a figure that </w:t>
      </w:r>
      <w:r w:rsidR="00B31FDC" w:rsidRPr="00A20D95">
        <w:rPr>
          <w:rFonts w:ascii="Times New Roman" w:hAnsi="Times New Roman" w:cs="Times New Roman"/>
          <w:color w:val="000000" w:themeColor="text1"/>
        </w:rPr>
        <w:t>the opposite sex</w:t>
      </w:r>
      <w:r w:rsidR="00DE5080" w:rsidRPr="00A20D95">
        <w:rPr>
          <w:rFonts w:ascii="Times New Roman" w:hAnsi="Times New Roman" w:cs="Times New Roman"/>
          <w:color w:val="000000" w:themeColor="text1"/>
        </w:rPr>
        <w:t xml:space="preserve"> prefer</w:t>
      </w:r>
      <w:r w:rsidR="00B31FDC" w:rsidRPr="00A20D95">
        <w:rPr>
          <w:rFonts w:ascii="Times New Roman" w:hAnsi="Times New Roman" w:cs="Times New Roman"/>
          <w:color w:val="000000" w:themeColor="text1"/>
        </w:rPr>
        <w:t>s</w:t>
      </w:r>
      <w:r w:rsidR="0091133C" w:rsidRPr="00A20D95">
        <w:rPr>
          <w:rFonts w:ascii="Times New Roman" w:hAnsi="Times New Roman" w:cs="Times New Roman"/>
          <w:color w:val="000000" w:themeColor="text1"/>
        </w:rPr>
        <w:t>.</w:t>
      </w:r>
      <w:r w:rsidR="00882C38" w:rsidRPr="00A20D95">
        <w:rPr>
          <w:rFonts w:ascii="Times New Roman" w:hAnsi="Times New Roman" w:cs="Times New Roman"/>
          <w:color w:val="000000" w:themeColor="text1"/>
        </w:rPr>
        <w:t xml:space="preserve"> </w:t>
      </w:r>
      <w:r w:rsidR="00AB1331" w:rsidRPr="00A20D95">
        <w:rPr>
          <w:rFonts w:ascii="Times New Roman" w:hAnsi="Times New Roman" w:cs="Times New Roman"/>
          <w:color w:val="000000" w:themeColor="text1"/>
        </w:rPr>
        <w:t>Finally</w:t>
      </w:r>
      <w:r w:rsidR="00882C38" w:rsidRPr="00A20D95">
        <w:rPr>
          <w:rFonts w:ascii="Times New Roman" w:hAnsi="Times New Roman" w:cs="Times New Roman"/>
          <w:color w:val="000000" w:themeColor="text1"/>
        </w:rPr>
        <w:t>, you will spend 30 minutes writing about a designated topic</w:t>
      </w:r>
      <w:r w:rsidR="00707DA1" w:rsidRPr="00A20D95">
        <w:rPr>
          <w:rFonts w:ascii="Times New Roman" w:hAnsi="Times New Roman" w:cs="Times New Roman"/>
          <w:color w:val="000000" w:themeColor="text1"/>
        </w:rPr>
        <w:t xml:space="preserve">: </w:t>
      </w:r>
      <w:r w:rsidR="00882C38" w:rsidRPr="00A20D95">
        <w:rPr>
          <w:rFonts w:ascii="Times New Roman" w:hAnsi="Times New Roman" w:cs="Times New Roman"/>
          <w:color w:val="000000" w:themeColor="text1"/>
        </w:rPr>
        <w:t>your room</w:t>
      </w:r>
      <w:ins w:id="0" w:author=" " w:date="2010-08-30T09:01:00Z">
        <w:r w:rsidR="00D426FE">
          <w:rPr>
            <w:rFonts w:ascii="Times New Roman" w:hAnsi="Times New Roman" w:cs="Times New Roman"/>
            <w:color w:val="000000" w:themeColor="text1"/>
          </w:rPr>
          <w:t xml:space="preserve"> (e.g., “</w:t>
        </w:r>
      </w:ins>
      <w:ins w:id="1" w:author=" " w:date="2010-08-30T09:02:00Z">
        <w:r w:rsidR="00D426FE" w:rsidRPr="00D426FE">
          <w:rPr>
            <w:rFonts w:ascii="Times New Roman" w:hAnsi="Times New Roman" w:cs="Times New Roman"/>
          </w:rPr>
          <w:t>Describe the arrangement of furniture, colors and textures of objects in your bedroom, and any other facts about your bedroom</w:t>
        </w:r>
      </w:ins>
      <w:ins w:id="2" w:author=" " w:date="2010-08-30T09:01:00Z">
        <w:r w:rsidR="00D426FE">
          <w:rPr>
            <w:rFonts w:ascii="Times New Roman" w:hAnsi="Times New Roman" w:cs="Times New Roman"/>
            <w:color w:val="000000" w:themeColor="text1"/>
          </w:rPr>
          <w:t>”)</w:t>
        </w:r>
      </w:ins>
      <w:r w:rsidR="00882C38" w:rsidRPr="00A20D95">
        <w:rPr>
          <w:rFonts w:ascii="Times New Roman" w:hAnsi="Times New Roman" w:cs="Times New Roman"/>
          <w:color w:val="000000" w:themeColor="text1"/>
        </w:rPr>
        <w:t>, a traumatic event</w:t>
      </w:r>
      <w:ins w:id="3" w:author=" " w:date="2010-08-30T09:03:00Z">
        <w:r w:rsidR="00D426FE">
          <w:rPr>
            <w:rFonts w:ascii="Times New Roman" w:hAnsi="Times New Roman" w:cs="Times New Roman"/>
            <w:color w:val="000000" w:themeColor="text1"/>
          </w:rPr>
          <w:t xml:space="preserve"> (e.g., “</w:t>
        </w:r>
      </w:ins>
      <w:ins w:id="4" w:author=" " w:date="2010-08-30T09:06:00Z">
        <w:r w:rsidR="00D426FE">
          <w:rPr>
            <w:rFonts w:ascii="Times New Roman" w:hAnsi="Times New Roman" w:cs="Times New Roman"/>
          </w:rPr>
          <w:t>W</w:t>
        </w:r>
        <w:r w:rsidR="00D426FE" w:rsidRPr="00D426FE">
          <w:rPr>
            <w:rFonts w:ascii="Times New Roman" w:hAnsi="Times New Roman" w:cs="Times New Roman"/>
          </w:rPr>
          <w:t>rite about specific traumatic experiences that you are currently having, experiences you have had in the past, or your feelings about these issues and how they have influenced your life</w:t>
        </w:r>
      </w:ins>
      <w:ins w:id="5" w:author=" " w:date="2010-08-30T09:03:00Z">
        <w:r w:rsidR="00D426FE">
          <w:rPr>
            <w:rFonts w:ascii="Times New Roman" w:hAnsi="Times New Roman" w:cs="Times New Roman"/>
            <w:color w:val="000000" w:themeColor="text1"/>
          </w:rPr>
          <w:t>”)</w:t>
        </w:r>
      </w:ins>
      <w:r w:rsidR="00707DA1" w:rsidRPr="00A20D95">
        <w:rPr>
          <w:rFonts w:ascii="Times New Roman" w:hAnsi="Times New Roman" w:cs="Times New Roman"/>
          <w:color w:val="000000" w:themeColor="text1"/>
        </w:rPr>
        <w:t>, or your physical appearance</w:t>
      </w:r>
      <w:ins w:id="6" w:author=" " w:date="2010-08-30T09:04:00Z">
        <w:r w:rsidR="00D426FE">
          <w:rPr>
            <w:rFonts w:ascii="Times New Roman" w:hAnsi="Times New Roman" w:cs="Times New Roman"/>
            <w:color w:val="000000" w:themeColor="text1"/>
          </w:rPr>
          <w:t xml:space="preserve"> (e.g., “</w:t>
        </w:r>
      </w:ins>
      <w:ins w:id="7" w:author=" " w:date="2010-08-30T09:05:00Z">
        <w:r w:rsidR="00D426FE">
          <w:rPr>
            <w:rFonts w:ascii="Times New Roman" w:hAnsi="Times New Roman" w:cs="Times New Roman"/>
          </w:rPr>
          <w:t>W</w:t>
        </w:r>
        <w:r w:rsidR="00D426FE" w:rsidRPr="00D426FE">
          <w:rPr>
            <w:rFonts w:ascii="Times New Roman" w:hAnsi="Times New Roman" w:cs="Times New Roman"/>
          </w:rPr>
          <w:t>rite about your deepest thoughts and feelings about your weight, shape, appearance, or other physical characteristics</w:t>
        </w:r>
      </w:ins>
      <w:ins w:id="8" w:author=" " w:date="2010-08-30T09:04:00Z">
        <w:r w:rsidR="00D426FE">
          <w:rPr>
            <w:rFonts w:ascii="Times New Roman" w:hAnsi="Times New Roman" w:cs="Times New Roman"/>
            <w:color w:val="000000" w:themeColor="text1"/>
          </w:rPr>
          <w:t>”)</w:t>
        </w:r>
      </w:ins>
      <w:r w:rsidR="00882C38" w:rsidRPr="00A20D95">
        <w:rPr>
          <w:rFonts w:ascii="Times New Roman" w:hAnsi="Times New Roman" w:cs="Times New Roman"/>
          <w:color w:val="000000" w:themeColor="text1"/>
        </w:rPr>
        <w:t>.</w:t>
      </w:r>
      <w:r w:rsidR="007F272B" w:rsidRPr="00A20D95">
        <w:rPr>
          <w:rFonts w:ascii="Times New Roman" w:hAnsi="Times New Roman" w:cs="Times New Roman"/>
          <w:color w:val="000000" w:themeColor="text1"/>
        </w:rPr>
        <w:t xml:space="preserve"> In the second and third sessions, which will take 30 minutes, you will spend the time writing about the designated topic. In the fourth session, which will take </w:t>
      </w:r>
      <w:r w:rsidR="00647F24">
        <w:rPr>
          <w:rFonts w:ascii="Times New Roman" w:hAnsi="Times New Roman" w:cs="Times New Roman"/>
          <w:color w:val="000000" w:themeColor="text1"/>
        </w:rPr>
        <w:t>35</w:t>
      </w:r>
      <w:r w:rsidR="007F272B" w:rsidRPr="00A20D95">
        <w:rPr>
          <w:rFonts w:ascii="Times New Roman" w:hAnsi="Times New Roman" w:cs="Times New Roman"/>
          <w:color w:val="000000" w:themeColor="text1"/>
        </w:rPr>
        <w:t xml:space="preserve"> minutes, you will spend a final 30 minutes writing about the designated topic and then complete the body image questionnaire for a second time. In the last session, which will take </w:t>
      </w:r>
      <w:r w:rsidR="00647F24">
        <w:rPr>
          <w:rFonts w:ascii="Times New Roman" w:hAnsi="Times New Roman" w:cs="Times New Roman"/>
          <w:color w:val="000000" w:themeColor="text1"/>
        </w:rPr>
        <w:t>5</w:t>
      </w:r>
      <w:r w:rsidR="007F272B" w:rsidRPr="00A20D95">
        <w:rPr>
          <w:rFonts w:ascii="Times New Roman" w:hAnsi="Times New Roman" w:cs="Times New Roman"/>
          <w:color w:val="000000" w:themeColor="text1"/>
        </w:rPr>
        <w:t xml:space="preserve"> minutes, you will complete the body image questionnaire a final time.</w:t>
      </w:r>
    </w:p>
    <w:p w:rsidR="0032247E" w:rsidRPr="00A20D95" w:rsidRDefault="0032247E" w:rsidP="00434FF0">
      <w:pPr>
        <w:spacing w:after="0" w:line="240" w:lineRule="auto"/>
        <w:rPr>
          <w:rFonts w:ascii="Times New Roman" w:hAnsi="Times New Roman" w:cs="Times New Roman"/>
          <w:color w:val="000000" w:themeColor="text1"/>
        </w:rPr>
      </w:pPr>
    </w:p>
    <w:p w:rsidR="00960269" w:rsidRPr="00A20D95" w:rsidRDefault="00691E6A" w:rsidP="00960269">
      <w:pPr>
        <w:spacing w:after="0" w:line="240" w:lineRule="auto"/>
        <w:rPr>
          <w:rFonts w:ascii="Times New Roman" w:hAnsi="Times New Roman" w:cs="Times New Roman"/>
          <w:color w:val="000000" w:themeColor="text1"/>
        </w:rPr>
      </w:pPr>
      <w:r w:rsidRPr="00A20D95">
        <w:rPr>
          <w:rFonts w:ascii="Times New Roman" w:hAnsi="Times New Roman" w:cs="Times New Roman"/>
          <w:color w:val="000000" w:themeColor="text1"/>
          <w:u w:val="single"/>
        </w:rPr>
        <w:t>Benefits</w:t>
      </w:r>
      <w:r w:rsidR="00897162" w:rsidRPr="00A20D95">
        <w:rPr>
          <w:rFonts w:ascii="Times New Roman" w:hAnsi="Times New Roman" w:cs="Times New Roman"/>
          <w:color w:val="000000" w:themeColor="text1"/>
          <w:u w:val="single"/>
        </w:rPr>
        <w:t xml:space="preserve"> and compensation</w:t>
      </w:r>
      <w:r w:rsidRPr="00A20D95">
        <w:rPr>
          <w:rFonts w:ascii="Times New Roman" w:hAnsi="Times New Roman" w:cs="Times New Roman"/>
          <w:color w:val="000000" w:themeColor="text1"/>
        </w:rPr>
        <w:t xml:space="preserve">: </w:t>
      </w:r>
      <w:r w:rsidR="00582B9A" w:rsidRPr="00A20D95">
        <w:rPr>
          <w:rFonts w:ascii="Times New Roman" w:hAnsi="Times New Roman" w:cs="Times New Roman"/>
          <w:color w:val="000000" w:themeColor="text1"/>
        </w:rPr>
        <w:t xml:space="preserve">The main benefit that may be gained from this study is an improved understanding or better perspective about </w:t>
      </w:r>
      <w:r w:rsidR="008A600B" w:rsidRPr="00A20D95">
        <w:rPr>
          <w:rFonts w:ascii="Times New Roman" w:hAnsi="Times New Roman" w:cs="Times New Roman"/>
          <w:color w:val="000000" w:themeColor="text1"/>
        </w:rPr>
        <w:t>the effects of effortful writing on</w:t>
      </w:r>
      <w:r w:rsidR="00582B9A" w:rsidRPr="00A20D95">
        <w:rPr>
          <w:rFonts w:ascii="Times New Roman" w:hAnsi="Times New Roman" w:cs="Times New Roman"/>
          <w:color w:val="000000" w:themeColor="text1"/>
        </w:rPr>
        <w:t xml:space="preserve"> your life.</w:t>
      </w:r>
      <w:r w:rsidR="008A600B" w:rsidRPr="00A20D95">
        <w:rPr>
          <w:rFonts w:ascii="Times New Roman" w:hAnsi="Times New Roman" w:cs="Times New Roman"/>
          <w:color w:val="000000" w:themeColor="text1"/>
        </w:rPr>
        <w:t xml:space="preserve"> If we find that such writing has positive effects, you may </w:t>
      </w:r>
      <w:r w:rsidR="00F936F4" w:rsidRPr="00A20D95">
        <w:rPr>
          <w:rFonts w:ascii="Times New Roman" w:hAnsi="Times New Roman" w:cs="Times New Roman"/>
          <w:color w:val="000000" w:themeColor="text1"/>
        </w:rPr>
        <w:t>do</w:t>
      </w:r>
      <w:r w:rsidR="008A600B" w:rsidRPr="00A20D95">
        <w:rPr>
          <w:rFonts w:ascii="Times New Roman" w:hAnsi="Times New Roman" w:cs="Times New Roman"/>
          <w:color w:val="000000" w:themeColor="text1"/>
        </w:rPr>
        <w:t xml:space="preserve"> this writing</w:t>
      </w:r>
      <w:r w:rsidR="00F936F4" w:rsidRPr="00A20D95">
        <w:rPr>
          <w:rFonts w:ascii="Times New Roman" w:hAnsi="Times New Roman" w:cs="Times New Roman"/>
          <w:color w:val="000000" w:themeColor="text1"/>
        </w:rPr>
        <w:t xml:space="preserve"> on your own</w:t>
      </w:r>
      <w:r w:rsidR="008A600B" w:rsidRPr="00A20D95">
        <w:rPr>
          <w:rFonts w:ascii="Times New Roman" w:hAnsi="Times New Roman" w:cs="Times New Roman"/>
          <w:color w:val="000000" w:themeColor="text1"/>
        </w:rPr>
        <w:t xml:space="preserve"> in the future to improve your well-being.</w:t>
      </w:r>
      <w:r w:rsidR="00582B9A" w:rsidRPr="00A20D95">
        <w:rPr>
          <w:rFonts w:ascii="Times New Roman" w:hAnsi="Times New Roman" w:cs="Times New Roman"/>
          <w:color w:val="000000" w:themeColor="text1"/>
        </w:rPr>
        <w:t xml:space="preserve"> </w:t>
      </w:r>
      <w:r w:rsidR="003109D5" w:rsidRPr="00A20D95">
        <w:rPr>
          <w:rFonts w:ascii="Times New Roman" w:hAnsi="Times New Roman" w:cs="Times New Roman"/>
          <w:color w:val="000000" w:themeColor="text1"/>
        </w:rPr>
        <w:t>In addition, with consent of your instructor, your participation</w:t>
      </w:r>
      <w:r w:rsidR="00582B9A" w:rsidRPr="00A20D95">
        <w:rPr>
          <w:rFonts w:ascii="Times New Roman" w:hAnsi="Times New Roman" w:cs="Times New Roman"/>
          <w:color w:val="000000" w:themeColor="text1"/>
        </w:rPr>
        <w:t xml:space="preserve"> </w:t>
      </w:r>
      <w:r w:rsidR="003109D5" w:rsidRPr="00A20D95">
        <w:rPr>
          <w:rFonts w:ascii="Times New Roman" w:hAnsi="Times New Roman" w:cs="Times New Roman"/>
          <w:color w:val="000000" w:themeColor="text1"/>
        </w:rPr>
        <w:t>will be rewarded with extra credit points that are equivalent to 1% of your course grade</w:t>
      </w:r>
      <w:r w:rsidR="00582B9A" w:rsidRPr="00A20D95">
        <w:rPr>
          <w:rFonts w:ascii="Times New Roman" w:hAnsi="Times New Roman" w:cs="Times New Roman"/>
          <w:color w:val="000000" w:themeColor="text1"/>
        </w:rPr>
        <w:t>.</w:t>
      </w:r>
      <w:r w:rsidR="007543F6" w:rsidRPr="00A20D95">
        <w:rPr>
          <w:rFonts w:ascii="Times New Roman" w:hAnsi="Times New Roman" w:cs="Times New Roman"/>
          <w:color w:val="000000" w:themeColor="text1"/>
        </w:rPr>
        <w:t xml:space="preserve"> </w:t>
      </w:r>
      <w:r w:rsidR="00960269" w:rsidRPr="00A20D95">
        <w:rPr>
          <w:rFonts w:ascii="Times New Roman" w:hAnsi="Times New Roman" w:cs="Times New Roman"/>
          <w:color w:val="000000" w:themeColor="text1"/>
        </w:rPr>
        <w:t xml:space="preserve">Further, all participants who complete the entire study will be entered into a drawing to win $500. Note that if you wish to have an opportunity for this compensation but do not wish to participate in this study, an alterative to participation will be provided. </w:t>
      </w:r>
      <w:r w:rsidR="0026676E" w:rsidRPr="00A20D95">
        <w:rPr>
          <w:rFonts w:ascii="Times New Roman" w:hAnsi="Times New Roman" w:cs="Times New Roman"/>
          <w:color w:val="000000" w:themeColor="text1"/>
        </w:rPr>
        <w:t>For this alternative, during the five sessions, rather than completing the procedures that are detailed in the preceding paragraph, you will read and summarize journal articles that address body image perception.</w:t>
      </w:r>
    </w:p>
    <w:p w:rsidR="00960269" w:rsidRPr="00A20D95" w:rsidRDefault="00960269" w:rsidP="00960269">
      <w:pPr>
        <w:spacing w:after="0" w:line="240" w:lineRule="auto"/>
        <w:rPr>
          <w:rFonts w:ascii="Times New Roman" w:hAnsi="Times New Roman" w:cs="Times New Roman"/>
          <w:color w:val="000000" w:themeColor="text1"/>
        </w:rPr>
      </w:pPr>
    </w:p>
    <w:p w:rsidR="00870B7B" w:rsidRDefault="00691E6A" w:rsidP="00434FF0">
      <w:pPr>
        <w:spacing w:after="0" w:line="240" w:lineRule="auto"/>
        <w:rPr>
          <w:rFonts w:ascii="Times New Roman" w:hAnsi="Times New Roman" w:cs="Times New Roman"/>
          <w:color w:val="000000" w:themeColor="text1"/>
        </w:rPr>
      </w:pPr>
      <w:r w:rsidRPr="00A20D95">
        <w:rPr>
          <w:rFonts w:ascii="Times New Roman" w:hAnsi="Times New Roman" w:cs="Times New Roman"/>
          <w:color w:val="000000" w:themeColor="text1"/>
          <w:u w:val="single"/>
        </w:rPr>
        <w:t>Risks</w:t>
      </w:r>
      <w:r w:rsidR="00897162" w:rsidRPr="00A20D95">
        <w:rPr>
          <w:rFonts w:ascii="Times New Roman" w:hAnsi="Times New Roman" w:cs="Times New Roman"/>
          <w:color w:val="000000" w:themeColor="text1"/>
          <w:u w:val="single"/>
        </w:rPr>
        <w:t xml:space="preserve"> and resources</w:t>
      </w:r>
      <w:r w:rsidRPr="00A20D95">
        <w:rPr>
          <w:rFonts w:ascii="Times New Roman" w:hAnsi="Times New Roman" w:cs="Times New Roman"/>
          <w:color w:val="000000" w:themeColor="text1"/>
        </w:rPr>
        <w:t xml:space="preserve">: </w:t>
      </w:r>
      <w:r w:rsidR="00870B7B" w:rsidRPr="00A20D95">
        <w:rPr>
          <w:rFonts w:ascii="Times New Roman" w:hAnsi="Times New Roman" w:cs="Times New Roman"/>
          <w:color w:val="000000" w:themeColor="text1"/>
        </w:rPr>
        <w:t xml:space="preserve">The completion of this study’s tasks may result in increased self-awareness about experiences related to the topics </w:t>
      </w:r>
      <w:r w:rsidR="008C77FD" w:rsidRPr="00A20D95">
        <w:rPr>
          <w:rFonts w:ascii="Times New Roman" w:hAnsi="Times New Roman" w:cs="Times New Roman"/>
          <w:color w:val="000000" w:themeColor="text1"/>
        </w:rPr>
        <w:t>of</w:t>
      </w:r>
      <w:r w:rsidR="00870B7B" w:rsidRPr="00A20D95">
        <w:rPr>
          <w:rFonts w:ascii="Times New Roman" w:hAnsi="Times New Roman" w:cs="Times New Roman"/>
          <w:color w:val="000000" w:themeColor="text1"/>
        </w:rPr>
        <w:t xml:space="preserve"> the writing assignments. There is a possibility that this increase in awareness may produce momentary discomfort or negative mood. </w:t>
      </w:r>
      <w:r w:rsidR="008F2E40" w:rsidRPr="00A20D95">
        <w:rPr>
          <w:rFonts w:ascii="Times New Roman" w:hAnsi="Times New Roman" w:cs="Times New Roman"/>
          <w:color w:val="000000" w:themeColor="text1"/>
        </w:rPr>
        <w:t>Based on the findings from several studies</w:t>
      </w:r>
      <w:r w:rsidR="00EA3EDA" w:rsidRPr="00A20D95">
        <w:rPr>
          <w:rFonts w:ascii="Times New Roman" w:hAnsi="Times New Roman" w:cs="Times New Roman"/>
          <w:color w:val="000000" w:themeColor="text1"/>
        </w:rPr>
        <w:t xml:space="preserve"> that investigated the effects of effortful writing</w:t>
      </w:r>
      <w:r w:rsidR="008F2E40" w:rsidRPr="00A20D95">
        <w:rPr>
          <w:rFonts w:ascii="Times New Roman" w:hAnsi="Times New Roman" w:cs="Times New Roman"/>
          <w:color w:val="000000" w:themeColor="text1"/>
        </w:rPr>
        <w:t>, t</w:t>
      </w:r>
      <w:r w:rsidR="00870B7B" w:rsidRPr="00A20D95">
        <w:rPr>
          <w:rFonts w:ascii="Times New Roman" w:hAnsi="Times New Roman" w:cs="Times New Roman"/>
          <w:color w:val="000000" w:themeColor="text1"/>
        </w:rPr>
        <w:t>he researchers do not expect that participation will cause any significant or long-term adverse effects on your well-being. As with all research,</w:t>
      </w:r>
      <w:r w:rsidR="008F2E40" w:rsidRPr="00A20D95">
        <w:rPr>
          <w:rFonts w:ascii="Times New Roman" w:hAnsi="Times New Roman" w:cs="Times New Roman"/>
          <w:color w:val="000000" w:themeColor="text1"/>
        </w:rPr>
        <w:t xml:space="preserve"> though,</w:t>
      </w:r>
      <w:r w:rsidR="00870B7B" w:rsidRPr="00A20D95">
        <w:rPr>
          <w:rFonts w:ascii="Times New Roman" w:hAnsi="Times New Roman" w:cs="Times New Roman"/>
          <w:color w:val="000000" w:themeColor="text1"/>
        </w:rPr>
        <w:t xml:space="preserve"> there may be unforeseen effects for certain individuals. Should you wish to participate in this study, you are not waiving any legal rights. Since this study involves psychological questionnaires and your own personal writing, it is unlikely that any physical illness or injury will result from your participation. If any harm </w:t>
      </w:r>
      <w:r w:rsidR="008F2E40" w:rsidRPr="00A20D95">
        <w:rPr>
          <w:rFonts w:ascii="Times New Roman" w:hAnsi="Times New Roman" w:cs="Times New Roman"/>
          <w:color w:val="000000" w:themeColor="text1"/>
        </w:rPr>
        <w:t>does</w:t>
      </w:r>
      <w:r w:rsidR="00870B7B" w:rsidRPr="00A20D95">
        <w:rPr>
          <w:rFonts w:ascii="Times New Roman" w:hAnsi="Times New Roman" w:cs="Times New Roman"/>
          <w:color w:val="000000" w:themeColor="text1"/>
        </w:rPr>
        <w:t xml:space="preserve"> result, neither Texas State nor the </w:t>
      </w:r>
      <w:r w:rsidR="008F2E40" w:rsidRPr="00A20D95">
        <w:rPr>
          <w:rFonts w:ascii="Times New Roman" w:hAnsi="Times New Roman" w:cs="Times New Roman"/>
          <w:color w:val="000000" w:themeColor="text1"/>
        </w:rPr>
        <w:t>researchers</w:t>
      </w:r>
      <w:r w:rsidR="00870B7B" w:rsidRPr="00A20D95">
        <w:rPr>
          <w:rFonts w:ascii="Times New Roman" w:hAnsi="Times New Roman" w:cs="Times New Roman"/>
          <w:color w:val="000000" w:themeColor="text1"/>
        </w:rPr>
        <w:t xml:space="preserve"> are able to give you money, insurance coverage, </w:t>
      </w:r>
      <w:r w:rsidR="00870B7B" w:rsidRPr="00A20D95">
        <w:rPr>
          <w:rFonts w:ascii="Times New Roman" w:hAnsi="Times New Roman" w:cs="Times New Roman"/>
          <w:color w:val="000000" w:themeColor="text1"/>
        </w:rPr>
        <w:lastRenderedPageBreak/>
        <w:t>free medical care, or any other compensation for injury. However, should your participation raise any concerns about yourself for which you feel the need to seek professional help, you may receive confidential assistance at the Texas State Counseling Center (512-245-2208), which is free to registered students, though the number of sessions</w:t>
      </w:r>
      <w:r w:rsidR="00852429" w:rsidRPr="00A20D95">
        <w:rPr>
          <w:rFonts w:ascii="Times New Roman" w:hAnsi="Times New Roman" w:cs="Times New Roman"/>
          <w:color w:val="000000" w:themeColor="text1"/>
        </w:rPr>
        <w:t xml:space="preserve"> may be limited. If you</w:t>
      </w:r>
      <w:r w:rsidR="00870B7B" w:rsidRPr="00A20D95">
        <w:rPr>
          <w:rFonts w:ascii="Times New Roman" w:hAnsi="Times New Roman" w:cs="Times New Roman"/>
          <w:color w:val="000000" w:themeColor="text1"/>
        </w:rPr>
        <w:t xml:space="preserve"> feel that further assistance is needed, you </w:t>
      </w:r>
      <w:r w:rsidR="008F2E40" w:rsidRPr="00A20D95">
        <w:rPr>
          <w:rFonts w:ascii="Times New Roman" w:hAnsi="Times New Roman" w:cs="Times New Roman"/>
          <w:color w:val="000000" w:themeColor="text1"/>
        </w:rPr>
        <w:t>may</w:t>
      </w:r>
      <w:r w:rsidR="00870B7B" w:rsidRPr="00A20D95">
        <w:rPr>
          <w:rFonts w:ascii="Times New Roman" w:hAnsi="Times New Roman" w:cs="Times New Roman"/>
          <w:color w:val="000000" w:themeColor="text1"/>
        </w:rPr>
        <w:t xml:space="preserve"> contact Austin State Hospital </w:t>
      </w:r>
      <w:r w:rsidR="008F2E40" w:rsidRPr="00A20D95">
        <w:rPr>
          <w:rFonts w:ascii="Times New Roman" w:hAnsi="Times New Roman" w:cs="Times New Roman"/>
          <w:color w:val="000000" w:themeColor="text1"/>
        </w:rPr>
        <w:t>(</w:t>
      </w:r>
      <w:r w:rsidR="00870B7B" w:rsidRPr="00A20D95">
        <w:rPr>
          <w:rFonts w:ascii="Times New Roman" w:hAnsi="Times New Roman" w:cs="Times New Roman"/>
          <w:color w:val="000000" w:themeColor="text1"/>
        </w:rPr>
        <w:t>512-452-0381</w:t>
      </w:r>
      <w:r w:rsidR="008F2E40" w:rsidRPr="00A20D95">
        <w:rPr>
          <w:rFonts w:ascii="Times New Roman" w:hAnsi="Times New Roman" w:cs="Times New Roman"/>
          <w:color w:val="000000" w:themeColor="text1"/>
        </w:rPr>
        <w:t>)</w:t>
      </w:r>
      <w:r w:rsidR="00870B7B" w:rsidRPr="00A20D95">
        <w:rPr>
          <w:rFonts w:ascii="Times New Roman" w:hAnsi="Times New Roman" w:cs="Times New Roman"/>
          <w:color w:val="000000" w:themeColor="text1"/>
        </w:rPr>
        <w:t xml:space="preserve"> or Capital Area Mental Health Center </w:t>
      </w:r>
      <w:r w:rsidR="008F2E40" w:rsidRPr="00A20D95">
        <w:rPr>
          <w:rFonts w:ascii="Times New Roman" w:hAnsi="Times New Roman" w:cs="Times New Roman"/>
          <w:color w:val="000000" w:themeColor="text1"/>
        </w:rPr>
        <w:t>(</w:t>
      </w:r>
      <w:r w:rsidR="00870B7B" w:rsidRPr="00A20D95">
        <w:rPr>
          <w:rFonts w:ascii="Times New Roman" w:hAnsi="Times New Roman" w:cs="Times New Roman"/>
          <w:color w:val="000000" w:themeColor="text1"/>
        </w:rPr>
        <w:t>512-302-1000</w:t>
      </w:r>
      <w:r w:rsidR="008F2E40" w:rsidRPr="00A20D95">
        <w:rPr>
          <w:rFonts w:ascii="Times New Roman" w:hAnsi="Times New Roman" w:cs="Times New Roman"/>
          <w:color w:val="000000" w:themeColor="text1"/>
        </w:rPr>
        <w:t>)</w:t>
      </w:r>
      <w:r w:rsidR="00870B7B" w:rsidRPr="00A20D95">
        <w:rPr>
          <w:rFonts w:ascii="Times New Roman" w:hAnsi="Times New Roman" w:cs="Times New Roman"/>
          <w:color w:val="000000" w:themeColor="text1"/>
        </w:rPr>
        <w:t>.</w:t>
      </w:r>
    </w:p>
    <w:p w:rsidR="00D426FE" w:rsidRPr="00A20D95" w:rsidRDefault="00D426FE" w:rsidP="00434FF0">
      <w:pPr>
        <w:spacing w:after="0" w:line="240" w:lineRule="auto"/>
        <w:rPr>
          <w:rFonts w:ascii="Times New Roman" w:hAnsi="Times New Roman" w:cs="Times New Roman"/>
          <w:color w:val="000000" w:themeColor="text1"/>
        </w:rPr>
      </w:pPr>
    </w:p>
    <w:p w:rsidR="007543F6" w:rsidRPr="00A20D95" w:rsidRDefault="008B39AE" w:rsidP="00434FF0">
      <w:pPr>
        <w:spacing w:after="0" w:line="240" w:lineRule="auto"/>
        <w:rPr>
          <w:rFonts w:ascii="Times New Roman" w:hAnsi="Times New Roman" w:cs="Times New Roman"/>
          <w:color w:val="000000" w:themeColor="text1"/>
        </w:rPr>
      </w:pPr>
      <w:r w:rsidRPr="00A20D95">
        <w:rPr>
          <w:rFonts w:ascii="Times New Roman" w:hAnsi="Times New Roman" w:cs="Times New Roman"/>
          <w:color w:val="000000" w:themeColor="text1"/>
          <w:u w:val="single"/>
        </w:rPr>
        <w:t>Voluntary participation</w:t>
      </w:r>
      <w:r w:rsidRPr="00A20D95">
        <w:rPr>
          <w:rFonts w:ascii="Times New Roman" w:hAnsi="Times New Roman" w:cs="Times New Roman"/>
          <w:color w:val="000000" w:themeColor="text1"/>
        </w:rPr>
        <w:t xml:space="preserve">: </w:t>
      </w:r>
      <w:r w:rsidR="007543F6" w:rsidRPr="00A20D95">
        <w:rPr>
          <w:rFonts w:ascii="Times New Roman" w:hAnsi="Times New Roman" w:cs="Times New Roman"/>
          <w:color w:val="000000" w:themeColor="text1"/>
        </w:rPr>
        <w:t>Participation in this study is completely voluntary, and you may withdraw at any time without prejudice or jeopardy to your standing with the university and any other organization/entity which with you are associated. You may also choose not to answer any question(s) at any time</w:t>
      </w:r>
      <w:r w:rsidR="00B33186" w:rsidRPr="00A20D95">
        <w:rPr>
          <w:rFonts w:ascii="Times New Roman" w:hAnsi="Times New Roman" w:cs="Times New Roman"/>
          <w:color w:val="000000" w:themeColor="text1"/>
        </w:rPr>
        <w:t xml:space="preserve"> and</w:t>
      </w:r>
      <w:r w:rsidR="007543F6" w:rsidRPr="00A20D95">
        <w:rPr>
          <w:rFonts w:ascii="Times New Roman" w:hAnsi="Times New Roman" w:cs="Times New Roman"/>
          <w:color w:val="000000" w:themeColor="text1"/>
        </w:rPr>
        <w:t xml:space="preserve"> for any reason</w:t>
      </w:r>
      <w:ins w:id="9" w:author=" " w:date="2010-08-30T09:07:00Z">
        <w:r w:rsidR="00D426FE">
          <w:rPr>
            <w:rFonts w:ascii="Times New Roman" w:hAnsi="Times New Roman" w:cs="Times New Roman"/>
            <w:color w:val="000000" w:themeColor="text1"/>
          </w:rPr>
          <w:t>, and you may stop writing at any time</w:t>
        </w:r>
      </w:ins>
      <w:ins w:id="10" w:author=" " w:date="2010-08-30T09:08:00Z">
        <w:r w:rsidR="00D426FE">
          <w:rPr>
            <w:rFonts w:ascii="Times New Roman" w:hAnsi="Times New Roman" w:cs="Times New Roman"/>
            <w:color w:val="000000" w:themeColor="text1"/>
          </w:rPr>
          <w:t xml:space="preserve"> for any reason</w:t>
        </w:r>
      </w:ins>
      <w:r w:rsidR="007543F6" w:rsidRPr="00A20D95">
        <w:rPr>
          <w:rFonts w:ascii="Times New Roman" w:hAnsi="Times New Roman" w:cs="Times New Roman"/>
          <w:color w:val="000000" w:themeColor="text1"/>
        </w:rPr>
        <w:t>.</w:t>
      </w:r>
    </w:p>
    <w:p w:rsidR="008B39AE" w:rsidRPr="00A20D95" w:rsidRDefault="008B39AE" w:rsidP="00434FF0">
      <w:pPr>
        <w:spacing w:after="0" w:line="240" w:lineRule="auto"/>
        <w:rPr>
          <w:rFonts w:ascii="Times New Roman" w:hAnsi="Times New Roman" w:cs="Times New Roman"/>
          <w:color w:val="000000" w:themeColor="text1"/>
          <w:u w:val="single"/>
        </w:rPr>
      </w:pPr>
    </w:p>
    <w:p w:rsidR="007543F6" w:rsidRPr="00A20D95" w:rsidRDefault="00805450" w:rsidP="00434FF0">
      <w:pPr>
        <w:spacing w:after="0" w:line="240" w:lineRule="auto"/>
        <w:rPr>
          <w:rFonts w:ascii="Times New Roman" w:hAnsi="Times New Roman" w:cs="Times New Roman"/>
          <w:color w:val="000000" w:themeColor="text1"/>
        </w:rPr>
      </w:pPr>
      <w:r w:rsidRPr="00A20D95">
        <w:rPr>
          <w:rFonts w:ascii="Times New Roman" w:hAnsi="Times New Roman" w:cs="Times New Roman"/>
          <w:color w:val="000000" w:themeColor="text1"/>
          <w:u w:val="single"/>
        </w:rPr>
        <w:t>Contacts for q</w:t>
      </w:r>
      <w:r w:rsidR="00CE0B31" w:rsidRPr="00A20D95">
        <w:rPr>
          <w:rFonts w:ascii="Times New Roman" w:hAnsi="Times New Roman" w:cs="Times New Roman"/>
          <w:color w:val="000000" w:themeColor="text1"/>
          <w:u w:val="single"/>
        </w:rPr>
        <w:t>uestions</w:t>
      </w:r>
      <w:r w:rsidR="008B39AE" w:rsidRPr="00A20D95">
        <w:rPr>
          <w:rFonts w:ascii="Times New Roman" w:hAnsi="Times New Roman" w:cs="Times New Roman"/>
          <w:color w:val="000000" w:themeColor="text1"/>
        </w:rPr>
        <w:t xml:space="preserve">: </w:t>
      </w:r>
      <w:r w:rsidR="007543F6" w:rsidRPr="00A20D95">
        <w:rPr>
          <w:rFonts w:ascii="Times New Roman" w:hAnsi="Times New Roman" w:cs="Times New Roman"/>
          <w:color w:val="000000" w:themeColor="text1"/>
        </w:rPr>
        <w:t xml:space="preserve">Important questions about the research, </w:t>
      </w:r>
      <w:r w:rsidR="00CE0B31" w:rsidRPr="00A20D95">
        <w:rPr>
          <w:rFonts w:ascii="Times New Roman" w:hAnsi="Times New Roman" w:cs="Times New Roman"/>
          <w:color w:val="000000" w:themeColor="text1"/>
        </w:rPr>
        <w:t xml:space="preserve">your rights as a </w:t>
      </w:r>
      <w:r w:rsidR="007543F6" w:rsidRPr="00A20D95">
        <w:rPr>
          <w:rFonts w:ascii="Times New Roman" w:hAnsi="Times New Roman" w:cs="Times New Roman"/>
          <w:color w:val="000000" w:themeColor="text1"/>
        </w:rPr>
        <w:t xml:space="preserve">research participant, and/or research-related injuries should be directed to the IRB chair, Dr. Jon Lasser (512-245-3413 </w:t>
      </w:r>
      <w:r w:rsidRPr="00A20D95">
        <w:rPr>
          <w:rFonts w:ascii="Times New Roman" w:hAnsi="Times New Roman" w:cs="Times New Roman"/>
          <w:color w:val="000000" w:themeColor="text1"/>
        </w:rPr>
        <w:t>or</w:t>
      </w:r>
      <w:r w:rsidR="007543F6" w:rsidRPr="00A20D95">
        <w:rPr>
          <w:rFonts w:ascii="Times New Roman" w:hAnsi="Times New Roman" w:cs="Times New Roman"/>
          <w:color w:val="000000" w:themeColor="text1"/>
        </w:rPr>
        <w:t xml:space="preserve"> lasser@txstate.edu), or to Ms. Becky Northcut, Compliance Specialist (512-245-2102). </w:t>
      </w:r>
    </w:p>
    <w:p w:rsidR="00434FF0" w:rsidRPr="00A20D95" w:rsidRDefault="00434FF0" w:rsidP="00434FF0">
      <w:pPr>
        <w:spacing w:after="0" w:line="240" w:lineRule="auto"/>
        <w:rPr>
          <w:rFonts w:ascii="Times New Roman" w:hAnsi="Times New Roman" w:cs="Times New Roman"/>
          <w:color w:val="000000" w:themeColor="text1"/>
        </w:rPr>
      </w:pPr>
    </w:p>
    <w:p w:rsidR="00F85360" w:rsidRPr="00A20D95" w:rsidRDefault="00BF5290" w:rsidP="00434FF0">
      <w:pPr>
        <w:spacing w:after="0" w:line="240" w:lineRule="auto"/>
        <w:rPr>
          <w:rFonts w:ascii="Times New Roman" w:hAnsi="Times New Roman" w:cs="Times New Roman"/>
          <w:color w:val="000000" w:themeColor="text1"/>
        </w:rPr>
      </w:pPr>
      <w:r w:rsidRPr="00A20D95">
        <w:rPr>
          <w:rFonts w:ascii="Times New Roman" w:hAnsi="Times New Roman" w:cs="Times New Roman"/>
          <w:color w:val="000000" w:themeColor="text1"/>
          <w:u w:val="single"/>
        </w:rPr>
        <w:t>Anonymous data and record keeping</w:t>
      </w:r>
      <w:r w:rsidR="008B39AE" w:rsidRPr="00A20D95">
        <w:rPr>
          <w:rFonts w:ascii="Times New Roman" w:hAnsi="Times New Roman" w:cs="Times New Roman"/>
          <w:color w:val="000000" w:themeColor="text1"/>
        </w:rPr>
        <w:t xml:space="preserve">: </w:t>
      </w:r>
      <w:r w:rsidR="007543F6" w:rsidRPr="00A20D95">
        <w:rPr>
          <w:rFonts w:ascii="Times New Roman" w:hAnsi="Times New Roman" w:cs="Times New Roman"/>
          <w:color w:val="000000" w:themeColor="text1"/>
        </w:rPr>
        <w:t xml:space="preserve">All </w:t>
      </w:r>
      <w:r w:rsidRPr="00A20D95">
        <w:rPr>
          <w:rFonts w:ascii="Times New Roman" w:hAnsi="Times New Roman" w:cs="Times New Roman"/>
          <w:color w:val="000000" w:themeColor="text1"/>
        </w:rPr>
        <w:t>data</w:t>
      </w:r>
      <w:r w:rsidR="007543F6" w:rsidRPr="00A20D95">
        <w:rPr>
          <w:rFonts w:ascii="Times New Roman" w:hAnsi="Times New Roman" w:cs="Times New Roman"/>
          <w:color w:val="000000" w:themeColor="text1"/>
        </w:rPr>
        <w:t xml:space="preserve"> will be</w:t>
      </w:r>
      <w:r w:rsidR="0079331B" w:rsidRPr="00A20D95">
        <w:rPr>
          <w:rFonts w:ascii="Times New Roman" w:hAnsi="Times New Roman" w:cs="Times New Roman"/>
          <w:color w:val="000000" w:themeColor="text1"/>
        </w:rPr>
        <w:t xml:space="preserve"> anonymous</w:t>
      </w:r>
      <w:r w:rsidR="007543F6" w:rsidRPr="00A20D95">
        <w:rPr>
          <w:rFonts w:ascii="Times New Roman" w:hAnsi="Times New Roman" w:cs="Times New Roman"/>
          <w:color w:val="000000" w:themeColor="text1"/>
        </w:rPr>
        <w:t>.</w:t>
      </w:r>
      <w:r w:rsidR="0079331B" w:rsidRPr="00A20D95">
        <w:rPr>
          <w:rFonts w:ascii="Times New Roman" w:hAnsi="Times New Roman" w:cs="Times New Roman"/>
          <w:color w:val="000000" w:themeColor="text1"/>
        </w:rPr>
        <w:t xml:space="preserve"> You will receive instructions on how to create your own unique ID so that all information and data collected will be completely anonymous. Also, </w:t>
      </w:r>
      <w:r w:rsidR="00F85360" w:rsidRPr="00A20D95">
        <w:rPr>
          <w:rFonts w:ascii="Times New Roman" w:hAnsi="Times New Roman" w:cs="Times New Roman"/>
          <w:color w:val="000000" w:themeColor="text1"/>
        </w:rPr>
        <w:t>all completed questionnaires and writings</w:t>
      </w:r>
      <w:r w:rsidR="007543F6" w:rsidRPr="00A20D95">
        <w:rPr>
          <w:rFonts w:ascii="Times New Roman" w:hAnsi="Times New Roman" w:cs="Times New Roman"/>
          <w:color w:val="000000" w:themeColor="text1"/>
        </w:rPr>
        <w:t xml:space="preserve"> will be kept in a locked filing cabinet at Jondell Lafont’s house</w:t>
      </w:r>
      <w:r w:rsidR="00F85360" w:rsidRPr="00A20D95">
        <w:rPr>
          <w:rFonts w:ascii="Times New Roman" w:hAnsi="Times New Roman" w:cs="Times New Roman"/>
          <w:color w:val="000000" w:themeColor="text1"/>
        </w:rPr>
        <w:t>, and the signed consent forms will be kept in a separate locked filing cabinet at the same location. After 5 years following completion of the study, all records will be destroyed with a paper shredder.</w:t>
      </w:r>
    </w:p>
    <w:p w:rsidR="00F85360" w:rsidRPr="00750401" w:rsidRDefault="00F85360" w:rsidP="00434FF0">
      <w:pPr>
        <w:spacing w:after="0" w:line="240" w:lineRule="auto"/>
        <w:rPr>
          <w:rFonts w:ascii="Times New Roman" w:hAnsi="Times New Roman" w:cs="Times New Roman"/>
          <w:color w:val="000000" w:themeColor="text1"/>
        </w:rPr>
      </w:pPr>
    </w:p>
    <w:p w:rsidR="007543F6" w:rsidRPr="00750401" w:rsidRDefault="00641228" w:rsidP="00434FF0">
      <w:pPr>
        <w:spacing w:after="0" w:line="240" w:lineRule="auto"/>
        <w:rPr>
          <w:rFonts w:ascii="Times New Roman" w:hAnsi="Times New Roman" w:cs="Times New Roman"/>
          <w:color w:val="000000" w:themeColor="text1"/>
        </w:rPr>
      </w:pPr>
      <w:r w:rsidRPr="00750401">
        <w:rPr>
          <w:rFonts w:ascii="Times New Roman" w:hAnsi="Times New Roman" w:cs="Times New Roman"/>
          <w:color w:val="000000" w:themeColor="text1"/>
          <w:u w:val="single"/>
        </w:rPr>
        <w:t>Information on the study’s findings</w:t>
      </w:r>
      <w:r w:rsidR="008B39AE" w:rsidRPr="00750401">
        <w:rPr>
          <w:rFonts w:ascii="Times New Roman" w:hAnsi="Times New Roman" w:cs="Times New Roman"/>
          <w:color w:val="000000" w:themeColor="text1"/>
        </w:rPr>
        <w:t xml:space="preserve">: </w:t>
      </w:r>
      <w:r w:rsidR="007543F6" w:rsidRPr="00750401">
        <w:rPr>
          <w:rFonts w:ascii="Times New Roman" w:hAnsi="Times New Roman" w:cs="Times New Roman"/>
          <w:color w:val="000000" w:themeColor="text1"/>
        </w:rPr>
        <w:t>A summary of the study</w:t>
      </w:r>
      <w:r w:rsidRPr="00750401">
        <w:rPr>
          <w:rFonts w:ascii="Times New Roman" w:hAnsi="Times New Roman" w:cs="Times New Roman"/>
          <w:color w:val="000000" w:themeColor="text1"/>
        </w:rPr>
        <w:t>’s</w:t>
      </w:r>
      <w:r w:rsidR="007543F6" w:rsidRPr="00750401">
        <w:rPr>
          <w:rFonts w:ascii="Times New Roman" w:hAnsi="Times New Roman" w:cs="Times New Roman"/>
          <w:color w:val="000000" w:themeColor="text1"/>
        </w:rPr>
        <w:t xml:space="preserve"> </w:t>
      </w:r>
      <w:r w:rsidRPr="00750401">
        <w:rPr>
          <w:rFonts w:ascii="Times New Roman" w:hAnsi="Times New Roman" w:cs="Times New Roman"/>
          <w:color w:val="000000" w:themeColor="text1"/>
        </w:rPr>
        <w:t>finding</w:t>
      </w:r>
      <w:r w:rsidR="007543F6" w:rsidRPr="00750401">
        <w:rPr>
          <w:rFonts w:ascii="Times New Roman" w:hAnsi="Times New Roman" w:cs="Times New Roman"/>
          <w:color w:val="000000" w:themeColor="text1"/>
        </w:rPr>
        <w:t xml:space="preserve">s will be provided to </w:t>
      </w:r>
      <w:r w:rsidRPr="00750401">
        <w:rPr>
          <w:rFonts w:ascii="Times New Roman" w:hAnsi="Times New Roman" w:cs="Times New Roman"/>
          <w:color w:val="000000" w:themeColor="text1"/>
        </w:rPr>
        <w:t>you</w:t>
      </w:r>
      <w:r w:rsidR="007543F6" w:rsidRPr="00750401">
        <w:rPr>
          <w:rFonts w:ascii="Times New Roman" w:hAnsi="Times New Roman" w:cs="Times New Roman"/>
          <w:color w:val="000000" w:themeColor="text1"/>
        </w:rPr>
        <w:t xml:space="preserve"> upon completion of the study, if requested. If </w:t>
      </w:r>
      <w:r w:rsidRPr="00750401">
        <w:rPr>
          <w:rFonts w:ascii="Times New Roman" w:hAnsi="Times New Roman" w:cs="Times New Roman"/>
          <w:color w:val="000000" w:themeColor="text1"/>
        </w:rPr>
        <w:t xml:space="preserve">you are </w:t>
      </w:r>
      <w:r w:rsidR="007543F6" w:rsidRPr="00750401">
        <w:rPr>
          <w:rFonts w:ascii="Times New Roman" w:hAnsi="Times New Roman" w:cs="Times New Roman"/>
          <w:color w:val="000000" w:themeColor="text1"/>
        </w:rPr>
        <w:t xml:space="preserve">interested in the results of this study, please send an email </w:t>
      </w:r>
      <w:r w:rsidRPr="00750401">
        <w:rPr>
          <w:rFonts w:ascii="Times New Roman" w:hAnsi="Times New Roman" w:cs="Times New Roman"/>
          <w:color w:val="000000" w:themeColor="text1"/>
        </w:rPr>
        <w:t>to Jondell Lafont at</w:t>
      </w:r>
      <w:r w:rsidR="007543F6" w:rsidRPr="00750401">
        <w:rPr>
          <w:rFonts w:ascii="Times New Roman" w:hAnsi="Times New Roman" w:cs="Times New Roman"/>
          <w:color w:val="000000" w:themeColor="text1"/>
        </w:rPr>
        <w:t xml:space="preserve"> JL1622@txstate.edu stating that you would like to receive a summary of results after completion of the study.</w:t>
      </w:r>
    </w:p>
    <w:p w:rsidR="00D32FEE" w:rsidRPr="00750401" w:rsidRDefault="00D32FEE" w:rsidP="00434FF0">
      <w:pPr>
        <w:spacing w:after="0" w:line="240" w:lineRule="auto"/>
        <w:rPr>
          <w:rFonts w:ascii="Times New Roman" w:hAnsi="Times New Roman" w:cs="Times New Roman"/>
          <w:color w:val="000000" w:themeColor="text1"/>
        </w:rPr>
      </w:pPr>
    </w:p>
    <w:p w:rsidR="00ED348E" w:rsidRPr="00750401" w:rsidRDefault="00ED348E" w:rsidP="00ED348E">
      <w:pPr>
        <w:tabs>
          <w:tab w:val="left" w:pos="-1440"/>
          <w:tab w:val="left" w:pos="-378"/>
          <w:tab w:val="left" w:pos="5472"/>
        </w:tabs>
        <w:spacing w:after="0" w:line="240" w:lineRule="auto"/>
        <w:ind w:right="-90"/>
        <w:rPr>
          <w:rFonts w:ascii="Times New Roman" w:hAnsi="Times New Roman" w:cs="Times New Roman"/>
          <w:color w:val="000000" w:themeColor="text1"/>
        </w:rPr>
      </w:pPr>
      <w:r w:rsidRPr="00750401">
        <w:rPr>
          <w:rFonts w:ascii="Times New Roman" w:hAnsi="Times New Roman" w:cs="Times New Roman"/>
          <w:color w:val="000000" w:themeColor="text1"/>
        </w:rPr>
        <w:t>Having read this form and asked any questions you may have had, please sign below if you are at least 18 years of age and if you voluntarily give your consent to participate in this study. A copy of this form will be given to you for your records.</w:t>
      </w:r>
    </w:p>
    <w:p w:rsidR="007543F6" w:rsidRPr="00750401" w:rsidRDefault="007543F6" w:rsidP="00434FF0">
      <w:pPr>
        <w:spacing w:after="0" w:line="240" w:lineRule="auto"/>
        <w:rPr>
          <w:rFonts w:ascii="Times New Roman" w:hAnsi="Times New Roman" w:cs="Times New Roman"/>
          <w:color w:val="000000" w:themeColor="text1"/>
        </w:rPr>
      </w:pPr>
    </w:p>
    <w:p w:rsidR="00CD252B" w:rsidRPr="00750401" w:rsidRDefault="007543F6" w:rsidP="00434FF0">
      <w:pPr>
        <w:spacing w:after="0" w:line="240" w:lineRule="auto"/>
        <w:rPr>
          <w:rFonts w:ascii="Times New Roman" w:hAnsi="Times New Roman" w:cs="Times New Roman"/>
          <w:color w:val="000000" w:themeColor="text1"/>
        </w:rPr>
      </w:pPr>
      <w:r w:rsidRPr="00750401">
        <w:rPr>
          <w:rFonts w:ascii="Times New Roman" w:hAnsi="Times New Roman" w:cs="Times New Roman"/>
          <w:color w:val="000000" w:themeColor="text1"/>
        </w:rPr>
        <w:t>__________________________</w:t>
      </w:r>
      <w:r w:rsidR="00D32FEE" w:rsidRPr="00750401">
        <w:rPr>
          <w:rFonts w:ascii="Times New Roman" w:hAnsi="Times New Roman" w:cs="Times New Roman"/>
          <w:color w:val="000000" w:themeColor="text1"/>
        </w:rPr>
        <w:t>_____</w:t>
      </w:r>
      <w:r w:rsidRPr="00750401">
        <w:rPr>
          <w:rFonts w:ascii="Times New Roman" w:hAnsi="Times New Roman" w:cs="Times New Roman"/>
          <w:color w:val="000000" w:themeColor="text1"/>
        </w:rPr>
        <w:t>_______________                          ____________________</w:t>
      </w:r>
      <w:r w:rsidRPr="00750401">
        <w:rPr>
          <w:rFonts w:ascii="Times New Roman" w:hAnsi="Times New Roman" w:cs="Times New Roman"/>
          <w:color w:val="000000" w:themeColor="text1"/>
        </w:rPr>
        <w:br/>
        <w:t>Participant Signature</w:t>
      </w:r>
      <w:r w:rsidRPr="00750401">
        <w:rPr>
          <w:rFonts w:ascii="Times New Roman" w:hAnsi="Times New Roman" w:cs="Times New Roman"/>
          <w:color w:val="000000" w:themeColor="text1"/>
        </w:rPr>
        <w:tab/>
      </w:r>
      <w:r w:rsidRPr="00750401">
        <w:rPr>
          <w:rFonts w:ascii="Times New Roman" w:hAnsi="Times New Roman" w:cs="Times New Roman"/>
          <w:color w:val="000000" w:themeColor="text1"/>
        </w:rPr>
        <w:tab/>
      </w:r>
      <w:r w:rsidRPr="00750401">
        <w:rPr>
          <w:rFonts w:ascii="Times New Roman" w:hAnsi="Times New Roman" w:cs="Times New Roman"/>
          <w:color w:val="000000" w:themeColor="text1"/>
        </w:rPr>
        <w:tab/>
      </w:r>
      <w:r w:rsidRPr="00750401">
        <w:rPr>
          <w:rFonts w:ascii="Times New Roman" w:hAnsi="Times New Roman" w:cs="Times New Roman"/>
          <w:color w:val="000000" w:themeColor="text1"/>
        </w:rPr>
        <w:tab/>
      </w:r>
      <w:r w:rsidRPr="00750401">
        <w:rPr>
          <w:rFonts w:ascii="Times New Roman" w:hAnsi="Times New Roman" w:cs="Times New Roman"/>
          <w:color w:val="000000" w:themeColor="text1"/>
        </w:rPr>
        <w:tab/>
      </w:r>
      <w:r w:rsidRPr="00750401">
        <w:rPr>
          <w:rFonts w:ascii="Times New Roman" w:hAnsi="Times New Roman" w:cs="Times New Roman"/>
          <w:color w:val="000000" w:themeColor="text1"/>
        </w:rPr>
        <w:tab/>
      </w:r>
      <w:r w:rsidRPr="00750401">
        <w:rPr>
          <w:rFonts w:ascii="Times New Roman" w:hAnsi="Times New Roman" w:cs="Times New Roman"/>
          <w:color w:val="000000" w:themeColor="text1"/>
        </w:rPr>
        <w:tab/>
        <w:t>Date</w:t>
      </w:r>
      <w:r w:rsidR="00EA1E22" w:rsidRPr="00750401">
        <w:rPr>
          <w:rFonts w:ascii="Times New Roman" w:hAnsi="Times New Roman" w:cs="Times New Roman"/>
          <w:color w:val="000000" w:themeColor="text1"/>
        </w:rPr>
        <w:br/>
      </w:r>
    </w:p>
    <w:p w:rsidR="00CD252B" w:rsidRPr="00750401" w:rsidRDefault="00EA1E22" w:rsidP="00434FF0">
      <w:pPr>
        <w:spacing w:after="0" w:line="240" w:lineRule="auto"/>
        <w:rPr>
          <w:rFonts w:ascii="Times New Roman" w:hAnsi="Times New Roman" w:cs="Times New Roman"/>
          <w:color w:val="000000" w:themeColor="text1"/>
        </w:rPr>
      </w:pPr>
      <w:r w:rsidRPr="00750401">
        <w:rPr>
          <w:rFonts w:ascii="Times New Roman" w:hAnsi="Times New Roman" w:cs="Times New Roman"/>
          <w:color w:val="000000" w:themeColor="text1"/>
        </w:rPr>
        <w:t>_______________________________</w:t>
      </w:r>
      <w:r w:rsidR="00D32FEE" w:rsidRPr="00750401">
        <w:rPr>
          <w:rFonts w:ascii="Times New Roman" w:hAnsi="Times New Roman" w:cs="Times New Roman"/>
          <w:color w:val="000000" w:themeColor="text1"/>
        </w:rPr>
        <w:t>_____</w:t>
      </w:r>
      <w:r w:rsidRPr="00750401">
        <w:rPr>
          <w:rFonts w:ascii="Times New Roman" w:hAnsi="Times New Roman" w:cs="Times New Roman"/>
          <w:color w:val="000000" w:themeColor="text1"/>
        </w:rPr>
        <w:t>__________</w:t>
      </w:r>
      <w:r w:rsidRPr="00750401">
        <w:rPr>
          <w:rFonts w:ascii="Times New Roman" w:hAnsi="Times New Roman" w:cs="Times New Roman"/>
          <w:color w:val="000000" w:themeColor="text1"/>
        </w:rPr>
        <w:br/>
        <w:t>Participant Printed Name</w:t>
      </w:r>
      <w:r w:rsidRPr="00750401">
        <w:rPr>
          <w:rFonts w:ascii="Times New Roman" w:hAnsi="Times New Roman" w:cs="Times New Roman"/>
          <w:color w:val="000000" w:themeColor="text1"/>
        </w:rPr>
        <w:br/>
      </w:r>
    </w:p>
    <w:p w:rsidR="00CD252B" w:rsidRPr="00750401" w:rsidRDefault="00EA1E22" w:rsidP="00434FF0">
      <w:pPr>
        <w:spacing w:after="0" w:line="240" w:lineRule="auto"/>
        <w:rPr>
          <w:rFonts w:ascii="Times New Roman" w:hAnsi="Times New Roman" w:cs="Times New Roman"/>
          <w:color w:val="000000" w:themeColor="text1"/>
        </w:rPr>
      </w:pPr>
      <w:r w:rsidRPr="00750401">
        <w:rPr>
          <w:rFonts w:ascii="Times New Roman" w:hAnsi="Times New Roman" w:cs="Times New Roman"/>
          <w:color w:val="000000" w:themeColor="text1"/>
        </w:rPr>
        <w:t>____________________________________</w:t>
      </w:r>
      <w:r w:rsidR="00D32FEE" w:rsidRPr="00750401">
        <w:rPr>
          <w:rFonts w:ascii="Times New Roman" w:hAnsi="Times New Roman" w:cs="Times New Roman"/>
          <w:color w:val="000000" w:themeColor="text1"/>
        </w:rPr>
        <w:t>_____</w:t>
      </w:r>
      <w:r w:rsidRPr="00750401">
        <w:rPr>
          <w:rFonts w:ascii="Times New Roman" w:hAnsi="Times New Roman" w:cs="Times New Roman"/>
          <w:color w:val="000000" w:themeColor="text1"/>
        </w:rPr>
        <w:t>_____</w:t>
      </w:r>
      <w:r w:rsidRPr="00750401">
        <w:rPr>
          <w:rFonts w:ascii="Times New Roman" w:hAnsi="Times New Roman" w:cs="Times New Roman"/>
          <w:color w:val="000000" w:themeColor="text1"/>
        </w:rPr>
        <w:br/>
        <w:t>Researcher Signature</w:t>
      </w:r>
    </w:p>
    <w:p w:rsidR="00CD252B" w:rsidRPr="00750401" w:rsidRDefault="00CD252B" w:rsidP="00434FF0">
      <w:pPr>
        <w:spacing w:after="0" w:line="240" w:lineRule="auto"/>
        <w:rPr>
          <w:rFonts w:ascii="Times New Roman" w:hAnsi="Times New Roman" w:cs="Times New Roman"/>
          <w:color w:val="000000" w:themeColor="text1"/>
        </w:rPr>
      </w:pPr>
    </w:p>
    <w:p w:rsidR="006C0FA6" w:rsidRPr="00750401" w:rsidRDefault="006C0FA6" w:rsidP="00ED5946">
      <w:pPr>
        <w:spacing w:after="0" w:line="240" w:lineRule="auto"/>
        <w:rPr>
          <w:rFonts w:ascii="Times New Roman" w:hAnsi="Times New Roman" w:cs="Times New Roman"/>
          <w:color w:val="000000" w:themeColor="text1"/>
        </w:rPr>
      </w:pPr>
    </w:p>
    <w:p w:rsidR="00EA1E22" w:rsidRPr="00434FF0" w:rsidRDefault="00EA1E22" w:rsidP="00506C1B">
      <w:pPr>
        <w:spacing w:after="0" w:line="240" w:lineRule="auto"/>
        <w:jc w:val="right"/>
        <w:rPr>
          <w:rFonts w:ascii="Times New Roman" w:hAnsi="Times New Roman" w:cs="Times New Roman"/>
        </w:rPr>
      </w:pPr>
      <w:r w:rsidRPr="00434FF0">
        <w:rPr>
          <w:rFonts w:ascii="Times New Roman" w:hAnsi="Times New Roman" w:cs="Times New Roman"/>
        </w:rPr>
        <w:t>IRB App</w:t>
      </w:r>
      <w:r w:rsidR="00D421D7" w:rsidRPr="00434FF0">
        <w:rPr>
          <w:rFonts w:ascii="Times New Roman" w:hAnsi="Times New Roman" w:cs="Times New Roman"/>
        </w:rPr>
        <w:t>roval Number: _____________</w:t>
      </w:r>
    </w:p>
    <w:sectPr w:rsidR="00EA1E22" w:rsidRPr="00434FF0" w:rsidSect="0039256D">
      <w:pgSz w:w="12240" w:h="15840"/>
      <w:pgMar w:top="1440" w:right="1440" w:bottom="1296"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compat/>
  <w:rsids>
    <w:rsidRoot w:val="00437A1E"/>
    <w:rsid w:val="000174A6"/>
    <w:rsid w:val="00055552"/>
    <w:rsid w:val="000847A4"/>
    <w:rsid w:val="000E3585"/>
    <w:rsid w:val="00164F17"/>
    <w:rsid w:val="001704E3"/>
    <w:rsid w:val="00180415"/>
    <w:rsid w:val="00194EAF"/>
    <w:rsid w:val="001A4E11"/>
    <w:rsid w:val="00205568"/>
    <w:rsid w:val="00253E80"/>
    <w:rsid w:val="00264CF6"/>
    <w:rsid w:val="0026676E"/>
    <w:rsid w:val="002C353B"/>
    <w:rsid w:val="003109D5"/>
    <w:rsid w:val="00314D3E"/>
    <w:rsid w:val="0032247E"/>
    <w:rsid w:val="00330F58"/>
    <w:rsid w:val="0039256D"/>
    <w:rsid w:val="003F7741"/>
    <w:rsid w:val="0041304F"/>
    <w:rsid w:val="00434FF0"/>
    <w:rsid w:val="00437A1E"/>
    <w:rsid w:val="0050453D"/>
    <w:rsid w:val="00506C1B"/>
    <w:rsid w:val="005407D1"/>
    <w:rsid w:val="005765DC"/>
    <w:rsid w:val="00582B9A"/>
    <w:rsid w:val="005B30F2"/>
    <w:rsid w:val="0062768D"/>
    <w:rsid w:val="00641228"/>
    <w:rsid w:val="00647230"/>
    <w:rsid w:val="00647F24"/>
    <w:rsid w:val="00652CCD"/>
    <w:rsid w:val="00673533"/>
    <w:rsid w:val="00691E6A"/>
    <w:rsid w:val="006C0FA6"/>
    <w:rsid w:val="006C2E23"/>
    <w:rsid w:val="0070237C"/>
    <w:rsid w:val="00707DA1"/>
    <w:rsid w:val="00750401"/>
    <w:rsid w:val="007543F6"/>
    <w:rsid w:val="0079331B"/>
    <w:rsid w:val="007C0D87"/>
    <w:rsid w:val="007F272B"/>
    <w:rsid w:val="00801E48"/>
    <w:rsid w:val="00805450"/>
    <w:rsid w:val="00816C52"/>
    <w:rsid w:val="00852429"/>
    <w:rsid w:val="00870B7B"/>
    <w:rsid w:val="00882C38"/>
    <w:rsid w:val="00897162"/>
    <w:rsid w:val="008A600B"/>
    <w:rsid w:val="008B39AE"/>
    <w:rsid w:val="008C773F"/>
    <w:rsid w:val="008C77FD"/>
    <w:rsid w:val="008F2E40"/>
    <w:rsid w:val="0091133C"/>
    <w:rsid w:val="009432E9"/>
    <w:rsid w:val="00960269"/>
    <w:rsid w:val="00974DAF"/>
    <w:rsid w:val="00977D9B"/>
    <w:rsid w:val="009A776D"/>
    <w:rsid w:val="00A20D95"/>
    <w:rsid w:val="00AB1331"/>
    <w:rsid w:val="00AB6E3C"/>
    <w:rsid w:val="00AC514A"/>
    <w:rsid w:val="00B31FDC"/>
    <w:rsid w:val="00B33186"/>
    <w:rsid w:val="00B665B0"/>
    <w:rsid w:val="00BD06DA"/>
    <w:rsid w:val="00BE7636"/>
    <w:rsid w:val="00BF5290"/>
    <w:rsid w:val="00C22346"/>
    <w:rsid w:val="00C47736"/>
    <w:rsid w:val="00C90B9A"/>
    <w:rsid w:val="00CD252B"/>
    <w:rsid w:val="00CE0B31"/>
    <w:rsid w:val="00CE321A"/>
    <w:rsid w:val="00CE44B3"/>
    <w:rsid w:val="00D32FEE"/>
    <w:rsid w:val="00D421D7"/>
    <w:rsid w:val="00D426FE"/>
    <w:rsid w:val="00D6126B"/>
    <w:rsid w:val="00D877DC"/>
    <w:rsid w:val="00D9098D"/>
    <w:rsid w:val="00DE5080"/>
    <w:rsid w:val="00E462D9"/>
    <w:rsid w:val="00E71A40"/>
    <w:rsid w:val="00EA1E22"/>
    <w:rsid w:val="00EA3604"/>
    <w:rsid w:val="00EA3EDA"/>
    <w:rsid w:val="00ED348E"/>
    <w:rsid w:val="00ED5946"/>
    <w:rsid w:val="00F1319F"/>
    <w:rsid w:val="00F4055B"/>
    <w:rsid w:val="00F81D59"/>
    <w:rsid w:val="00F85360"/>
    <w:rsid w:val="00F936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5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7A1E"/>
    <w:rPr>
      <w:color w:val="0000FF" w:themeColor="hyperlink"/>
      <w:u w:val="single"/>
    </w:rPr>
  </w:style>
  <w:style w:type="paragraph" w:styleId="BalloonText">
    <w:name w:val="Balloon Text"/>
    <w:basedOn w:val="Normal"/>
    <w:link w:val="BalloonTextChar"/>
    <w:uiPriority w:val="99"/>
    <w:semiHidden/>
    <w:unhideWhenUsed/>
    <w:rsid w:val="00D42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6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oberle@txstate.edu" TargetMode="External"/><Relationship Id="rId4" Type="http://schemas.openxmlformats.org/officeDocument/2006/relationships/hyperlink" Target="mailto:JL1622@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2010-08-31T03:19:00Z</dcterms:created>
  <dcterms:modified xsi:type="dcterms:W3CDTF">2010-08-31T03:19:00Z</dcterms:modified>
</cp:coreProperties>
</file>