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7DF" w:rsidRPr="001477DF" w:rsidRDefault="001477DF" w:rsidP="00662DB3">
      <w:pPr>
        <w:ind w:left="0" w:firstLine="0"/>
        <w:rPr>
          <w:rFonts w:ascii="Times New Roman" w:hAnsi="Times New Roman"/>
          <w:sz w:val="24"/>
          <w:szCs w:val="24"/>
        </w:rPr>
      </w:pPr>
      <w:r w:rsidRPr="001477DF">
        <w:rPr>
          <w:rFonts w:ascii="Times New Roman" w:hAnsi="Times New Roman"/>
          <w:sz w:val="24"/>
          <w:szCs w:val="24"/>
        </w:rPr>
        <w:t xml:space="preserve">Crystal </w:t>
      </w:r>
      <w:proofErr w:type="spellStart"/>
      <w:r w:rsidRPr="001477DF">
        <w:rPr>
          <w:rFonts w:ascii="Times New Roman" w:hAnsi="Times New Roman"/>
          <w:sz w:val="24"/>
          <w:szCs w:val="24"/>
        </w:rPr>
        <w:t>Sheedy</w:t>
      </w:r>
      <w:proofErr w:type="spellEnd"/>
    </w:p>
    <w:p w:rsidR="001477DF" w:rsidRPr="001477DF" w:rsidRDefault="001477DF" w:rsidP="001477DF">
      <w:pPr>
        <w:pStyle w:val="NoSpacing"/>
        <w:rPr>
          <w:rFonts w:ascii="Times New Roman" w:hAnsi="Times New Roman"/>
        </w:rPr>
      </w:pPr>
      <w:r w:rsidRPr="001477DF">
        <w:rPr>
          <w:rFonts w:ascii="Times New Roman" w:hAnsi="Times New Roman"/>
        </w:rPr>
        <w:t>Texas State ID # 608637</w:t>
      </w:r>
    </w:p>
    <w:p w:rsidR="001477DF" w:rsidRPr="001477DF" w:rsidRDefault="001477DF" w:rsidP="00662DB3">
      <w:pPr>
        <w:ind w:left="0" w:firstLine="0"/>
        <w:rPr>
          <w:rFonts w:ascii="Times New Roman" w:hAnsi="Times New Roman"/>
          <w:sz w:val="24"/>
          <w:szCs w:val="24"/>
        </w:rPr>
      </w:pPr>
      <w:r w:rsidRPr="001477DF">
        <w:rPr>
          <w:rFonts w:ascii="Times New Roman" w:hAnsi="Times New Roman"/>
          <w:sz w:val="24"/>
          <w:szCs w:val="24"/>
        </w:rPr>
        <w:t>IRB Application Number:  2010A7414</w:t>
      </w:r>
    </w:p>
    <w:p w:rsidR="001477DF" w:rsidRDefault="001477DF" w:rsidP="00662DB3">
      <w:pPr>
        <w:ind w:left="0" w:firstLine="0"/>
        <w:rPr>
          <w:rFonts w:ascii="Times New Roman" w:hAnsi="Times New Roman"/>
          <w:sz w:val="24"/>
          <w:szCs w:val="24"/>
        </w:rPr>
      </w:pPr>
    </w:p>
    <w:p w:rsidR="001477DF" w:rsidRDefault="001477DF" w:rsidP="00662DB3">
      <w:pPr>
        <w:ind w:left="0" w:firstLine="0"/>
        <w:rPr>
          <w:rFonts w:ascii="Times New Roman" w:hAnsi="Times New Roman"/>
          <w:sz w:val="24"/>
          <w:szCs w:val="24"/>
        </w:rPr>
      </w:pPr>
    </w:p>
    <w:p w:rsidR="001477DF" w:rsidRPr="001477DF" w:rsidRDefault="001477DF" w:rsidP="00662DB3">
      <w:pPr>
        <w:ind w:left="0" w:firstLine="0"/>
        <w:rPr>
          <w:rFonts w:ascii="Times New Roman" w:hAnsi="Times New Roman"/>
          <w:sz w:val="24"/>
          <w:szCs w:val="24"/>
        </w:rPr>
      </w:pPr>
      <w:r>
        <w:rPr>
          <w:rFonts w:ascii="Times New Roman" w:hAnsi="Times New Roman"/>
          <w:sz w:val="24"/>
          <w:szCs w:val="24"/>
        </w:rPr>
        <w:t>Oral Consent in Maya:</w:t>
      </w:r>
    </w:p>
    <w:p w:rsidR="001477DF" w:rsidRPr="001477DF" w:rsidDel="006C32E7" w:rsidRDefault="001477DF" w:rsidP="00662DB3">
      <w:pPr>
        <w:ind w:left="0" w:firstLine="0"/>
        <w:rPr>
          <w:del w:id="0" w:author="Crystal" w:date="2011-01-14T18:15:00Z"/>
          <w:rFonts w:ascii="Times New Roman" w:hAnsi="Times New Roman"/>
          <w:sz w:val="24"/>
          <w:szCs w:val="24"/>
        </w:rPr>
      </w:pPr>
    </w:p>
    <w:p w:rsidR="00662DB3" w:rsidRPr="001477DF" w:rsidDel="006C32E7" w:rsidRDefault="00662DB3" w:rsidP="00662DB3">
      <w:pPr>
        <w:ind w:left="0" w:firstLine="0"/>
        <w:rPr>
          <w:del w:id="1" w:author="Crystal" w:date="2011-01-14T18:15:00Z"/>
          <w:rFonts w:ascii="Times New Roman" w:hAnsi="Times New Roman"/>
          <w:sz w:val="24"/>
          <w:szCs w:val="24"/>
        </w:rPr>
      </w:pPr>
      <w:del w:id="2" w:author="Crystal" w:date="2011-01-14T18:15:00Z">
        <w:r w:rsidRPr="001477DF" w:rsidDel="006C32E7">
          <w:rPr>
            <w:rFonts w:ascii="Times New Roman" w:hAnsi="Times New Roman"/>
            <w:sz w:val="24"/>
            <w:szCs w:val="24"/>
          </w:rPr>
          <w:delText>In k’àabae’ Crystal Sheedy.  San Marcos,</w:delText>
        </w:r>
        <w:r w:rsidR="009E2836" w:rsidRPr="001477DF" w:rsidDel="006C32E7">
          <w:rPr>
            <w:rFonts w:ascii="Times New Roman" w:hAnsi="Times New Roman"/>
            <w:sz w:val="24"/>
            <w:szCs w:val="24"/>
          </w:rPr>
          <w:delText xml:space="preserve"> Tejas in kah</w:delText>
        </w:r>
        <w:r w:rsidRPr="001477DF" w:rsidDel="006C32E7">
          <w:rPr>
            <w:rFonts w:ascii="Times New Roman" w:hAnsi="Times New Roman"/>
            <w:sz w:val="24"/>
            <w:szCs w:val="24"/>
          </w:rPr>
          <w:delText xml:space="preserve">akbalen.  </w:delText>
        </w:r>
        <w:r w:rsidRPr="001477DF" w:rsidDel="006C32E7">
          <w:rPr>
            <w:rFonts w:ascii="Times New Roman" w:hAnsi="Times New Roman"/>
            <w:sz w:val="24"/>
            <w:szCs w:val="24"/>
            <w:lang w:val="es-ES"/>
          </w:rPr>
          <w:delText xml:space="preserve">Kin šòok te’Universidad Estatal de Tejaso’.  Tàalen way Xokena’ tumen in k’ahòol Sharon Mujica.  Tàak in mèentik hun p’e šòok ta wéetele’eš wa hu bèeta’ale’.  </w:delText>
        </w:r>
        <w:r w:rsidRPr="001477DF" w:rsidDel="006C32E7">
          <w:rPr>
            <w:rFonts w:ascii="Times New Roman" w:hAnsi="Times New Roman"/>
            <w:sz w:val="24"/>
            <w:szCs w:val="24"/>
          </w:rPr>
          <w:delText>Tàak in kanik le kuštal maaya’o’ yèetel e’ maaya’ t’</w:delText>
        </w:r>
        <w:r w:rsidR="009E2836" w:rsidRPr="001477DF" w:rsidDel="006C32E7">
          <w:rPr>
            <w:rFonts w:ascii="Times New Roman" w:hAnsi="Times New Roman"/>
            <w:sz w:val="24"/>
            <w:szCs w:val="24"/>
          </w:rPr>
          <w:delText>à</w:delText>
        </w:r>
        <w:r w:rsidRPr="001477DF" w:rsidDel="006C32E7">
          <w:rPr>
            <w:rFonts w:ascii="Times New Roman" w:hAnsi="Times New Roman"/>
            <w:sz w:val="24"/>
            <w:szCs w:val="24"/>
          </w:rPr>
          <w:delText xml:space="preserve">ano’.  Taak in k’áatikeč ti le’ úucben màako’obo’.  Bey šan wa’ a č’íibalo’obe  tun k’éeško’ob u yiknalo’ob u tia’al meyah.  Wa’ ya’abo’ob tun kaštiko’obe’ meyah  náačilo, tun k’éešik le kuštal way kaaha’, wa’ ma’a.  </w:delText>
        </w:r>
        <w:r w:rsidR="008E0AD4" w:rsidDel="006C32E7">
          <w:rPr>
            <w:rFonts w:ascii="Times New Roman" w:hAnsi="Times New Roman"/>
            <w:sz w:val="24"/>
            <w:szCs w:val="24"/>
          </w:rPr>
          <w:delText>Taak in k’áatikeč</w:delText>
        </w:r>
        <w:r w:rsidR="00EC02CF" w:rsidDel="006C32E7">
          <w:rPr>
            <w:rFonts w:ascii="Times New Roman" w:hAnsi="Times New Roman"/>
            <w:sz w:val="24"/>
            <w:szCs w:val="24"/>
          </w:rPr>
          <w:delText xml:space="preserve"> k’áatchi’o’ob yoklal a meyah yeetel a laak’</w:delText>
        </w:r>
        <w:r w:rsidR="00EC02CF" w:rsidRPr="001477DF" w:rsidDel="006C32E7">
          <w:rPr>
            <w:rFonts w:ascii="Times New Roman" w:hAnsi="Times New Roman"/>
            <w:sz w:val="24"/>
            <w:szCs w:val="24"/>
          </w:rPr>
          <w:delText>¢</w:delText>
        </w:r>
        <w:r w:rsidR="00EC02CF" w:rsidDel="006C32E7">
          <w:rPr>
            <w:rFonts w:ascii="Times New Roman" w:hAnsi="Times New Roman"/>
            <w:sz w:val="24"/>
            <w:szCs w:val="24"/>
          </w:rPr>
          <w:delText>ilo’ob.  Taak in grabartikeč a t’áan.</w:delText>
        </w:r>
        <w:r w:rsidR="00127167" w:rsidDel="006C32E7">
          <w:rPr>
            <w:rFonts w:ascii="Times New Roman" w:hAnsi="Times New Roman"/>
            <w:sz w:val="24"/>
            <w:szCs w:val="24"/>
          </w:rPr>
          <w:delText xml:space="preserve">  K’abeet in </w:delText>
        </w:r>
        <w:r w:rsidR="00127167" w:rsidRPr="001477DF" w:rsidDel="006C32E7">
          <w:rPr>
            <w:rFonts w:ascii="Times New Roman" w:hAnsi="Times New Roman"/>
            <w:sz w:val="24"/>
            <w:szCs w:val="24"/>
          </w:rPr>
          <w:delText>¢</w:delText>
        </w:r>
        <w:r w:rsidR="00127167" w:rsidDel="006C32E7">
          <w:rPr>
            <w:rFonts w:ascii="Times New Roman" w:hAnsi="Times New Roman"/>
            <w:sz w:val="24"/>
            <w:szCs w:val="24"/>
          </w:rPr>
          <w:delText xml:space="preserve">’iibtik hun p’éel hu’un utia’al in </w:delText>
        </w:r>
        <w:r w:rsidR="00127167" w:rsidRPr="001477DF" w:rsidDel="006C32E7">
          <w:rPr>
            <w:rFonts w:ascii="Times New Roman" w:hAnsi="Times New Roman"/>
            <w:sz w:val="24"/>
            <w:szCs w:val="24"/>
          </w:rPr>
          <w:delText>š</w:delText>
        </w:r>
        <w:r w:rsidR="00127167" w:rsidDel="006C32E7">
          <w:rPr>
            <w:rFonts w:ascii="Times New Roman" w:hAnsi="Times New Roman"/>
            <w:sz w:val="24"/>
            <w:szCs w:val="24"/>
          </w:rPr>
          <w:delText>ook yoklal le kuxtal maaya’ ich Xocen.</w:delText>
        </w:r>
        <w:r w:rsidR="00E34775" w:rsidDel="006C32E7">
          <w:rPr>
            <w:rFonts w:ascii="Times New Roman" w:hAnsi="Times New Roman"/>
            <w:sz w:val="24"/>
            <w:szCs w:val="24"/>
          </w:rPr>
          <w:delText xml:space="preserve">  Hun p’éel k’íine’, he’el in </w:delText>
        </w:r>
        <w:r w:rsidR="00E34775" w:rsidRPr="001477DF" w:rsidDel="006C32E7">
          <w:rPr>
            <w:rFonts w:ascii="Times New Roman" w:hAnsi="Times New Roman"/>
            <w:sz w:val="24"/>
            <w:szCs w:val="24"/>
          </w:rPr>
          <w:delText>¢</w:delText>
        </w:r>
        <w:r w:rsidR="00E34775" w:rsidDel="006C32E7">
          <w:rPr>
            <w:rFonts w:ascii="Times New Roman" w:hAnsi="Times New Roman"/>
            <w:sz w:val="24"/>
            <w:szCs w:val="24"/>
          </w:rPr>
          <w:delText>’iibtik u laak hu’un yeetel a t’aan</w:delText>
        </w:r>
        <w:r w:rsidR="00BC29DA" w:rsidDel="006C32E7">
          <w:rPr>
            <w:rFonts w:ascii="Times New Roman" w:hAnsi="Times New Roman"/>
            <w:sz w:val="24"/>
            <w:szCs w:val="24"/>
          </w:rPr>
          <w:delText xml:space="preserve"> utia’al u lakk maako’obe’ u šooko’ob a t’aan</w:delText>
        </w:r>
        <w:r w:rsidR="00E34775" w:rsidDel="006C32E7">
          <w:rPr>
            <w:rFonts w:ascii="Times New Roman" w:hAnsi="Times New Roman"/>
            <w:sz w:val="24"/>
            <w:szCs w:val="24"/>
          </w:rPr>
          <w:delText xml:space="preserve">e’.  </w:delText>
        </w:r>
        <w:r w:rsidRPr="001477DF" w:rsidDel="006C32E7">
          <w:rPr>
            <w:rFonts w:ascii="Times New Roman" w:hAnsi="Times New Roman"/>
            <w:sz w:val="24"/>
            <w:szCs w:val="24"/>
          </w:rPr>
          <w:delText>Tàak in ¢íikbal ta wéetel tu mèen a wohel maya t’àan bey šan kajakbaleč way Xocena’.</w:delText>
        </w:r>
        <w:r w:rsidR="006B4633" w:rsidRPr="001477DF" w:rsidDel="006C32E7">
          <w:rPr>
            <w:rFonts w:ascii="Times New Roman" w:hAnsi="Times New Roman"/>
            <w:sz w:val="24"/>
            <w:szCs w:val="24"/>
          </w:rPr>
          <w:delText xml:space="preserve">  </w:delText>
        </w:r>
        <w:r w:rsidRPr="001477DF" w:rsidDel="006C32E7">
          <w:rPr>
            <w:rFonts w:ascii="Times New Roman" w:hAnsi="Times New Roman"/>
            <w:sz w:val="24"/>
            <w:szCs w:val="24"/>
          </w:rPr>
          <w:delText>Mina’an</w:delText>
        </w:r>
        <w:r w:rsidR="004653D1" w:rsidRPr="001477DF" w:rsidDel="006C32E7">
          <w:rPr>
            <w:rFonts w:ascii="Times New Roman" w:hAnsi="Times New Roman"/>
            <w:sz w:val="24"/>
            <w:szCs w:val="24"/>
          </w:rPr>
          <w:delText xml:space="preserve"> nohoč</w:delText>
        </w:r>
        <w:r w:rsidRPr="001477DF" w:rsidDel="006C32E7">
          <w:rPr>
            <w:rFonts w:ascii="Times New Roman" w:hAnsi="Times New Roman"/>
            <w:sz w:val="24"/>
            <w:szCs w:val="24"/>
          </w:rPr>
          <w:delText xml:space="preserve"> lóob ti tèeč yéetel le’ meyaha’</w:delText>
        </w:r>
        <w:r w:rsidR="004653D1" w:rsidRPr="001477DF" w:rsidDel="006C32E7">
          <w:rPr>
            <w:rFonts w:ascii="Times New Roman" w:hAnsi="Times New Roman"/>
            <w:sz w:val="24"/>
            <w:szCs w:val="24"/>
          </w:rPr>
          <w:delText>, čèen ba’ale’ čan lóob</w:delText>
        </w:r>
        <w:r w:rsidR="006B4633" w:rsidRPr="001477DF" w:rsidDel="006C32E7">
          <w:rPr>
            <w:rFonts w:ascii="Times New Roman" w:hAnsi="Times New Roman"/>
            <w:sz w:val="24"/>
            <w:szCs w:val="24"/>
          </w:rPr>
          <w:delText xml:space="preserve"> bey he’eš</w:delText>
        </w:r>
        <w:r w:rsidR="00FE6898" w:rsidRPr="001477DF" w:rsidDel="006C32E7">
          <w:rPr>
            <w:rFonts w:ascii="Times New Roman" w:hAnsi="Times New Roman"/>
            <w:sz w:val="24"/>
            <w:szCs w:val="24"/>
          </w:rPr>
          <w:delText xml:space="preserve"> sub¢il yéetel </w:delText>
        </w:r>
        <w:r w:rsidR="006B4633" w:rsidRPr="001477DF" w:rsidDel="006C32E7">
          <w:rPr>
            <w:rFonts w:ascii="Times New Roman" w:hAnsi="Times New Roman"/>
            <w:sz w:val="24"/>
            <w:szCs w:val="24"/>
          </w:rPr>
          <w:delText>ok’om wóol</w:delText>
        </w:r>
        <w:r w:rsidR="004653D1" w:rsidRPr="001477DF" w:rsidDel="006C32E7">
          <w:rPr>
            <w:rFonts w:ascii="Times New Roman" w:hAnsi="Times New Roman"/>
            <w:sz w:val="24"/>
            <w:szCs w:val="24"/>
          </w:rPr>
          <w:delText xml:space="preserve">.  </w:delText>
        </w:r>
        <w:r w:rsidR="006B4633" w:rsidRPr="001477DF" w:rsidDel="006C32E7">
          <w:rPr>
            <w:rFonts w:ascii="Times New Roman" w:hAnsi="Times New Roman"/>
            <w:sz w:val="24"/>
            <w:szCs w:val="24"/>
          </w:rPr>
          <w:delText xml:space="preserve">Wa’ ma’a a k’áat a núukilt’àantene’, ma’a ‘óobligado eči’.  </w:delText>
        </w:r>
        <w:r w:rsidR="00A75F06" w:rsidDel="006C32E7">
          <w:rPr>
            <w:rFonts w:ascii="Times New Roman" w:hAnsi="Times New Roman"/>
            <w:sz w:val="24"/>
            <w:szCs w:val="24"/>
          </w:rPr>
          <w:delText>M</w:delText>
        </w:r>
        <w:r w:rsidR="00C63E8C" w:rsidDel="006C32E7">
          <w:rPr>
            <w:rFonts w:ascii="Times New Roman" w:hAnsi="Times New Roman"/>
            <w:sz w:val="24"/>
            <w:szCs w:val="24"/>
          </w:rPr>
          <w:delText>a’a k’áat a núuklit’aan in k’áatchi’o’ob tu meen a wu’uyik hela’an wa’ k’</w:delText>
        </w:r>
        <w:r w:rsidR="0022538E" w:rsidDel="006C32E7">
          <w:rPr>
            <w:rFonts w:ascii="Times New Roman" w:hAnsi="Times New Roman"/>
            <w:sz w:val="24"/>
            <w:szCs w:val="24"/>
          </w:rPr>
          <w:delText>aas, ma’a óobligadoeči’.  Mi</w:delText>
        </w:r>
        <w:r w:rsidR="0022538E" w:rsidRPr="001477DF" w:rsidDel="006C32E7">
          <w:rPr>
            <w:rFonts w:ascii="Times New Roman" w:hAnsi="Times New Roman"/>
            <w:sz w:val="24"/>
            <w:szCs w:val="24"/>
          </w:rPr>
          <w:delText>š</w:delText>
        </w:r>
        <w:r w:rsidR="0022538E" w:rsidDel="006C32E7">
          <w:rPr>
            <w:rFonts w:ascii="Times New Roman" w:hAnsi="Times New Roman"/>
            <w:sz w:val="24"/>
            <w:szCs w:val="24"/>
          </w:rPr>
          <w:delText>màak k’áašalo’ob yeetel teeči’.  Hun p’éel k’íine’, ma’a k’áat ta’akik a t’aan</w:delText>
        </w:r>
        <w:r w:rsidR="00E34775" w:rsidDel="006C32E7">
          <w:rPr>
            <w:rFonts w:ascii="Times New Roman" w:hAnsi="Times New Roman"/>
            <w:sz w:val="24"/>
            <w:szCs w:val="24"/>
          </w:rPr>
          <w:delText>i’</w:delText>
        </w:r>
        <w:r w:rsidR="00127167" w:rsidDel="006C32E7">
          <w:rPr>
            <w:rFonts w:ascii="Times New Roman" w:hAnsi="Times New Roman"/>
            <w:sz w:val="24"/>
            <w:szCs w:val="24"/>
          </w:rPr>
          <w:delText xml:space="preserve">, he’el in </w:delText>
        </w:r>
        <w:r w:rsidR="00127167" w:rsidRPr="001477DF" w:rsidDel="006C32E7">
          <w:rPr>
            <w:rFonts w:ascii="Times New Roman" w:hAnsi="Times New Roman"/>
            <w:sz w:val="24"/>
            <w:szCs w:val="24"/>
          </w:rPr>
          <w:delText>¢</w:delText>
        </w:r>
        <w:r w:rsidR="00127167" w:rsidDel="006C32E7">
          <w:rPr>
            <w:rFonts w:ascii="Times New Roman" w:hAnsi="Times New Roman"/>
            <w:sz w:val="24"/>
            <w:szCs w:val="24"/>
          </w:rPr>
          <w:delText>’iik teč</w:delText>
        </w:r>
        <w:r w:rsidR="00E34775" w:rsidDel="006C32E7">
          <w:rPr>
            <w:rFonts w:ascii="Times New Roman" w:hAnsi="Times New Roman"/>
            <w:sz w:val="24"/>
            <w:szCs w:val="24"/>
          </w:rPr>
          <w:delText>e’</w:delText>
        </w:r>
        <w:r w:rsidR="00127167" w:rsidDel="006C32E7">
          <w:rPr>
            <w:rFonts w:ascii="Times New Roman" w:hAnsi="Times New Roman"/>
            <w:sz w:val="24"/>
            <w:szCs w:val="24"/>
          </w:rPr>
          <w:delText xml:space="preserve">.  Bey šane’ ma’ he’el in </w:delText>
        </w:r>
        <w:r w:rsidR="00127167" w:rsidRPr="001477DF" w:rsidDel="006C32E7">
          <w:rPr>
            <w:rFonts w:ascii="Times New Roman" w:hAnsi="Times New Roman"/>
            <w:sz w:val="24"/>
            <w:szCs w:val="24"/>
          </w:rPr>
          <w:delText>¢</w:delText>
        </w:r>
        <w:r w:rsidR="00127167" w:rsidDel="006C32E7">
          <w:rPr>
            <w:rFonts w:ascii="Times New Roman" w:hAnsi="Times New Roman"/>
            <w:sz w:val="24"/>
            <w:szCs w:val="24"/>
          </w:rPr>
          <w:delText>’iibtik in hu’un yeetel a t’aani’.  Ma’ k’áašalen</w:delText>
        </w:r>
        <w:r w:rsidR="00BC29DA" w:rsidDel="006C32E7">
          <w:rPr>
            <w:rFonts w:ascii="Times New Roman" w:hAnsi="Times New Roman"/>
            <w:sz w:val="24"/>
            <w:szCs w:val="24"/>
          </w:rPr>
          <w:delText xml:space="preserve"> yeetel teeč</w:delText>
        </w:r>
        <w:r w:rsidR="00127167" w:rsidDel="006C32E7">
          <w:rPr>
            <w:rFonts w:ascii="Times New Roman" w:hAnsi="Times New Roman"/>
            <w:sz w:val="24"/>
            <w:szCs w:val="24"/>
          </w:rPr>
          <w:delText>i’.</w:delText>
        </w:r>
        <w:r w:rsidR="00A75F06" w:rsidDel="006C32E7">
          <w:rPr>
            <w:rFonts w:ascii="Times New Roman" w:hAnsi="Times New Roman"/>
            <w:sz w:val="24"/>
            <w:szCs w:val="24"/>
          </w:rPr>
          <w:delText xml:space="preserve">  </w:delText>
        </w:r>
        <w:r w:rsidRPr="001477DF" w:rsidDel="006C32E7">
          <w:rPr>
            <w:rFonts w:ascii="Times New Roman" w:hAnsi="Times New Roman"/>
            <w:sz w:val="24"/>
            <w:szCs w:val="24"/>
          </w:rPr>
          <w:delText xml:space="preserve">Mišmàak nu ka’ah u yohel a k’àaba’.  </w:delText>
        </w:r>
        <w:r w:rsidR="0079547B" w:rsidDel="006C32E7">
          <w:rPr>
            <w:rFonts w:ascii="Times New Roman" w:hAnsi="Times New Roman"/>
            <w:sz w:val="24"/>
            <w:szCs w:val="24"/>
          </w:rPr>
          <w:delText xml:space="preserve">Ma’ hin báaštik a hač k’àaba ič in hu’uni’.  Hin ta’akik a t’aan ič in computadorae’.  He’el in </w:delText>
        </w:r>
        <w:r w:rsidR="0079547B" w:rsidRPr="001477DF" w:rsidDel="006C32E7">
          <w:rPr>
            <w:rFonts w:ascii="Times New Roman" w:hAnsi="Times New Roman"/>
            <w:sz w:val="24"/>
            <w:szCs w:val="24"/>
          </w:rPr>
          <w:delText>¢</w:delText>
        </w:r>
        <w:r w:rsidR="00BC29DA" w:rsidDel="006C32E7">
          <w:rPr>
            <w:rFonts w:ascii="Times New Roman" w:hAnsi="Times New Roman"/>
            <w:sz w:val="24"/>
            <w:szCs w:val="24"/>
          </w:rPr>
          <w:delText>’iibtik a t’aan ič inglese’,</w:delText>
        </w:r>
        <w:r w:rsidR="0079547B" w:rsidDel="006C32E7">
          <w:rPr>
            <w:rFonts w:ascii="Times New Roman" w:hAnsi="Times New Roman"/>
            <w:sz w:val="24"/>
            <w:szCs w:val="24"/>
          </w:rPr>
          <w:delText xml:space="preserve"> </w:delText>
        </w:r>
        <w:r w:rsidR="0079547B" w:rsidRPr="001477DF" w:rsidDel="006C32E7">
          <w:rPr>
            <w:rFonts w:ascii="Times New Roman" w:hAnsi="Times New Roman"/>
            <w:sz w:val="24"/>
            <w:szCs w:val="24"/>
          </w:rPr>
          <w:delText>¢</w:delText>
        </w:r>
        <w:r w:rsidR="0079547B" w:rsidDel="006C32E7">
          <w:rPr>
            <w:rFonts w:ascii="Times New Roman" w:hAnsi="Times New Roman"/>
            <w:sz w:val="24"/>
            <w:szCs w:val="24"/>
          </w:rPr>
          <w:delText>’okole’ mišmaak u yohelo’ob a t’aan tu mèen le maako’obe’ kahakbalo’ob ič Xocen</w:delText>
        </w:r>
        <w:r w:rsidR="00BC29DA" w:rsidDel="006C32E7">
          <w:rPr>
            <w:rFonts w:ascii="Times New Roman" w:hAnsi="Times New Roman"/>
            <w:sz w:val="24"/>
            <w:szCs w:val="24"/>
          </w:rPr>
          <w:delText>e’</w:delText>
        </w:r>
        <w:r w:rsidR="0079547B" w:rsidDel="006C32E7">
          <w:rPr>
            <w:rFonts w:ascii="Times New Roman" w:hAnsi="Times New Roman"/>
            <w:sz w:val="24"/>
            <w:szCs w:val="24"/>
          </w:rPr>
          <w:delText xml:space="preserve"> ma’ u yohel inglesi’ cheen </w:delText>
        </w:r>
        <w:r w:rsidR="00BC29DA" w:rsidDel="006C32E7">
          <w:rPr>
            <w:rFonts w:ascii="Times New Roman" w:hAnsi="Times New Roman"/>
            <w:sz w:val="24"/>
            <w:szCs w:val="24"/>
          </w:rPr>
          <w:delText>k</w:delText>
        </w:r>
        <w:r w:rsidR="0079547B" w:rsidDel="006C32E7">
          <w:rPr>
            <w:rFonts w:ascii="Times New Roman" w:hAnsi="Times New Roman"/>
            <w:sz w:val="24"/>
            <w:szCs w:val="24"/>
          </w:rPr>
          <w:delText>u yohel</w:delText>
        </w:r>
        <w:r w:rsidR="00A86D0C" w:rsidDel="006C32E7">
          <w:rPr>
            <w:rFonts w:ascii="Times New Roman" w:hAnsi="Times New Roman"/>
            <w:sz w:val="24"/>
            <w:szCs w:val="24"/>
          </w:rPr>
          <w:delText>o’ob</w:delText>
        </w:r>
        <w:r w:rsidR="0079547B" w:rsidDel="006C32E7">
          <w:rPr>
            <w:rFonts w:ascii="Times New Roman" w:hAnsi="Times New Roman"/>
            <w:sz w:val="24"/>
            <w:szCs w:val="24"/>
          </w:rPr>
          <w:delText xml:space="preserve"> maaya’.  </w:delText>
        </w:r>
        <w:r w:rsidR="00A86D0C" w:rsidDel="006C32E7">
          <w:rPr>
            <w:rFonts w:ascii="Times New Roman" w:hAnsi="Times New Roman"/>
            <w:sz w:val="24"/>
            <w:szCs w:val="24"/>
          </w:rPr>
          <w:delText xml:space="preserve">Keene’ in </w:delText>
        </w:r>
        <w:r w:rsidR="00A86D0C" w:rsidRPr="001477DF" w:rsidDel="006C32E7">
          <w:rPr>
            <w:rFonts w:ascii="Times New Roman" w:hAnsi="Times New Roman"/>
            <w:sz w:val="24"/>
            <w:szCs w:val="24"/>
          </w:rPr>
          <w:delText>¢</w:delText>
        </w:r>
        <w:r w:rsidR="00A86D0C" w:rsidDel="006C32E7">
          <w:rPr>
            <w:rFonts w:ascii="Times New Roman" w:hAnsi="Times New Roman"/>
            <w:sz w:val="24"/>
            <w:szCs w:val="24"/>
          </w:rPr>
          <w:delText xml:space="preserve">’o’okik in hu’un utia’al in nahil šook, he’el in tuupik a t’aan ti’ in computadora.  He’el in </w:delText>
        </w:r>
        <w:r w:rsidR="00A86D0C" w:rsidRPr="001477DF" w:rsidDel="006C32E7">
          <w:rPr>
            <w:rFonts w:ascii="Times New Roman" w:hAnsi="Times New Roman"/>
            <w:sz w:val="24"/>
            <w:szCs w:val="24"/>
          </w:rPr>
          <w:delText>¢</w:delText>
        </w:r>
        <w:r w:rsidR="00A86D0C" w:rsidDel="006C32E7">
          <w:rPr>
            <w:rFonts w:ascii="Times New Roman" w:hAnsi="Times New Roman"/>
            <w:sz w:val="24"/>
            <w:szCs w:val="24"/>
          </w:rPr>
          <w:delText xml:space="preserve">’o’okik in hu’un ič Mayo ti’ 2011.  Keene’ in ts’o’okik in hu’un, taak in </w:delText>
        </w:r>
        <w:r w:rsidR="00A86D0C" w:rsidRPr="001477DF" w:rsidDel="006C32E7">
          <w:rPr>
            <w:rFonts w:ascii="Times New Roman" w:hAnsi="Times New Roman"/>
            <w:sz w:val="24"/>
            <w:szCs w:val="24"/>
          </w:rPr>
          <w:delText>¢</w:delText>
        </w:r>
        <w:r w:rsidR="00A86D0C" w:rsidDel="006C32E7">
          <w:rPr>
            <w:rFonts w:ascii="Times New Roman" w:hAnsi="Times New Roman"/>
            <w:sz w:val="24"/>
            <w:szCs w:val="24"/>
          </w:rPr>
          <w:delText xml:space="preserve">’íikeč hun p’éel haay yoklal in hu’un ič maaya’.  Julio ti’ 2011e’, hin suutik ti’ Xocen yeetel in </w:delText>
        </w:r>
        <w:r w:rsidR="00A86D0C" w:rsidRPr="001477DF" w:rsidDel="006C32E7">
          <w:rPr>
            <w:rFonts w:ascii="Times New Roman" w:hAnsi="Times New Roman"/>
            <w:sz w:val="24"/>
            <w:szCs w:val="24"/>
          </w:rPr>
          <w:delText>¢</w:delText>
        </w:r>
        <w:r w:rsidR="00A86D0C" w:rsidDel="006C32E7">
          <w:rPr>
            <w:rFonts w:ascii="Times New Roman" w:hAnsi="Times New Roman"/>
            <w:sz w:val="24"/>
            <w:szCs w:val="24"/>
          </w:rPr>
          <w:delText>’íik teče’.</w:delText>
        </w:r>
        <w:r w:rsidR="00A75F06" w:rsidDel="006C32E7">
          <w:rPr>
            <w:rFonts w:ascii="Times New Roman" w:hAnsi="Times New Roman"/>
            <w:sz w:val="24"/>
            <w:szCs w:val="24"/>
          </w:rPr>
          <w:delText xml:space="preserve">  </w:delText>
        </w:r>
        <w:r w:rsidR="009E2836" w:rsidRPr="001477DF" w:rsidDel="006C32E7">
          <w:rPr>
            <w:rFonts w:ascii="Times New Roman" w:hAnsi="Times New Roman"/>
            <w:sz w:val="24"/>
            <w:szCs w:val="24"/>
          </w:rPr>
          <w:delText>Ma’a’ bóolbil le meyaha’, ba’ale’ hin ¢’atik ulàak ta t’àane’</w:delText>
        </w:r>
        <w:r w:rsidR="00E34775" w:rsidDel="006C32E7">
          <w:rPr>
            <w:rFonts w:ascii="Times New Roman" w:hAnsi="Times New Roman"/>
            <w:sz w:val="24"/>
            <w:szCs w:val="24"/>
          </w:rPr>
          <w:delText>, táane’ hin bin Xocene’.</w:delText>
        </w:r>
        <w:r w:rsidR="009E2836" w:rsidRPr="001477DF" w:rsidDel="006C32E7">
          <w:rPr>
            <w:rFonts w:ascii="Times New Roman" w:hAnsi="Times New Roman"/>
            <w:sz w:val="24"/>
            <w:szCs w:val="24"/>
          </w:rPr>
          <w:delText xml:space="preserve">  </w:delText>
        </w:r>
        <w:r w:rsidRPr="001477DF" w:rsidDel="006C32E7">
          <w:rPr>
            <w:rFonts w:ascii="Times New Roman" w:hAnsi="Times New Roman"/>
            <w:sz w:val="24"/>
            <w:szCs w:val="24"/>
          </w:rPr>
          <w:delText xml:space="preserve">Wa’ tàak a ¢íikbal yéetel in </w:delText>
        </w:r>
        <w:r w:rsidR="004653D1" w:rsidRPr="001477DF" w:rsidDel="006C32E7">
          <w:rPr>
            <w:rFonts w:ascii="Times New Roman" w:hAnsi="Times New Roman"/>
            <w:sz w:val="24"/>
            <w:szCs w:val="24"/>
          </w:rPr>
          <w:delText xml:space="preserve">ka’ansah </w:delText>
        </w:r>
        <w:r w:rsidRPr="001477DF" w:rsidDel="006C32E7">
          <w:rPr>
            <w:rFonts w:ascii="Times New Roman" w:hAnsi="Times New Roman"/>
            <w:sz w:val="24"/>
            <w:szCs w:val="24"/>
          </w:rPr>
          <w:delText>ti le’ ba’aš in šòokik way banday, hu bèeta’al in wàantikeče’.  K’abeet in na’atik le kuxtal maaya’o’.  Taak in grabartikech a</w:delText>
        </w:r>
        <w:r w:rsidR="009E2836" w:rsidRPr="001477DF" w:rsidDel="006C32E7">
          <w:rPr>
            <w:rFonts w:ascii="Times New Roman" w:hAnsi="Times New Roman"/>
            <w:sz w:val="24"/>
            <w:szCs w:val="24"/>
          </w:rPr>
          <w:delText xml:space="preserve"> t’àan tumen ma’ in tuubsiki’.  H</w:delText>
        </w:r>
        <w:r w:rsidRPr="001477DF" w:rsidDel="006C32E7">
          <w:rPr>
            <w:rFonts w:ascii="Times New Roman" w:hAnsi="Times New Roman"/>
            <w:sz w:val="24"/>
            <w:szCs w:val="24"/>
          </w:rPr>
          <w:delText>u bèeta’al in grabartik a t’</w:delText>
        </w:r>
        <w:r w:rsidR="009E2836" w:rsidRPr="001477DF" w:rsidDel="006C32E7">
          <w:rPr>
            <w:rFonts w:ascii="Times New Roman" w:hAnsi="Times New Roman"/>
            <w:sz w:val="24"/>
            <w:szCs w:val="24"/>
          </w:rPr>
          <w:delText>à</w:delText>
        </w:r>
        <w:r w:rsidRPr="001477DF" w:rsidDel="006C32E7">
          <w:rPr>
            <w:rFonts w:ascii="Times New Roman" w:hAnsi="Times New Roman"/>
            <w:sz w:val="24"/>
            <w:szCs w:val="24"/>
          </w:rPr>
          <w:delText>ane’?</w:delText>
        </w:r>
      </w:del>
    </w:p>
    <w:p w:rsidR="00662DB3" w:rsidRDefault="00662DB3" w:rsidP="00662DB3">
      <w:pPr>
        <w:ind w:left="0" w:firstLine="0"/>
        <w:rPr>
          <w:ins w:id="3" w:author="Crystal" w:date="2011-01-14T18:15:00Z"/>
          <w:rFonts w:ascii="Times New Roman" w:hAnsi="Times New Roman"/>
          <w:sz w:val="24"/>
          <w:szCs w:val="24"/>
        </w:rPr>
      </w:pPr>
    </w:p>
    <w:p w:rsidR="006C32E7" w:rsidRPr="001477DF" w:rsidRDefault="006C32E7" w:rsidP="006C32E7">
      <w:pPr>
        <w:ind w:left="0" w:firstLine="0"/>
        <w:rPr>
          <w:ins w:id="4" w:author="Crystal" w:date="2011-01-14T18:15:00Z"/>
          <w:rFonts w:ascii="Times New Roman" w:hAnsi="Times New Roman"/>
          <w:sz w:val="24"/>
          <w:szCs w:val="24"/>
        </w:rPr>
      </w:pPr>
      <w:proofErr w:type="gramStart"/>
      <w:ins w:id="5" w:author="Crystal" w:date="2011-01-14T18:15:00Z">
        <w:r w:rsidRPr="001477DF">
          <w:rPr>
            <w:rFonts w:ascii="Times New Roman" w:hAnsi="Times New Roman"/>
            <w:sz w:val="24"/>
            <w:szCs w:val="24"/>
          </w:rPr>
          <w:t xml:space="preserve">In </w:t>
        </w:r>
        <w:proofErr w:type="spellStart"/>
        <w:r w:rsidRPr="001477DF">
          <w:rPr>
            <w:rFonts w:ascii="Times New Roman" w:hAnsi="Times New Roman"/>
            <w:sz w:val="24"/>
            <w:szCs w:val="24"/>
          </w:rPr>
          <w:t>k’àabae</w:t>
        </w:r>
        <w:proofErr w:type="spellEnd"/>
        <w:r w:rsidRPr="001477DF">
          <w:rPr>
            <w:rFonts w:ascii="Times New Roman" w:hAnsi="Times New Roman"/>
            <w:sz w:val="24"/>
            <w:szCs w:val="24"/>
          </w:rPr>
          <w:t xml:space="preserve">’ Crystal </w:t>
        </w:r>
        <w:proofErr w:type="spellStart"/>
        <w:r w:rsidRPr="001477DF">
          <w:rPr>
            <w:rFonts w:ascii="Times New Roman" w:hAnsi="Times New Roman"/>
            <w:sz w:val="24"/>
            <w:szCs w:val="24"/>
          </w:rPr>
          <w:t>Sheedy</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San Marcos, </w:t>
        </w:r>
        <w:proofErr w:type="spellStart"/>
        <w:r w:rsidRPr="001477DF">
          <w:rPr>
            <w:rFonts w:ascii="Times New Roman" w:hAnsi="Times New Roman"/>
            <w:sz w:val="24"/>
            <w:szCs w:val="24"/>
          </w:rPr>
          <w:t>Tejas</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kahakbalen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lang w:val="es-ES"/>
          </w:rPr>
          <w:t>Kin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šòok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te’Universidad</w:t>
        </w:r>
        <w:proofErr w:type="spellEnd"/>
        <w:r w:rsidRPr="001477DF">
          <w:rPr>
            <w:rFonts w:ascii="Times New Roman" w:hAnsi="Times New Roman"/>
            <w:sz w:val="24"/>
            <w:szCs w:val="24"/>
            <w:lang w:val="es-ES"/>
          </w:rPr>
          <w:t xml:space="preserve"> Estatal de </w:t>
        </w:r>
        <w:proofErr w:type="spellStart"/>
        <w:r w:rsidRPr="001477DF">
          <w:rPr>
            <w:rFonts w:ascii="Times New Roman" w:hAnsi="Times New Roman"/>
            <w:sz w:val="24"/>
            <w:szCs w:val="24"/>
            <w:lang w:val="es-ES"/>
          </w:rPr>
          <w:t>Tejaso</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Tàalen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way</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Xokena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tumen</w:t>
        </w:r>
        <w:proofErr w:type="spellEnd"/>
        <w:r w:rsidRPr="001477DF">
          <w:rPr>
            <w:rFonts w:ascii="Times New Roman" w:hAnsi="Times New Roman"/>
            <w:sz w:val="24"/>
            <w:szCs w:val="24"/>
            <w:lang w:val="es-ES"/>
          </w:rPr>
          <w:t xml:space="preserve"> in </w:t>
        </w:r>
        <w:proofErr w:type="spellStart"/>
        <w:r w:rsidRPr="001477DF">
          <w:rPr>
            <w:rFonts w:ascii="Times New Roman" w:hAnsi="Times New Roman"/>
            <w:sz w:val="24"/>
            <w:szCs w:val="24"/>
            <w:lang w:val="es-ES"/>
          </w:rPr>
          <w:t>k’ahòol</w:t>
        </w:r>
        <w:proofErr w:type="spellEnd"/>
        <w:r w:rsidRPr="001477DF">
          <w:rPr>
            <w:rFonts w:ascii="Times New Roman" w:hAnsi="Times New Roman"/>
            <w:sz w:val="24"/>
            <w:szCs w:val="24"/>
            <w:lang w:val="es-ES"/>
          </w:rPr>
          <w:t xml:space="preserve"> Sharon Mujica.  </w:t>
        </w:r>
        <w:proofErr w:type="spellStart"/>
        <w:r w:rsidRPr="001477DF">
          <w:rPr>
            <w:rFonts w:ascii="Times New Roman" w:hAnsi="Times New Roman"/>
            <w:sz w:val="24"/>
            <w:szCs w:val="24"/>
            <w:lang w:val="es-ES"/>
          </w:rPr>
          <w:t>Tàak</w:t>
        </w:r>
        <w:proofErr w:type="spellEnd"/>
        <w:r w:rsidRPr="001477DF">
          <w:rPr>
            <w:rFonts w:ascii="Times New Roman" w:hAnsi="Times New Roman"/>
            <w:sz w:val="24"/>
            <w:szCs w:val="24"/>
            <w:lang w:val="es-ES"/>
          </w:rPr>
          <w:t xml:space="preserve"> in </w:t>
        </w:r>
        <w:proofErr w:type="spellStart"/>
        <w:r w:rsidRPr="001477DF">
          <w:rPr>
            <w:rFonts w:ascii="Times New Roman" w:hAnsi="Times New Roman"/>
            <w:sz w:val="24"/>
            <w:szCs w:val="24"/>
            <w:lang w:val="es-ES"/>
          </w:rPr>
          <w:t>mèentik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hun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p’e</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šòok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wéetele’eš</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hu</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bèeta’ale</w:t>
        </w:r>
        <w:proofErr w:type="spellEnd"/>
        <w:r w:rsidRPr="001477DF">
          <w:rPr>
            <w:rFonts w:ascii="Times New Roman" w:hAnsi="Times New Roman"/>
            <w:sz w:val="24"/>
            <w:szCs w:val="24"/>
            <w:lang w:val="es-ES"/>
          </w:rPr>
          <w:t xml:space="preserve">’.  </w:t>
        </w:r>
        <w:proofErr w:type="spellStart"/>
        <w:proofErr w:type="gramStart"/>
        <w:r w:rsidRPr="001477DF">
          <w:rPr>
            <w:rFonts w:ascii="Times New Roman" w:hAnsi="Times New Roman"/>
            <w:sz w:val="24"/>
            <w:szCs w:val="24"/>
          </w:rPr>
          <w:t>Tàak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kanik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kuštal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maaya’o</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yèetel</w:t>
        </w:r>
        <w:proofErr w:type="spellEnd"/>
        <w:r w:rsidRPr="001477DF">
          <w:rPr>
            <w:rFonts w:ascii="Times New Roman" w:hAnsi="Times New Roman"/>
            <w:sz w:val="24"/>
            <w:szCs w:val="24"/>
          </w:rPr>
          <w:t xml:space="preserve"> e’ </w:t>
        </w:r>
        <w:proofErr w:type="spellStart"/>
        <w:r w:rsidRPr="001477DF">
          <w:rPr>
            <w:rFonts w:ascii="Times New Roman" w:hAnsi="Times New Roman"/>
            <w:sz w:val="24"/>
            <w:szCs w:val="24"/>
          </w:rPr>
          <w:t>maaya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Taak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k’áatikeč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úucben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màako’obo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šan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a </w:t>
        </w:r>
        <w:proofErr w:type="spellStart"/>
        <w:proofErr w:type="gramStart"/>
        <w:r w:rsidRPr="001477DF">
          <w:rPr>
            <w:rFonts w:ascii="Times New Roman" w:hAnsi="Times New Roman"/>
            <w:sz w:val="24"/>
            <w:szCs w:val="24"/>
          </w:rPr>
          <w:t>č’íibalo’obe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k’éeško’ob</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yiknalo’ob</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tia’al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meyah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ya’abo’ob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kaštiko’obe</w:t>
        </w:r>
        <w:proofErr w:type="spell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meyah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náačilo</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k’éešik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kuštal</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kaaha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proofErr w:type="gramStart"/>
        <w:r>
          <w:rPr>
            <w:rFonts w:ascii="Times New Roman" w:hAnsi="Times New Roman"/>
            <w:sz w:val="24"/>
            <w:szCs w:val="24"/>
          </w:rPr>
          <w:t>Taak</w:t>
        </w:r>
        <w:proofErr w:type="spellEnd"/>
        <w:r>
          <w:rPr>
            <w:rFonts w:ascii="Times New Roman" w:hAnsi="Times New Roman"/>
            <w:sz w:val="24"/>
            <w:szCs w:val="24"/>
          </w:rPr>
          <w:t xml:space="preserve"> in </w:t>
        </w:r>
        <w:proofErr w:type="spellStart"/>
        <w:r>
          <w:rPr>
            <w:rFonts w:ascii="Times New Roman" w:hAnsi="Times New Roman"/>
            <w:sz w:val="24"/>
            <w:szCs w:val="24"/>
          </w:rPr>
          <w:t>k’áatikeč</w:t>
        </w:r>
        <w:proofErr w:type="spellEnd"/>
        <w:r>
          <w:rPr>
            <w:rFonts w:ascii="Times New Roman" w:hAnsi="Times New Roman"/>
            <w:sz w:val="24"/>
            <w:szCs w:val="24"/>
          </w:rPr>
          <w:t xml:space="preserve"> </w:t>
        </w:r>
        <w:proofErr w:type="spellStart"/>
        <w:r>
          <w:rPr>
            <w:rFonts w:ascii="Times New Roman" w:hAnsi="Times New Roman"/>
            <w:sz w:val="24"/>
            <w:szCs w:val="24"/>
          </w:rPr>
          <w:t>k’áatchi’o’ob</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a </w:t>
        </w:r>
        <w:proofErr w:type="spellStart"/>
        <w:r>
          <w:rPr>
            <w:rFonts w:ascii="Times New Roman" w:hAnsi="Times New Roman"/>
            <w:sz w:val="24"/>
            <w:szCs w:val="24"/>
          </w:rPr>
          <w:t>meyah</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laak’</w:t>
        </w:r>
        <w:r w:rsidRPr="001477DF">
          <w:rPr>
            <w:rFonts w:ascii="Times New Roman" w:hAnsi="Times New Roman"/>
            <w:sz w:val="24"/>
            <w:szCs w:val="24"/>
          </w:rPr>
          <w:t>¢</w:t>
        </w:r>
        <w:r>
          <w:rPr>
            <w:rFonts w:ascii="Times New Roman" w:hAnsi="Times New Roman"/>
            <w:sz w:val="24"/>
            <w:szCs w:val="24"/>
          </w:rPr>
          <w:t>ilo’ob</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Taak</w:t>
        </w:r>
        <w:proofErr w:type="spellEnd"/>
        <w:r>
          <w:rPr>
            <w:rFonts w:ascii="Times New Roman" w:hAnsi="Times New Roman"/>
            <w:sz w:val="24"/>
            <w:szCs w:val="24"/>
          </w:rPr>
          <w:t xml:space="preserve"> in </w:t>
        </w:r>
        <w:proofErr w:type="spellStart"/>
        <w:r>
          <w:rPr>
            <w:rFonts w:ascii="Times New Roman" w:hAnsi="Times New Roman"/>
            <w:sz w:val="24"/>
            <w:szCs w:val="24"/>
          </w:rPr>
          <w:t>grabartikeč</w:t>
        </w:r>
        <w:proofErr w:type="spellEnd"/>
        <w:r>
          <w:rPr>
            <w:rFonts w:ascii="Times New Roman" w:hAnsi="Times New Roman"/>
            <w:sz w:val="24"/>
            <w:szCs w:val="24"/>
          </w:rPr>
          <w:t xml:space="preserve"> a </w:t>
        </w:r>
        <w:proofErr w:type="spellStart"/>
        <w:r>
          <w:rPr>
            <w:rFonts w:ascii="Times New Roman" w:hAnsi="Times New Roman"/>
            <w:sz w:val="24"/>
            <w:szCs w:val="24"/>
          </w:rPr>
          <w:t>t’áan</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K’abeet</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w:t>
        </w:r>
        <w:proofErr w:type="spellStart"/>
        <w:r>
          <w:rPr>
            <w:rFonts w:ascii="Times New Roman" w:hAnsi="Times New Roman"/>
            <w:sz w:val="24"/>
            <w:szCs w:val="24"/>
          </w:rPr>
          <w:t>hun</w:t>
        </w:r>
        <w:proofErr w:type="spellEnd"/>
        <w:r>
          <w:rPr>
            <w:rFonts w:ascii="Times New Roman" w:hAnsi="Times New Roman"/>
            <w:sz w:val="24"/>
            <w:szCs w:val="24"/>
          </w:rPr>
          <w:t xml:space="preserve">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in </w:t>
        </w:r>
        <w:proofErr w:type="spellStart"/>
        <w:r w:rsidRPr="001477DF">
          <w:rPr>
            <w:rFonts w:ascii="Times New Roman" w:hAnsi="Times New Roman"/>
            <w:sz w:val="24"/>
            <w:szCs w:val="24"/>
          </w:rPr>
          <w:t>š</w:t>
        </w:r>
        <w:r>
          <w:rPr>
            <w:rFonts w:ascii="Times New Roman" w:hAnsi="Times New Roman"/>
            <w:sz w:val="24"/>
            <w:szCs w:val="24"/>
          </w:rPr>
          <w:t>ook</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le </w:t>
        </w:r>
        <w:proofErr w:type="spellStart"/>
        <w:r>
          <w:rPr>
            <w:rFonts w:ascii="Times New Roman" w:hAnsi="Times New Roman"/>
            <w:sz w:val="24"/>
            <w:szCs w:val="24"/>
          </w:rPr>
          <w:t>kuxtal</w:t>
        </w:r>
        <w:proofErr w:type="spell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 xml:space="preserve">’ </w:t>
        </w:r>
        <w:proofErr w:type="spellStart"/>
        <w:r>
          <w:rPr>
            <w:rFonts w:ascii="Times New Roman" w:hAnsi="Times New Roman"/>
            <w:sz w:val="24"/>
            <w:szCs w:val="24"/>
          </w:rPr>
          <w:t>ich</w:t>
        </w:r>
        <w:proofErr w:type="spellEnd"/>
        <w:r>
          <w:rPr>
            <w:rFonts w:ascii="Times New Roman" w:hAnsi="Times New Roman"/>
            <w:sz w:val="24"/>
            <w:szCs w:val="24"/>
          </w:rPr>
          <w:t xml:space="preserve"> </w:t>
        </w:r>
        <w:proofErr w:type="spellStart"/>
        <w:r>
          <w:rPr>
            <w:rFonts w:ascii="Times New Roman" w:hAnsi="Times New Roman"/>
            <w:sz w:val="24"/>
            <w:szCs w:val="24"/>
          </w:rPr>
          <w:t>Xocen</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Hun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k’íine</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u </w:t>
        </w:r>
        <w:proofErr w:type="spellStart"/>
        <w:r>
          <w:rPr>
            <w:rFonts w:ascii="Times New Roman" w:hAnsi="Times New Roman"/>
            <w:sz w:val="24"/>
            <w:szCs w:val="24"/>
          </w:rPr>
          <w:t>laak</w:t>
        </w:r>
        <w:proofErr w:type="spellEnd"/>
        <w:r>
          <w:rPr>
            <w:rFonts w:ascii="Times New Roman" w:hAnsi="Times New Roman"/>
            <w:sz w:val="24"/>
            <w:szCs w:val="24"/>
          </w:rPr>
          <w:t xml:space="preserve">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u </w:t>
        </w:r>
        <w:proofErr w:type="spellStart"/>
        <w:r>
          <w:rPr>
            <w:rFonts w:ascii="Times New Roman" w:hAnsi="Times New Roman"/>
            <w:sz w:val="24"/>
            <w:szCs w:val="24"/>
          </w:rPr>
          <w:t>lakk</w:t>
        </w:r>
        <w:proofErr w:type="spellEnd"/>
        <w:r>
          <w:rPr>
            <w:rFonts w:ascii="Times New Roman" w:hAnsi="Times New Roman"/>
            <w:sz w:val="24"/>
            <w:szCs w:val="24"/>
          </w:rPr>
          <w:t xml:space="preserve"> </w:t>
        </w:r>
        <w:proofErr w:type="spellStart"/>
        <w:r>
          <w:rPr>
            <w:rFonts w:ascii="Times New Roman" w:hAnsi="Times New Roman"/>
            <w:sz w:val="24"/>
            <w:szCs w:val="24"/>
          </w:rPr>
          <w:t>maako’obe</w:t>
        </w:r>
        <w:proofErr w:type="spellEnd"/>
        <w:r>
          <w:rPr>
            <w:rFonts w:ascii="Times New Roman" w:hAnsi="Times New Roman"/>
            <w:sz w:val="24"/>
            <w:szCs w:val="24"/>
          </w:rPr>
          <w:t xml:space="preserve">’ u </w:t>
        </w:r>
        <w:proofErr w:type="spellStart"/>
        <w:r>
          <w:rPr>
            <w:rFonts w:ascii="Times New Roman" w:hAnsi="Times New Roman"/>
            <w:sz w:val="24"/>
            <w:szCs w:val="24"/>
          </w:rPr>
          <w:t>šooko’ob</w:t>
        </w:r>
        <w:proofErr w:type="spellEnd"/>
        <w:r>
          <w:rPr>
            <w:rFonts w:ascii="Times New Roman" w:hAnsi="Times New Roman"/>
            <w:sz w:val="24"/>
            <w:szCs w:val="24"/>
          </w:rPr>
          <w:t xml:space="preserve"> a </w:t>
        </w:r>
        <w:proofErr w:type="spellStart"/>
        <w:r>
          <w:rPr>
            <w:rFonts w:ascii="Times New Roman" w:hAnsi="Times New Roman"/>
            <w:sz w:val="24"/>
            <w:szCs w:val="24"/>
          </w:rPr>
          <w:t>t’aane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sidRPr="001477DF">
          <w:rPr>
            <w:rFonts w:ascii="Times New Roman" w:hAnsi="Times New Roman"/>
            <w:sz w:val="24"/>
            <w:szCs w:val="24"/>
          </w:rPr>
          <w:t>Tàak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íikbal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wéetel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mèen</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wohel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maya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šan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kajakbaleč</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Xocena</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Mina’an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nohoč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lóob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tèeč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meyaha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čèen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ba’ale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čan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lóob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he’eš</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sub¢</w:t>
        </w:r>
        <w:proofErr w:type="gramStart"/>
        <w:r w:rsidRPr="001477DF">
          <w:rPr>
            <w:rFonts w:ascii="Times New Roman" w:hAnsi="Times New Roman"/>
            <w:sz w:val="24"/>
            <w:szCs w:val="24"/>
          </w:rPr>
          <w:t>il</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ok’om</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wóol</w:t>
        </w:r>
        <w:proofErr w:type="spell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k’áat</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núukilt’àantene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óobligado</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eči</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k’áat</w:t>
        </w:r>
        <w:proofErr w:type="spellEnd"/>
        <w:r>
          <w:rPr>
            <w:rFonts w:ascii="Times New Roman" w:hAnsi="Times New Roman"/>
            <w:sz w:val="24"/>
            <w:szCs w:val="24"/>
          </w:rPr>
          <w:t xml:space="preserve"> a </w:t>
        </w:r>
        <w:proofErr w:type="spellStart"/>
        <w:r>
          <w:rPr>
            <w:rFonts w:ascii="Times New Roman" w:hAnsi="Times New Roman"/>
            <w:sz w:val="24"/>
            <w:szCs w:val="24"/>
          </w:rPr>
          <w:t>núuklit’aan</w:t>
        </w:r>
        <w:proofErr w:type="spellEnd"/>
        <w:r>
          <w:rPr>
            <w:rFonts w:ascii="Times New Roman" w:hAnsi="Times New Roman"/>
            <w:sz w:val="24"/>
            <w:szCs w:val="24"/>
          </w:rPr>
          <w:t xml:space="preserve"> in </w:t>
        </w:r>
        <w:proofErr w:type="spellStart"/>
        <w:r>
          <w:rPr>
            <w:rFonts w:ascii="Times New Roman" w:hAnsi="Times New Roman"/>
            <w:sz w:val="24"/>
            <w:szCs w:val="24"/>
          </w:rPr>
          <w:t>k’áatchi’o’ob</w:t>
        </w:r>
        <w:proofErr w:type="spellEnd"/>
        <w:r>
          <w:rPr>
            <w:rFonts w:ascii="Times New Roman" w:hAnsi="Times New Roman"/>
            <w:sz w:val="24"/>
            <w:szCs w:val="24"/>
          </w:rPr>
          <w:t xml:space="preserve"> </w:t>
        </w:r>
        <w:proofErr w:type="spellStart"/>
        <w:r>
          <w:rPr>
            <w:rFonts w:ascii="Times New Roman" w:hAnsi="Times New Roman"/>
            <w:sz w:val="24"/>
            <w:szCs w:val="24"/>
          </w:rPr>
          <w:t>tu</w:t>
        </w:r>
        <w:proofErr w:type="spellEnd"/>
        <w:r>
          <w:rPr>
            <w:rFonts w:ascii="Times New Roman" w:hAnsi="Times New Roman"/>
            <w:sz w:val="24"/>
            <w:szCs w:val="24"/>
          </w:rPr>
          <w:t xml:space="preserve"> </w:t>
        </w:r>
        <w:proofErr w:type="spellStart"/>
        <w:r>
          <w:rPr>
            <w:rFonts w:ascii="Times New Roman" w:hAnsi="Times New Roman"/>
            <w:sz w:val="24"/>
            <w:szCs w:val="24"/>
          </w:rPr>
          <w:t>meen</w:t>
        </w:r>
        <w:proofErr w:type="spellEnd"/>
        <w:r>
          <w:rPr>
            <w:rFonts w:ascii="Times New Roman" w:hAnsi="Times New Roman"/>
            <w:sz w:val="24"/>
            <w:szCs w:val="24"/>
          </w:rPr>
          <w:t xml:space="preserve"> a </w:t>
        </w:r>
        <w:proofErr w:type="spellStart"/>
        <w:r>
          <w:rPr>
            <w:rFonts w:ascii="Times New Roman" w:hAnsi="Times New Roman"/>
            <w:sz w:val="24"/>
            <w:szCs w:val="24"/>
          </w:rPr>
          <w:t>wu’uyik</w:t>
        </w:r>
        <w:proofErr w:type="spellEnd"/>
        <w:r>
          <w:rPr>
            <w:rFonts w:ascii="Times New Roman" w:hAnsi="Times New Roman"/>
            <w:sz w:val="24"/>
            <w:szCs w:val="24"/>
          </w:rPr>
          <w:t xml:space="preserve"> </w:t>
        </w:r>
        <w:proofErr w:type="spellStart"/>
        <w:r>
          <w:rPr>
            <w:rFonts w:ascii="Times New Roman" w:hAnsi="Times New Roman"/>
            <w:sz w:val="24"/>
            <w:szCs w:val="24"/>
          </w:rPr>
          <w:t>hela’an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wa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k’aas</w:t>
        </w:r>
        <w:proofErr w:type="spellEnd"/>
        <w:r>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óobligadoeči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Mi</w:t>
        </w:r>
        <w:r w:rsidRPr="001477DF">
          <w:rPr>
            <w:rFonts w:ascii="Times New Roman" w:hAnsi="Times New Roman"/>
            <w:sz w:val="24"/>
            <w:szCs w:val="24"/>
          </w:rPr>
          <w:t>š</w:t>
        </w:r>
        <w:r>
          <w:rPr>
            <w:rFonts w:ascii="Times New Roman" w:hAnsi="Times New Roman"/>
            <w:sz w:val="24"/>
            <w:szCs w:val="24"/>
          </w:rPr>
          <w:t>màak</w:t>
        </w:r>
        <w:proofErr w:type="spellEnd"/>
        <w:r>
          <w:rPr>
            <w:rFonts w:ascii="Times New Roman" w:hAnsi="Times New Roman"/>
            <w:sz w:val="24"/>
            <w:szCs w:val="24"/>
          </w:rPr>
          <w:t xml:space="preserve"> </w:t>
        </w:r>
        <w:proofErr w:type="spellStart"/>
        <w:r>
          <w:rPr>
            <w:rFonts w:ascii="Times New Roman" w:hAnsi="Times New Roman"/>
            <w:sz w:val="24"/>
            <w:szCs w:val="24"/>
          </w:rPr>
          <w:t>k’áašalo’ob</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w:t>
        </w:r>
        <w:proofErr w:type="spellStart"/>
        <w:r>
          <w:rPr>
            <w:rFonts w:ascii="Times New Roman" w:hAnsi="Times New Roman"/>
            <w:sz w:val="24"/>
            <w:szCs w:val="24"/>
          </w:rPr>
          <w:t>teeči</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Hun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k’íine</w:t>
        </w:r>
        <w:proofErr w:type="spellEnd"/>
        <w:r>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k’áat</w:t>
        </w:r>
        <w:proofErr w:type="spellEnd"/>
        <w:r>
          <w:rPr>
            <w:rFonts w:ascii="Times New Roman" w:hAnsi="Times New Roman"/>
            <w:sz w:val="24"/>
            <w:szCs w:val="24"/>
          </w:rPr>
          <w:t xml:space="preserve"> </w:t>
        </w:r>
        <w:proofErr w:type="spellStart"/>
        <w:r>
          <w:rPr>
            <w:rFonts w:ascii="Times New Roman" w:hAnsi="Times New Roman"/>
            <w:sz w:val="24"/>
            <w:szCs w:val="24"/>
          </w:rPr>
          <w:t>ta’akik</w:t>
        </w:r>
        <w:proofErr w:type="spellEnd"/>
        <w:r>
          <w:rPr>
            <w:rFonts w:ascii="Times New Roman" w:hAnsi="Times New Roman"/>
            <w:sz w:val="24"/>
            <w:szCs w:val="24"/>
          </w:rPr>
          <w:t xml:space="preserve"> a </w:t>
        </w:r>
        <w:proofErr w:type="spellStart"/>
        <w:r>
          <w:rPr>
            <w:rFonts w:ascii="Times New Roman" w:hAnsi="Times New Roman"/>
            <w:sz w:val="24"/>
            <w:szCs w:val="24"/>
          </w:rPr>
          <w:t>t’aani</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iik</w:t>
        </w:r>
        <w:proofErr w:type="spellEnd"/>
        <w:r>
          <w:rPr>
            <w:rFonts w:ascii="Times New Roman" w:hAnsi="Times New Roman"/>
            <w:sz w:val="24"/>
            <w:szCs w:val="24"/>
          </w:rPr>
          <w:t xml:space="preserve"> </w:t>
        </w:r>
        <w:proofErr w:type="spellStart"/>
        <w:r>
          <w:rPr>
            <w:rFonts w:ascii="Times New Roman" w:hAnsi="Times New Roman"/>
            <w:sz w:val="24"/>
            <w:szCs w:val="24"/>
          </w:rPr>
          <w:t>teče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Bey</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šane</w:t>
        </w:r>
        <w:proofErr w:type="spellEnd"/>
        <w:proofErr w:type="gramEnd"/>
        <w:r>
          <w:rPr>
            <w:rFonts w:ascii="Times New Roman" w:hAnsi="Times New Roman"/>
            <w:sz w:val="24"/>
            <w:szCs w:val="24"/>
          </w:rPr>
          <w:t xml:space="preserve">’ ma’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t’aani</w:t>
        </w:r>
        <w:proofErr w:type="spellEnd"/>
        <w:r>
          <w:rPr>
            <w:rFonts w:ascii="Times New Roman" w:hAnsi="Times New Roman"/>
            <w:sz w:val="24"/>
            <w:szCs w:val="24"/>
          </w:rPr>
          <w:t xml:space="preserve">’.  </w:t>
        </w:r>
        <w:proofErr w:type="gramStart"/>
        <w:r>
          <w:rPr>
            <w:rFonts w:ascii="Times New Roman" w:hAnsi="Times New Roman"/>
            <w:sz w:val="24"/>
            <w:szCs w:val="24"/>
          </w:rPr>
          <w:t xml:space="preserve">Ma’ </w:t>
        </w:r>
        <w:proofErr w:type="spellStart"/>
        <w:r>
          <w:rPr>
            <w:rFonts w:ascii="Times New Roman" w:hAnsi="Times New Roman"/>
            <w:sz w:val="24"/>
            <w:szCs w:val="24"/>
          </w:rPr>
          <w:lastRenderedPageBreak/>
          <w:t>k’áašalen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w:t>
        </w:r>
        <w:proofErr w:type="spellStart"/>
        <w:r>
          <w:rPr>
            <w:rFonts w:ascii="Times New Roman" w:hAnsi="Times New Roman"/>
            <w:sz w:val="24"/>
            <w:szCs w:val="24"/>
          </w:rPr>
          <w:t>teeči</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sidRPr="001477DF">
          <w:rPr>
            <w:rFonts w:ascii="Times New Roman" w:hAnsi="Times New Roman"/>
            <w:sz w:val="24"/>
            <w:szCs w:val="24"/>
          </w:rPr>
          <w:t>Mišmàak</w:t>
        </w:r>
        <w:proofErr w:type="spellEnd"/>
        <w:r w:rsidRPr="001477DF">
          <w:rPr>
            <w:rFonts w:ascii="Times New Roman" w:hAnsi="Times New Roman"/>
            <w:sz w:val="24"/>
            <w:szCs w:val="24"/>
          </w:rPr>
          <w:t xml:space="preserve"> nu </w:t>
        </w:r>
        <w:proofErr w:type="spellStart"/>
        <w:r w:rsidRPr="001477DF">
          <w:rPr>
            <w:rFonts w:ascii="Times New Roman" w:hAnsi="Times New Roman"/>
            <w:sz w:val="24"/>
            <w:szCs w:val="24"/>
          </w:rPr>
          <w:t>ka’ah</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yohel</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k’àaba</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r>
          <w:rPr>
            <w:rFonts w:ascii="Times New Roman" w:hAnsi="Times New Roman"/>
            <w:sz w:val="24"/>
            <w:szCs w:val="24"/>
          </w:rPr>
          <w:t xml:space="preserve">Ma’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báaštik</w:t>
        </w:r>
        <w:proofErr w:type="spellEnd"/>
        <w:r>
          <w:rPr>
            <w:rFonts w:ascii="Times New Roman" w:hAnsi="Times New Roman"/>
            <w:sz w:val="24"/>
            <w:szCs w:val="24"/>
          </w:rPr>
          <w:t xml:space="preserve"> a </w:t>
        </w:r>
        <w:proofErr w:type="spellStart"/>
        <w:r>
          <w:rPr>
            <w:rFonts w:ascii="Times New Roman" w:hAnsi="Times New Roman"/>
            <w:sz w:val="24"/>
            <w:szCs w:val="24"/>
          </w:rPr>
          <w:t>hač</w:t>
        </w:r>
        <w:proofErr w:type="spellEnd"/>
        <w:r>
          <w:rPr>
            <w:rFonts w:ascii="Times New Roman" w:hAnsi="Times New Roman"/>
            <w:sz w:val="24"/>
            <w:szCs w:val="24"/>
          </w:rPr>
          <w:t xml:space="preserve"> </w:t>
        </w:r>
        <w:proofErr w:type="spellStart"/>
        <w:r>
          <w:rPr>
            <w:rFonts w:ascii="Times New Roman" w:hAnsi="Times New Roman"/>
            <w:sz w:val="24"/>
            <w:szCs w:val="24"/>
          </w:rPr>
          <w:t>k’àaba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hu’uni</w:t>
        </w:r>
        <w:proofErr w:type="spellEnd"/>
        <w:r>
          <w:rPr>
            <w:rFonts w:ascii="Times New Roman" w:hAnsi="Times New Roman"/>
            <w:sz w:val="24"/>
            <w:szCs w:val="24"/>
          </w:rPr>
          <w:t xml:space="preserve">’.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ta’akik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computadorae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ič</w:t>
        </w:r>
        <w:proofErr w:type="spellEnd"/>
        <w:r>
          <w:rPr>
            <w:rFonts w:ascii="Times New Roman" w:hAnsi="Times New Roman"/>
            <w:sz w:val="24"/>
            <w:szCs w:val="24"/>
          </w:rPr>
          <w:t xml:space="preserve"> </w:t>
        </w:r>
        <w:proofErr w:type="spellStart"/>
        <w:r>
          <w:rPr>
            <w:rFonts w:ascii="Times New Roman" w:hAnsi="Times New Roman"/>
            <w:sz w:val="24"/>
            <w:szCs w:val="24"/>
          </w:rPr>
          <w:t>inglese</w:t>
        </w:r>
        <w:proofErr w:type="spellEnd"/>
        <w:r>
          <w:rPr>
            <w:rFonts w:ascii="Times New Roman" w:hAnsi="Times New Roman"/>
            <w:sz w:val="24"/>
            <w:szCs w:val="24"/>
          </w:rPr>
          <w:t xml:space="preserve">’,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okole</w:t>
        </w:r>
        <w:proofErr w:type="spellEnd"/>
        <w:r>
          <w:rPr>
            <w:rFonts w:ascii="Times New Roman" w:hAnsi="Times New Roman"/>
            <w:sz w:val="24"/>
            <w:szCs w:val="24"/>
          </w:rPr>
          <w:t xml:space="preserve">’ </w:t>
        </w:r>
        <w:proofErr w:type="spellStart"/>
        <w:r>
          <w:rPr>
            <w:rFonts w:ascii="Times New Roman" w:hAnsi="Times New Roman"/>
            <w:sz w:val="24"/>
            <w:szCs w:val="24"/>
          </w:rPr>
          <w:t>mišmaak</w:t>
        </w:r>
        <w:proofErr w:type="spellEnd"/>
        <w:r>
          <w:rPr>
            <w:rFonts w:ascii="Times New Roman" w:hAnsi="Times New Roman"/>
            <w:sz w:val="24"/>
            <w:szCs w:val="24"/>
          </w:rPr>
          <w:t xml:space="preserve"> u </w:t>
        </w:r>
        <w:proofErr w:type="spellStart"/>
        <w:r>
          <w:rPr>
            <w:rFonts w:ascii="Times New Roman" w:hAnsi="Times New Roman"/>
            <w:sz w:val="24"/>
            <w:szCs w:val="24"/>
          </w:rPr>
          <w:t>yohelo’ob</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tu</w:t>
        </w:r>
        <w:proofErr w:type="spellEnd"/>
        <w:r>
          <w:rPr>
            <w:rFonts w:ascii="Times New Roman" w:hAnsi="Times New Roman"/>
            <w:sz w:val="24"/>
            <w:szCs w:val="24"/>
          </w:rPr>
          <w:t xml:space="preserve"> </w:t>
        </w:r>
        <w:proofErr w:type="spellStart"/>
        <w:r>
          <w:rPr>
            <w:rFonts w:ascii="Times New Roman" w:hAnsi="Times New Roman"/>
            <w:sz w:val="24"/>
            <w:szCs w:val="24"/>
          </w:rPr>
          <w:t>mèen</w:t>
        </w:r>
        <w:proofErr w:type="spellEnd"/>
        <w:r>
          <w:rPr>
            <w:rFonts w:ascii="Times New Roman" w:hAnsi="Times New Roman"/>
            <w:sz w:val="24"/>
            <w:szCs w:val="24"/>
          </w:rPr>
          <w:t xml:space="preserve"> le </w:t>
        </w:r>
        <w:proofErr w:type="spellStart"/>
        <w:r>
          <w:rPr>
            <w:rFonts w:ascii="Times New Roman" w:hAnsi="Times New Roman"/>
            <w:sz w:val="24"/>
            <w:szCs w:val="24"/>
          </w:rPr>
          <w:t>maako’obe</w:t>
        </w:r>
        <w:proofErr w:type="spellEnd"/>
        <w:r>
          <w:rPr>
            <w:rFonts w:ascii="Times New Roman" w:hAnsi="Times New Roman"/>
            <w:sz w:val="24"/>
            <w:szCs w:val="24"/>
          </w:rPr>
          <w:t xml:space="preserve">’ </w:t>
        </w:r>
        <w:proofErr w:type="spellStart"/>
        <w:r>
          <w:rPr>
            <w:rFonts w:ascii="Times New Roman" w:hAnsi="Times New Roman"/>
            <w:sz w:val="24"/>
            <w:szCs w:val="24"/>
          </w:rPr>
          <w:t>kahakbalo’ob</w:t>
        </w:r>
        <w:proofErr w:type="spellEnd"/>
        <w:r>
          <w:rPr>
            <w:rFonts w:ascii="Times New Roman" w:hAnsi="Times New Roman"/>
            <w:sz w:val="24"/>
            <w:szCs w:val="24"/>
          </w:rPr>
          <w:t xml:space="preserve"> </w:t>
        </w:r>
        <w:proofErr w:type="spellStart"/>
        <w:r>
          <w:rPr>
            <w:rFonts w:ascii="Times New Roman" w:hAnsi="Times New Roman"/>
            <w:sz w:val="24"/>
            <w:szCs w:val="24"/>
          </w:rPr>
          <w:t>ič</w:t>
        </w:r>
        <w:proofErr w:type="spellEnd"/>
        <w:r>
          <w:rPr>
            <w:rFonts w:ascii="Times New Roman" w:hAnsi="Times New Roman"/>
            <w:sz w:val="24"/>
            <w:szCs w:val="24"/>
          </w:rPr>
          <w:t xml:space="preserve"> </w:t>
        </w:r>
        <w:proofErr w:type="spellStart"/>
        <w:r>
          <w:rPr>
            <w:rFonts w:ascii="Times New Roman" w:hAnsi="Times New Roman"/>
            <w:sz w:val="24"/>
            <w:szCs w:val="24"/>
          </w:rPr>
          <w:t>Xocene</w:t>
        </w:r>
        <w:proofErr w:type="spellEnd"/>
        <w:r>
          <w:rPr>
            <w:rFonts w:ascii="Times New Roman" w:hAnsi="Times New Roman"/>
            <w:sz w:val="24"/>
            <w:szCs w:val="24"/>
          </w:rPr>
          <w:t xml:space="preserve">’ ma’ u </w:t>
        </w:r>
        <w:proofErr w:type="spellStart"/>
        <w:r>
          <w:rPr>
            <w:rFonts w:ascii="Times New Roman" w:hAnsi="Times New Roman"/>
            <w:sz w:val="24"/>
            <w:szCs w:val="24"/>
          </w:rPr>
          <w:t>yohel</w:t>
        </w:r>
        <w:proofErr w:type="spellEnd"/>
        <w:r>
          <w:rPr>
            <w:rFonts w:ascii="Times New Roman" w:hAnsi="Times New Roman"/>
            <w:sz w:val="24"/>
            <w:szCs w:val="24"/>
          </w:rPr>
          <w:t xml:space="preserve"> </w:t>
        </w:r>
        <w:proofErr w:type="spellStart"/>
        <w:r>
          <w:rPr>
            <w:rFonts w:ascii="Times New Roman" w:hAnsi="Times New Roman"/>
            <w:sz w:val="24"/>
            <w:szCs w:val="24"/>
          </w:rPr>
          <w:t>inglesi</w:t>
        </w:r>
        <w:proofErr w:type="spellEnd"/>
        <w:r>
          <w:rPr>
            <w:rFonts w:ascii="Times New Roman" w:hAnsi="Times New Roman"/>
            <w:sz w:val="24"/>
            <w:szCs w:val="24"/>
          </w:rPr>
          <w:t xml:space="preserve">’ </w:t>
        </w:r>
        <w:proofErr w:type="spellStart"/>
        <w:r>
          <w:rPr>
            <w:rFonts w:ascii="Times New Roman" w:hAnsi="Times New Roman"/>
            <w:sz w:val="24"/>
            <w:szCs w:val="24"/>
          </w:rPr>
          <w:t>cheen</w:t>
        </w:r>
        <w:proofErr w:type="spellEnd"/>
        <w:r>
          <w:rPr>
            <w:rFonts w:ascii="Times New Roman" w:hAnsi="Times New Roman"/>
            <w:sz w:val="24"/>
            <w:szCs w:val="24"/>
          </w:rPr>
          <w:t xml:space="preserve"> </w:t>
        </w:r>
        <w:proofErr w:type="spellStart"/>
        <w:r>
          <w:rPr>
            <w:rFonts w:ascii="Times New Roman" w:hAnsi="Times New Roman"/>
            <w:sz w:val="24"/>
            <w:szCs w:val="24"/>
          </w:rPr>
          <w:t>ku</w:t>
        </w:r>
        <w:proofErr w:type="spellEnd"/>
        <w:r>
          <w:rPr>
            <w:rFonts w:ascii="Times New Roman" w:hAnsi="Times New Roman"/>
            <w:sz w:val="24"/>
            <w:szCs w:val="24"/>
          </w:rPr>
          <w:t xml:space="preserve"> </w:t>
        </w:r>
        <w:proofErr w:type="spellStart"/>
        <w:r>
          <w:rPr>
            <w:rFonts w:ascii="Times New Roman" w:hAnsi="Times New Roman"/>
            <w:sz w:val="24"/>
            <w:szCs w:val="24"/>
          </w:rPr>
          <w:t>yohelo’ob</w:t>
        </w:r>
        <w:proofErr w:type="spell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Keene’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in </w:t>
        </w:r>
        <w:proofErr w:type="spellStart"/>
        <w:r>
          <w:rPr>
            <w:rFonts w:ascii="Times New Roman" w:hAnsi="Times New Roman"/>
            <w:sz w:val="24"/>
            <w:szCs w:val="24"/>
          </w:rPr>
          <w:t>nahil</w:t>
        </w:r>
        <w:proofErr w:type="spellEnd"/>
        <w:r>
          <w:rPr>
            <w:rFonts w:ascii="Times New Roman" w:hAnsi="Times New Roman"/>
            <w:sz w:val="24"/>
            <w:szCs w:val="24"/>
          </w:rPr>
          <w:t xml:space="preserve"> </w:t>
        </w:r>
        <w:proofErr w:type="spellStart"/>
        <w:r>
          <w:rPr>
            <w:rFonts w:ascii="Times New Roman" w:hAnsi="Times New Roman"/>
            <w:sz w:val="24"/>
            <w:szCs w:val="24"/>
          </w:rPr>
          <w:t>šook</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proofErr w:type="spellStart"/>
        <w:r>
          <w:rPr>
            <w:rFonts w:ascii="Times New Roman" w:hAnsi="Times New Roman"/>
            <w:sz w:val="24"/>
            <w:szCs w:val="24"/>
          </w:rPr>
          <w:t>tuupik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ti</w:t>
        </w:r>
        <w:proofErr w:type="spellEnd"/>
        <w:r>
          <w:rPr>
            <w:rFonts w:ascii="Times New Roman" w:hAnsi="Times New Roman"/>
            <w:sz w:val="24"/>
            <w:szCs w:val="24"/>
          </w:rPr>
          <w:t xml:space="preserve">’ in </w:t>
        </w:r>
        <w:proofErr w:type="spellStart"/>
        <w:r>
          <w:rPr>
            <w:rFonts w:ascii="Times New Roman" w:hAnsi="Times New Roman"/>
            <w:sz w:val="24"/>
            <w:szCs w:val="24"/>
          </w:rPr>
          <w:t>computadora</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Mayo </w:t>
        </w:r>
        <w:proofErr w:type="spellStart"/>
        <w:r>
          <w:rPr>
            <w:rFonts w:ascii="Times New Roman" w:hAnsi="Times New Roman"/>
            <w:sz w:val="24"/>
            <w:szCs w:val="24"/>
          </w:rPr>
          <w:t>ti</w:t>
        </w:r>
        <w:proofErr w:type="spellEnd"/>
        <w:r>
          <w:rPr>
            <w:rFonts w:ascii="Times New Roman" w:hAnsi="Times New Roman"/>
            <w:sz w:val="24"/>
            <w:szCs w:val="24"/>
          </w:rPr>
          <w:t xml:space="preserve">’ 2011.  Keene’ in </w:t>
        </w:r>
        <w:proofErr w:type="spellStart"/>
        <w:r>
          <w:rPr>
            <w:rFonts w:ascii="Times New Roman" w:hAnsi="Times New Roman"/>
            <w:sz w:val="24"/>
            <w:szCs w:val="24"/>
          </w:rPr>
          <w:t>ts’o’okik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taak</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íikeč</w:t>
        </w:r>
        <w:proofErr w:type="spellEnd"/>
        <w:r>
          <w:rPr>
            <w:rFonts w:ascii="Times New Roman" w:hAnsi="Times New Roman"/>
            <w:sz w:val="24"/>
            <w:szCs w:val="24"/>
          </w:rPr>
          <w:t xml:space="preserve"> </w:t>
        </w:r>
        <w:proofErr w:type="spellStart"/>
        <w:r>
          <w:rPr>
            <w:rFonts w:ascii="Times New Roman" w:hAnsi="Times New Roman"/>
            <w:sz w:val="24"/>
            <w:szCs w:val="24"/>
          </w:rPr>
          <w:t>hun</w:t>
        </w:r>
        <w:proofErr w:type="spellEnd"/>
        <w:r>
          <w:rPr>
            <w:rFonts w:ascii="Times New Roman" w:hAnsi="Times New Roman"/>
            <w:sz w:val="24"/>
            <w:szCs w:val="24"/>
          </w:rPr>
          <w:t xml:space="preserve">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haay</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 xml:space="preserve">’.  </w:t>
        </w:r>
        <w:proofErr w:type="gramStart"/>
        <w:r>
          <w:rPr>
            <w:rFonts w:ascii="Times New Roman" w:hAnsi="Times New Roman"/>
            <w:sz w:val="24"/>
            <w:szCs w:val="24"/>
          </w:rPr>
          <w:t xml:space="preserve">Julio </w:t>
        </w:r>
        <w:proofErr w:type="spellStart"/>
        <w:r>
          <w:rPr>
            <w:rFonts w:ascii="Times New Roman" w:hAnsi="Times New Roman"/>
            <w:sz w:val="24"/>
            <w:szCs w:val="24"/>
          </w:rPr>
          <w:t>ti</w:t>
        </w:r>
        <w:proofErr w:type="spellEnd"/>
        <w:r>
          <w:rPr>
            <w:rFonts w:ascii="Times New Roman" w:hAnsi="Times New Roman"/>
            <w:sz w:val="24"/>
            <w:szCs w:val="24"/>
          </w:rPr>
          <w:t xml:space="preserve">’ 2011e’,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suutik</w:t>
        </w:r>
        <w:proofErr w:type="spellEnd"/>
        <w:r>
          <w:rPr>
            <w:rFonts w:ascii="Times New Roman" w:hAnsi="Times New Roman"/>
            <w:sz w:val="24"/>
            <w:szCs w:val="24"/>
          </w:rPr>
          <w:t xml:space="preserve"> </w:t>
        </w:r>
        <w:proofErr w:type="spellStart"/>
        <w:r>
          <w:rPr>
            <w:rFonts w:ascii="Times New Roman" w:hAnsi="Times New Roman"/>
            <w:sz w:val="24"/>
            <w:szCs w:val="24"/>
          </w:rPr>
          <w:t>ti</w:t>
        </w:r>
        <w:proofErr w:type="spellEnd"/>
        <w:r>
          <w:rPr>
            <w:rFonts w:ascii="Times New Roman" w:hAnsi="Times New Roman"/>
            <w:sz w:val="24"/>
            <w:szCs w:val="24"/>
          </w:rPr>
          <w:t xml:space="preserve">’ </w:t>
        </w:r>
        <w:proofErr w:type="spellStart"/>
        <w:r>
          <w:rPr>
            <w:rFonts w:ascii="Times New Roman" w:hAnsi="Times New Roman"/>
            <w:sz w:val="24"/>
            <w:szCs w:val="24"/>
          </w:rPr>
          <w:t>Xocen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íik</w:t>
        </w:r>
        <w:proofErr w:type="spellEnd"/>
        <w:r>
          <w:rPr>
            <w:rFonts w:ascii="Times New Roman" w:hAnsi="Times New Roman"/>
            <w:sz w:val="24"/>
            <w:szCs w:val="24"/>
          </w:rPr>
          <w:t xml:space="preserve"> </w:t>
        </w:r>
        <w:proofErr w:type="spellStart"/>
        <w:r>
          <w:rPr>
            <w:rFonts w:ascii="Times New Roman" w:hAnsi="Times New Roman"/>
            <w:sz w:val="24"/>
            <w:szCs w:val="24"/>
          </w:rPr>
          <w:t>teče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bóolbil</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meyaha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ba’ale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hin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atik</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ulàak</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t’àane</w:t>
        </w:r>
        <w:proofErr w:type="spellEnd"/>
        <w:r w:rsidRPr="001477D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táane</w:t>
        </w:r>
        <w:proofErr w:type="spellEnd"/>
        <w:r>
          <w:rPr>
            <w:rFonts w:ascii="Times New Roman" w:hAnsi="Times New Roman"/>
            <w:sz w:val="24"/>
            <w:szCs w:val="24"/>
          </w:rPr>
          <w:t xml:space="preserve">’ </w:t>
        </w:r>
        <w:proofErr w:type="spellStart"/>
        <w:r>
          <w:rPr>
            <w:rFonts w:ascii="Times New Roman" w:hAnsi="Times New Roman"/>
            <w:sz w:val="24"/>
            <w:szCs w:val="24"/>
          </w:rPr>
          <w:t>hin</w:t>
        </w:r>
        <w:proofErr w:type="spellEnd"/>
        <w:r>
          <w:rPr>
            <w:rFonts w:ascii="Times New Roman" w:hAnsi="Times New Roman"/>
            <w:sz w:val="24"/>
            <w:szCs w:val="24"/>
          </w:rPr>
          <w:t xml:space="preserve"> bin </w:t>
        </w:r>
        <w:proofErr w:type="spellStart"/>
        <w:r>
          <w:rPr>
            <w:rFonts w:ascii="Times New Roman" w:hAnsi="Times New Roman"/>
            <w:sz w:val="24"/>
            <w:szCs w:val="24"/>
          </w:rPr>
          <w:t>Xocene</w:t>
        </w:r>
        <w:proofErr w:type="spellEnd"/>
        <w:r>
          <w:rPr>
            <w:rFonts w:ascii="Times New Roman" w:hAnsi="Times New Roman"/>
            <w:sz w:val="24"/>
            <w:szCs w:val="24"/>
          </w:rPr>
          <w:t>’.</w:t>
        </w:r>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tàak</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íikbal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ka’ansah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ba’aš</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šòokik</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banday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bèeta’al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wàantikeče</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K’abeet</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na’atik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kuxtal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maaya’o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Taak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grabartikech</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t’àan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tumen</w:t>
        </w:r>
        <w:proofErr w:type="spellEnd"/>
        <w:r w:rsidRPr="001477DF">
          <w:rPr>
            <w:rFonts w:ascii="Times New Roman" w:hAnsi="Times New Roman"/>
            <w:sz w:val="24"/>
            <w:szCs w:val="24"/>
          </w:rPr>
          <w:t xml:space="preserve"> ma’ in </w:t>
        </w:r>
        <w:proofErr w:type="spellStart"/>
        <w:r w:rsidRPr="001477DF">
          <w:rPr>
            <w:rFonts w:ascii="Times New Roman" w:hAnsi="Times New Roman"/>
            <w:sz w:val="24"/>
            <w:szCs w:val="24"/>
          </w:rPr>
          <w:t>tuubsiki</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Hu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bèeta’al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grabartik</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t’àane</w:t>
        </w:r>
        <w:proofErr w:type="spellEnd"/>
        <w:r w:rsidRPr="001477DF">
          <w:rPr>
            <w:rFonts w:ascii="Times New Roman" w:hAnsi="Times New Roman"/>
            <w:sz w:val="24"/>
            <w:szCs w:val="24"/>
          </w:rPr>
          <w:t>’?</w:t>
        </w:r>
        <w:proofErr w:type="gramEnd"/>
      </w:ins>
    </w:p>
    <w:p w:rsidR="006C32E7" w:rsidRPr="001477DF" w:rsidRDefault="006C32E7" w:rsidP="006C32E7">
      <w:pPr>
        <w:ind w:left="0" w:firstLine="0"/>
        <w:rPr>
          <w:ins w:id="6" w:author="Crystal" w:date="2011-01-14T18:15:00Z"/>
          <w:rFonts w:ascii="Times New Roman" w:hAnsi="Times New Roman"/>
          <w:sz w:val="24"/>
          <w:szCs w:val="24"/>
        </w:rPr>
      </w:pPr>
    </w:p>
    <w:p w:rsidR="006C32E7" w:rsidRPr="001477DF" w:rsidRDefault="006C32E7" w:rsidP="00662DB3">
      <w:pPr>
        <w:ind w:left="0" w:firstLine="0"/>
        <w:rPr>
          <w:rFonts w:ascii="Times New Roman" w:hAnsi="Times New Roman"/>
          <w:sz w:val="24"/>
          <w:szCs w:val="24"/>
        </w:rPr>
      </w:pPr>
    </w:p>
    <w:p w:rsidR="00A752D2" w:rsidRDefault="00A752D2" w:rsidP="00662DB3">
      <w:pPr>
        <w:ind w:left="0" w:firstLine="0"/>
        <w:rPr>
          <w:rFonts w:ascii="Times New Roman" w:hAnsi="Times New Roman"/>
          <w:sz w:val="24"/>
          <w:szCs w:val="24"/>
        </w:rPr>
      </w:pPr>
    </w:p>
    <w:p w:rsidR="00662DB3" w:rsidRPr="001477DF" w:rsidRDefault="00FE01EB" w:rsidP="00662DB3">
      <w:pPr>
        <w:ind w:left="0" w:firstLine="0"/>
        <w:rPr>
          <w:rFonts w:ascii="Times New Roman" w:hAnsi="Times New Roman"/>
          <w:sz w:val="24"/>
          <w:szCs w:val="24"/>
        </w:rPr>
      </w:pPr>
      <w:r>
        <w:rPr>
          <w:rFonts w:ascii="Times New Roman" w:hAnsi="Times New Roman"/>
          <w:sz w:val="24"/>
          <w:szCs w:val="24"/>
        </w:rPr>
        <w:t>Translation:</w:t>
      </w:r>
    </w:p>
    <w:p w:rsidR="00662DB3" w:rsidRPr="001477DF" w:rsidRDefault="00662DB3" w:rsidP="00662DB3">
      <w:pPr>
        <w:ind w:left="0" w:firstLine="0"/>
        <w:rPr>
          <w:rFonts w:ascii="Times New Roman" w:hAnsi="Times New Roman"/>
          <w:sz w:val="24"/>
          <w:szCs w:val="24"/>
        </w:rPr>
      </w:pPr>
    </w:p>
    <w:p w:rsidR="00662DB3" w:rsidRPr="001477DF" w:rsidDel="00124561" w:rsidRDefault="00662DB3" w:rsidP="00662DB3">
      <w:pPr>
        <w:ind w:left="0" w:firstLine="0"/>
        <w:rPr>
          <w:del w:id="7" w:author="Crystal" w:date="2011-01-14T18:17:00Z"/>
          <w:rFonts w:ascii="Times New Roman" w:hAnsi="Times New Roman"/>
          <w:i/>
          <w:iCs/>
          <w:sz w:val="24"/>
          <w:szCs w:val="24"/>
        </w:rPr>
      </w:pPr>
      <w:del w:id="8" w:author="Crystal" w:date="2011-01-14T18:17:00Z">
        <w:r w:rsidRPr="001477DF" w:rsidDel="00124561">
          <w:rPr>
            <w:rFonts w:ascii="Times New Roman" w:hAnsi="Times New Roman"/>
            <w:i/>
            <w:iCs/>
            <w:sz w:val="24"/>
            <w:szCs w:val="24"/>
          </w:rPr>
          <w:delText>My name is Crystal Sheedy.  I live in San Marcos, Texas.</w:delText>
        </w:r>
        <w:r w:rsidR="004653D1" w:rsidRPr="001477DF" w:rsidDel="00124561">
          <w:rPr>
            <w:rFonts w:ascii="Times New Roman" w:hAnsi="Times New Roman"/>
            <w:i/>
            <w:iCs/>
            <w:sz w:val="24"/>
            <w:szCs w:val="24"/>
          </w:rPr>
          <w:delText xml:space="preserve"> </w:delText>
        </w:r>
        <w:r w:rsidRPr="001477DF" w:rsidDel="00124561">
          <w:rPr>
            <w:rFonts w:ascii="Times New Roman" w:hAnsi="Times New Roman"/>
            <w:i/>
            <w:iCs/>
            <w:sz w:val="24"/>
            <w:szCs w:val="24"/>
          </w:rPr>
          <w:delText xml:space="preserve"> I study at the State Univer</w:delText>
        </w:r>
        <w:r w:rsidR="002A07FD" w:rsidDel="00124561">
          <w:rPr>
            <w:rFonts w:ascii="Times New Roman" w:hAnsi="Times New Roman"/>
            <w:i/>
            <w:iCs/>
            <w:sz w:val="24"/>
            <w:szCs w:val="24"/>
          </w:rPr>
          <w:delText xml:space="preserve">sity of Texas.  I have come </w:delText>
        </w:r>
        <w:r w:rsidRPr="001477DF" w:rsidDel="00124561">
          <w:rPr>
            <w:rFonts w:ascii="Times New Roman" w:hAnsi="Times New Roman"/>
            <w:i/>
            <w:iCs/>
            <w:sz w:val="24"/>
            <w:szCs w:val="24"/>
          </w:rPr>
          <w:delText>to Xocen because I know Shar</w:delText>
        </w:r>
        <w:r w:rsidR="00161A07" w:rsidDel="00124561">
          <w:rPr>
            <w:rFonts w:ascii="Times New Roman" w:hAnsi="Times New Roman"/>
            <w:i/>
            <w:iCs/>
            <w:sz w:val="24"/>
            <w:szCs w:val="24"/>
          </w:rPr>
          <w:delText>on Mujica.  I want</w:delText>
        </w:r>
        <w:r w:rsidR="002A07FD" w:rsidDel="00124561">
          <w:rPr>
            <w:rFonts w:ascii="Times New Roman" w:hAnsi="Times New Roman"/>
            <w:i/>
            <w:iCs/>
            <w:sz w:val="24"/>
            <w:szCs w:val="24"/>
          </w:rPr>
          <w:delText xml:space="preserve"> to do a study </w:delText>
        </w:r>
        <w:r w:rsidRPr="001477DF" w:rsidDel="00124561">
          <w:rPr>
            <w:rFonts w:ascii="Times New Roman" w:hAnsi="Times New Roman"/>
            <w:i/>
            <w:iCs/>
            <w:sz w:val="24"/>
            <w:szCs w:val="24"/>
          </w:rPr>
          <w:delText>with you</w:delText>
        </w:r>
        <w:r w:rsidR="009F5133" w:rsidDel="00124561">
          <w:rPr>
            <w:rFonts w:ascii="Times New Roman" w:hAnsi="Times New Roman"/>
            <w:i/>
            <w:iCs/>
            <w:sz w:val="24"/>
            <w:szCs w:val="24"/>
          </w:rPr>
          <w:delText>.</w:delText>
        </w:r>
        <w:r w:rsidRPr="001477DF" w:rsidDel="00124561">
          <w:rPr>
            <w:rFonts w:ascii="Times New Roman" w:hAnsi="Times New Roman"/>
            <w:i/>
            <w:iCs/>
            <w:sz w:val="24"/>
            <w:szCs w:val="24"/>
          </w:rPr>
          <w:delText xml:space="preserve">  I want to learn the Maya way of life and the Maya language.  I want to know what life was like back in the past, if you have friends or family that have moved to find work, how things have changed, </w:delText>
        </w:r>
        <w:r w:rsidR="00A75F06" w:rsidDel="00124561">
          <w:rPr>
            <w:rFonts w:ascii="Times New Roman" w:hAnsi="Times New Roman"/>
            <w:i/>
            <w:iCs/>
            <w:sz w:val="24"/>
            <w:szCs w:val="24"/>
          </w:rPr>
          <w:delText xml:space="preserve">or how things have not changed.  </w:delText>
        </w:r>
        <w:r w:rsidR="00127167" w:rsidDel="00124561">
          <w:rPr>
            <w:rFonts w:ascii="Times New Roman" w:hAnsi="Times New Roman"/>
            <w:iCs/>
            <w:sz w:val="24"/>
            <w:szCs w:val="24"/>
          </w:rPr>
          <w:delText xml:space="preserve">I </w:delText>
        </w:r>
        <w:r w:rsidR="00EC02CF" w:rsidDel="00124561">
          <w:rPr>
            <w:rFonts w:ascii="Times New Roman" w:hAnsi="Times New Roman"/>
            <w:i/>
            <w:iCs/>
            <w:sz w:val="24"/>
            <w:szCs w:val="24"/>
          </w:rPr>
          <w:delText xml:space="preserve">want to ask you questions about work and your family.  I want to record what you say.  </w:delText>
        </w:r>
        <w:r w:rsidR="00127167" w:rsidDel="00124561">
          <w:rPr>
            <w:rFonts w:ascii="Times New Roman" w:hAnsi="Times New Roman"/>
            <w:i/>
            <w:iCs/>
            <w:sz w:val="24"/>
            <w:szCs w:val="24"/>
          </w:rPr>
          <w:delText>I need to write a paper for my school about the Maya way of l</w:delText>
        </w:r>
        <w:r w:rsidR="002A07FD" w:rsidDel="00124561">
          <w:rPr>
            <w:rFonts w:ascii="Times New Roman" w:hAnsi="Times New Roman"/>
            <w:i/>
            <w:iCs/>
            <w:sz w:val="24"/>
            <w:szCs w:val="24"/>
          </w:rPr>
          <w:delText xml:space="preserve">ife in Xocen.  One day, I will publish </w:delText>
        </w:r>
        <w:r w:rsidR="00127167" w:rsidDel="00124561">
          <w:rPr>
            <w:rFonts w:ascii="Times New Roman" w:hAnsi="Times New Roman"/>
            <w:i/>
            <w:iCs/>
            <w:sz w:val="24"/>
            <w:szCs w:val="24"/>
          </w:rPr>
          <w:delText>paper with your words</w:delText>
        </w:r>
        <w:r w:rsidR="002A07FD" w:rsidDel="00124561">
          <w:rPr>
            <w:rFonts w:ascii="Times New Roman" w:hAnsi="Times New Roman"/>
            <w:i/>
            <w:iCs/>
            <w:sz w:val="24"/>
            <w:szCs w:val="24"/>
          </w:rPr>
          <w:delText xml:space="preserve">.  </w:delText>
        </w:r>
        <w:r w:rsidRPr="001477DF" w:rsidDel="00124561">
          <w:rPr>
            <w:rFonts w:ascii="Times New Roman" w:hAnsi="Times New Roman"/>
            <w:i/>
            <w:iCs/>
            <w:sz w:val="24"/>
            <w:szCs w:val="24"/>
          </w:rPr>
          <w:delText xml:space="preserve">There are no </w:delText>
        </w:r>
        <w:r w:rsidR="006B4633" w:rsidRPr="001477DF" w:rsidDel="00124561">
          <w:rPr>
            <w:rFonts w:ascii="Times New Roman" w:hAnsi="Times New Roman"/>
            <w:i/>
            <w:iCs/>
            <w:sz w:val="24"/>
            <w:szCs w:val="24"/>
          </w:rPr>
          <w:delText xml:space="preserve">big </w:delText>
        </w:r>
        <w:r w:rsidRPr="001477DF" w:rsidDel="00124561">
          <w:rPr>
            <w:rFonts w:ascii="Times New Roman" w:hAnsi="Times New Roman"/>
            <w:i/>
            <w:iCs/>
            <w:sz w:val="24"/>
            <w:szCs w:val="24"/>
          </w:rPr>
          <w:delText>risks to you with this work</w:delText>
        </w:r>
        <w:r w:rsidR="006B4633" w:rsidRPr="001477DF" w:rsidDel="00124561">
          <w:rPr>
            <w:rFonts w:ascii="Times New Roman" w:hAnsi="Times New Roman"/>
            <w:i/>
            <w:iCs/>
            <w:sz w:val="24"/>
            <w:szCs w:val="24"/>
          </w:rPr>
          <w:delText>, but there are small risks, such as</w:delText>
        </w:r>
        <w:r w:rsidR="00FE6898" w:rsidRPr="001477DF" w:rsidDel="00124561">
          <w:rPr>
            <w:rFonts w:ascii="Times New Roman" w:hAnsi="Times New Roman"/>
            <w:i/>
            <w:iCs/>
            <w:sz w:val="24"/>
            <w:szCs w:val="24"/>
          </w:rPr>
          <w:delText xml:space="preserve"> embarrassment and</w:delText>
        </w:r>
        <w:r w:rsidR="006B4633" w:rsidRPr="001477DF" w:rsidDel="00124561">
          <w:rPr>
            <w:rFonts w:ascii="Times New Roman" w:hAnsi="Times New Roman"/>
            <w:i/>
            <w:iCs/>
            <w:sz w:val="24"/>
            <w:szCs w:val="24"/>
          </w:rPr>
          <w:delText xml:space="preserve"> sadness</w:delText>
        </w:r>
        <w:r w:rsidRPr="001477DF" w:rsidDel="00124561">
          <w:rPr>
            <w:rFonts w:ascii="Times New Roman" w:hAnsi="Times New Roman"/>
            <w:i/>
            <w:iCs/>
            <w:sz w:val="24"/>
            <w:szCs w:val="24"/>
          </w:rPr>
          <w:delText xml:space="preserve">.  </w:delText>
        </w:r>
        <w:r w:rsidR="00CC6B2E" w:rsidDel="00124561">
          <w:rPr>
            <w:rFonts w:ascii="Times New Roman" w:hAnsi="Times New Roman"/>
            <w:i/>
            <w:iCs/>
            <w:sz w:val="24"/>
            <w:szCs w:val="24"/>
          </w:rPr>
          <w:delText>Your participation is voluntary, i</w:delText>
        </w:r>
        <w:r w:rsidR="006B4633" w:rsidRPr="001477DF" w:rsidDel="00124561">
          <w:rPr>
            <w:rFonts w:ascii="Times New Roman" w:hAnsi="Times New Roman"/>
            <w:i/>
            <w:iCs/>
            <w:sz w:val="24"/>
            <w:szCs w:val="24"/>
          </w:rPr>
          <w:delText xml:space="preserve">f you do not want to respond to me, you do not have to.  </w:delText>
        </w:r>
        <w:r w:rsidR="008E0AD4" w:rsidDel="00124561">
          <w:rPr>
            <w:rFonts w:ascii="Times New Roman" w:hAnsi="Times New Roman"/>
            <w:i/>
            <w:iCs/>
            <w:sz w:val="24"/>
            <w:szCs w:val="24"/>
          </w:rPr>
          <w:delText>If you do not want to answer my questions</w:delText>
        </w:r>
        <w:r w:rsidR="00CC6B2E" w:rsidDel="00124561">
          <w:rPr>
            <w:rFonts w:ascii="Times New Roman" w:hAnsi="Times New Roman"/>
            <w:i/>
            <w:iCs/>
            <w:sz w:val="24"/>
            <w:szCs w:val="24"/>
          </w:rPr>
          <w:delText xml:space="preserve"> or a certain question</w:delText>
        </w:r>
        <w:r w:rsidR="008E0AD4" w:rsidDel="00124561">
          <w:rPr>
            <w:rFonts w:ascii="Times New Roman" w:hAnsi="Times New Roman"/>
            <w:i/>
            <w:iCs/>
            <w:sz w:val="24"/>
            <w:szCs w:val="24"/>
          </w:rPr>
          <w:delText xml:space="preserve"> because you </w:delText>
        </w:r>
        <w:r w:rsidR="00CC6B2E" w:rsidDel="00124561">
          <w:rPr>
            <w:rFonts w:ascii="Times New Roman" w:hAnsi="Times New Roman"/>
            <w:i/>
            <w:iCs/>
            <w:sz w:val="24"/>
            <w:szCs w:val="24"/>
          </w:rPr>
          <w:delText>feel uncomfortable, you do not have to</w:delText>
        </w:r>
        <w:r w:rsidR="008E0AD4" w:rsidDel="00124561">
          <w:rPr>
            <w:rFonts w:ascii="Times New Roman" w:hAnsi="Times New Roman"/>
            <w:i/>
            <w:iCs/>
            <w:sz w:val="24"/>
            <w:szCs w:val="24"/>
          </w:rPr>
          <w:delText>.  No one will become angry with you.</w:delText>
        </w:r>
        <w:r w:rsidR="00127167" w:rsidDel="00124561">
          <w:rPr>
            <w:rFonts w:ascii="Times New Roman" w:hAnsi="Times New Roman"/>
            <w:i/>
            <w:iCs/>
            <w:sz w:val="24"/>
            <w:szCs w:val="24"/>
          </w:rPr>
          <w:delText xml:space="preserve">  If one day, you no longer</w:delText>
        </w:r>
        <w:r w:rsidR="00CC6B2E" w:rsidDel="00124561">
          <w:rPr>
            <w:rFonts w:ascii="Times New Roman" w:hAnsi="Times New Roman"/>
            <w:i/>
            <w:iCs/>
            <w:sz w:val="24"/>
            <w:szCs w:val="24"/>
          </w:rPr>
          <w:delText xml:space="preserve"> want to participate in my interview and you no longer</w:delText>
        </w:r>
        <w:r w:rsidR="00127167" w:rsidDel="00124561">
          <w:rPr>
            <w:rFonts w:ascii="Times New Roman" w:hAnsi="Times New Roman"/>
            <w:i/>
            <w:iCs/>
            <w:sz w:val="24"/>
            <w:szCs w:val="24"/>
          </w:rPr>
          <w:delText xml:space="preserve"> want me to keep your words, I will give them back to you</w:delText>
        </w:r>
        <w:r w:rsidR="009F5133" w:rsidDel="00124561">
          <w:rPr>
            <w:rFonts w:ascii="Times New Roman" w:hAnsi="Times New Roman"/>
            <w:i/>
            <w:iCs/>
            <w:sz w:val="24"/>
            <w:szCs w:val="24"/>
          </w:rPr>
          <w:delText xml:space="preserve">, and </w:delText>
        </w:r>
        <w:r w:rsidR="00127167" w:rsidDel="00124561">
          <w:rPr>
            <w:rFonts w:ascii="Times New Roman" w:hAnsi="Times New Roman"/>
            <w:i/>
            <w:iCs/>
            <w:sz w:val="24"/>
            <w:szCs w:val="24"/>
          </w:rPr>
          <w:delText>I will not write my paper with your words.  I will not become mad with you.</w:delText>
        </w:r>
        <w:r w:rsidR="00A75F06" w:rsidDel="00124561">
          <w:rPr>
            <w:rFonts w:ascii="Times New Roman" w:hAnsi="Times New Roman"/>
            <w:i/>
            <w:iCs/>
            <w:sz w:val="24"/>
            <w:szCs w:val="24"/>
          </w:rPr>
          <w:delText xml:space="preserve">  </w:delText>
        </w:r>
        <w:r w:rsidR="009E2836" w:rsidRPr="001477DF" w:rsidDel="00124561">
          <w:rPr>
            <w:rFonts w:ascii="Times New Roman" w:hAnsi="Times New Roman"/>
            <w:i/>
            <w:iCs/>
            <w:sz w:val="24"/>
            <w:szCs w:val="24"/>
          </w:rPr>
          <w:delText xml:space="preserve">No one will know your name.  </w:delText>
        </w:r>
        <w:r w:rsidR="0079547B" w:rsidDel="00124561">
          <w:rPr>
            <w:rFonts w:ascii="Times New Roman" w:hAnsi="Times New Roman"/>
            <w:i/>
            <w:iCs/>
            <w:sz w:val="24"/>
            <w:szCs w:val="24"/>
          </w:rPr>
          <w:delText>I will not use your real name in my paper.</w:delText>
        </w:r>
        <w:r w:rsidR="00A75F06" w:rsidDel="00124561">
          <w:rPr>
            <w:rFonts w:ascii="Times New Roman" w:hAnsi="Times New Roman"/>
            <w:i/>
            <w:iCs/>
            <w:sz w:val="24"/>
            <w:szCs w:val="24"/>
          </w:rPr>
          <w:delText xml:space="preserve">  </w:delText>
        </w:r>
        <w:r w:rsidR="00A86D0C" w:rsidRPr="00A86D0C" w:rsidDel="00124561">
          <w:rPr>
            <w:rFonts w:ascii="Times New Roman" w:hAnsi="Times New Roman"/>
            <w:i/>
            <w:iCs/>
            <w:sz w:val="24"/>
            <w:szCs w:val="24"/>
          </w:rPr>
          <w:delText xml:space="preserve">I will keep your words in my computer, and I will </w:delText>
        </w:r>
        <w:r w:rsidR="009F5133" w:rsidDel="00124561">
          <w:rPr>
            <w:rFonts w:ascii="Times New Roman" w:hAnsi="Times New Roman"/>
            <w:i/>
            <w:iCs/>
            <w:sz w:val="24"/>
            <w:szCs w:val="24"/>
          </w:rPr>
          <w:delText>take notes in</w:delText>
        </w:r>
        <w:r w:rsidR="00A86D0C" w:rsidRPr="00A86D0C" w:rsidDel="00124561">
          <w:rPr>
            <w:rFonts w:ascii="Times New Roman" w:hAnsi="Times New Roman"/>
            <w:i/>
            <w:iCs/>
            <w:sz w:val="24"/>
            <w:szCs w:val="24"/>
          </w:rPr>
          <w:delText xml:space="preserve"> English</w:delText>
        </w:r>
        <w:r w:rsidR="00BC29DA" w:rsidDel="00124561">
          <w:rPr>
            <w:rFonts w:ascii="Times New Roman" w:hAnsi="Times New Roman"/>
            <w:i/>
            <w:iCs/>
            <w:sz w:val="24"/>
            <w:szCs w:val="24"/>
          </w:rPr>
          <w:delText>, t</w:delText>
        </w:r>
        <w:r w:rsidR="00A86D0C" w:rsidRPr="00A86D0C" w:rsidDel="00124561">
          <w:rPr>
            <w:rFonts w:ascii="Times New Roman" w:hAnsi="Times New Roman"/>
            <w:i/>
            <w:iCs/>
            <w:sz w:val="24"/>
            <w:szCs w:val="24"/>
          </w:rPr>
          <w:delText xml:space="preserve">herefore, no one will know </w:delText>
        </w:r>
        <w:r w:rsidR="002A07FD" w:rsidDel="00124561">
          <w:rPr>
            <w:rFonts w:ascii="Times New Roman" w:hAnsi="Times New Roman"/>
            <w:i/>
            <w:iCs/>
            <w:sz w:val="24"/>
            <w:szCs w:val="24"/>
          </w:rPr>
          <w:delText>what you said</w:delText>
        </w:r>
        <w:r w:rsidR="00A86D0C" w:rsidRPr="00A86D0C" w:rsidDel="00124561">
          <w:rPr>
            <w:rFonts w:ascii="Times New Roman" w:hAnsi="Times New Roman"/>
            <w:i/>
            <w:iCs/>
            <w:sz w:val="24"/>
            <w:szCs w:val="24"/>
          </w:rPr>
          <w:delText xml:space="preserve"> because the people who live in Xocen do not know English, just Maya.  </w:delText>
        </w:r>
        <w:r w:rsidR="00A86D0C" w:rsidRPr="00A86D0C" w:rsidDel="00124561">
          <w:rPr>
            <w:rFonts w:ascii="Times New Roman" w:hAnsi="Times New Roman"/>
            <w:i/>
            <w:sz w:val="24"/>
            <w:szCs w:val="24"/>
          </w:rPr>
          <w:delText xml:space="preserve">When I finish my paper for my school, I will </w:delText>
        </w:r>
        <w:r w:rsidR="002A07FD" w:rsidDel="00124561">
          <w:rPr>
            <w:rFonts w:ascii="Times New Roman" w:hAnsi="Times New Roman"/>
            <w:i/>
            <w:sz w:val="24"/>
            <w:szCs w:val="24"/>
          </w:rPr>
          <w:delText>keep your words in</w:delText>
        </w:r>
        <w:r w:rsidR="00A86D0C" w:rsidRPr="00A86D0C" w:rsidDel="00124561">
          <w:rPr>
            <w:rFonts w:ascii="Times New Roman" w:hAnsi="Times New Roman"/>
            <w:i/>
            <w:sz w:val="24"/>
            <w:szCs w:val="24"/>
          </w:rPr>
          <w:delText xml:space="preserve"> my computer.  </w:delText>
        </w:r>
        <w:r w:rsidR="00CC6B2E" w:rsidDel="00124561">
          <w:rPr>
            <w:rFonts w:ascii="Times New Roman" w:hAnsi="Times New Roman"/>
            <w:i/>
            <w:sz w:val="24"/>
            <w:szCs w:val="24"/>
          </w:rPr>
          <w:delText xml:space="preserve">Only my thesis committee and myself will have access to your interview.  </w:delText>
        </w:r>
        <w:r w:rsidR="00A86D0C" w:rsidRPr="00A86D0C" w:rsidDel="00124561">
          <w:rPr>
            <w:rFonts w:ascii="Times New Roman" w:hAnsi="Times New Roman"/>
            <w:i/>
            <w:sz w:val="24"/>
            <w:szCs w:val="24"/>
          </w:rPr>
          <w:delText>I will finish my paper in May 2011.  When I finish my paper, I want to give you a summary about my paper in Maya.  In July 2011, I will return to Xocen, and I will give it to you.</w:delText>
        </w:r>
        <w:r w:rsidR="00A75F06" w:rsidDel="00124561">
          <w:rPr>
            <w:rFonts w:ascii="Times New Roman" w:hAnsi="Times New Roman"/>
            <w:i/>
            <w:sz w:val="24"/>
            <w:szCs w:val="24"/>
          </w:rPr>
          <w:delText xml:space="preserve">  </w:delText>
        </w:r>
        <w:r w:rsidR="009E2836" w:rsidRPr="001477DF" w:rsidDel="00124561">
          <w:rPr>
            <w:rFonts w:ascii="Times New Roman" w:hAnsi="Times New Roman"/>
            <w:i/>
            <w:iCs/>
            <w:sz w:val="24"/>
            <w:szCs w:val="24"/>
          </w:rPr>
          <w:delText>This work is not for pay, but I will give you a copy of the recording</w:delText>
        </w:r>
        <w:r w:rsidR="00E34775" w:rsidDel="00124561">
          <w:rPr>
            <w:rFonts w:ascii="Times New Roman" w:hAnsi="Times New Roman"/>
            <w:i/>
            <w:iCs/>
            <w:sz w:val="24"/>
            <w:szCs w:val="24"/>
          </w:rPr>
          <w:delText xml:space="preserve"> before I leave Xocen</w:delText>
        </w:r>
        <w:r w:rsidR="00FE01EB" w:rsidDel="00124561">
          <w:rPr>
            <w:rFonts w:ascii="Times New Roman" w:hAnsi="Times New Roman"/>
            <w:i/>
            <w:iCs/>
            <w:sz w:val="24"/>
            <w:szCs w:val="24"/>
          </w:rPr>
          <w:delText xml:space="preserve">.  </w:delText>
        </w:r>
        <w:r w:rsidRPr="001477DF" w:rsidDel="00124561">
          <w:rPr>
            <w:rFonts w:ascii="Times New Roman" w:hAnsi="Times New Roman"/>
            <w:i/>
            <w:iCs/>
            <w:sz w:val="24"/>
            <w:szCs w:val="24"/>
          </w:rPr>
          <w:delText>If you would like to discuss what I</w:delText>
        </w:r>
        <w:r w:rsidR="006B4633" w:rsidRPr="001477DF" w:rsidDel="00124561">
          <w:rPr>
            <w:rFonts w:ascii="Times New Roman" w:hAnsi="Times New Roman"/>
            <w:i/>
            <w:iCs/>
            <w:sz w:val="24"/>
            <w:szCs w:val="24"/>
          </w:rPr>
          <w:delText xml:space="preserve"> a</w:delText>
        </w:r>
        <w:r w:rsidRPr="001477DF" w:rsidDel="00124561">
          <w:rPr>
            <w:rFonts w:ascii="Times New Roman" w:hAnsi="Times New Roman"/>
            <w:i/>
            <w:iCs/>
            <w:sz w:val="24"/>
            <w:szCs w:val="24"/>
          </w:rPr>
          <w:delText xml:space="preserve">m researching with my professor, I can help you do that.  </w:delText>
        </w:r>
        <w:r w:rsidR="002A07FD" w:rsidDel="00124561">
          <w:rPr>
            <w:rFonts w:ascii="Times New Roman" w:hAnsi="Times New Roman"/>
            <w:i/>
            <w:iCs/>
            <w:sz w:val="24"/>
            <w:szCs w:val="24"/>
          </w:rPr>
          <w:delText>I need to record you so I don’t forget what you say, c</w:delText>
        </w:r>
        <w:r w:rsidRPr="001477DF" w:rsidDel="00124561">
          <w:rPr>
            <w:rFonts w:ascii="Times New Roman" w:hAnsi="Times New Roman"/>
            <w:i/>
            <w:iCs/>
            <w:sz w:val="24"/>
            <w:szCs w:val="24"/>
          </w:rPr>
          <w:delText>an I record</w:delText>
        </w:r>
        <w:r w:rsidR="002A07FD" w:rsidDel="00124561">
          <w:rPr>
            <w:rFonts w:ascii="Times New Roman" w:hAnsi="Times New Roman"/>
            <w:i/>
            <w:iCs/>
            <w:sz w:val="24"/>
            <w:szCs w:val="24"/>
          </w:rPr>
          <w:delText xml:space="preserve"> you?</w:delText>
        </w:r>
      </w:del>
    </w:p>
    <w:p w:rsidR="00662DB3" w:rsidRPr="001477DF" w:rsidRDefault="00662DB3" w:rsidP="00662DB3">
      <w:pPr>
        <w:ind w:left="0" w:firstLine="0"/>
        <w:rPr>
          <w:rFonts w:ascii="Times New Roman" w:hAnsi="Times New Roman"/>
          <w:i/>
          <w:iCs/>
          <w:sz w:val="24"/>
          <w:szCs w:val="24"/>
        </w:rPr>
      </w:pPr>
    </w:p>
    <w:p w:rsidR="006C32E7" w:rsidRPr="001477DF" w:rsidRDefault="006C32E7" w:rsidP="006C32E7">
      <w:pPr>
        <w:ind w:left="0" w:firstLine="0"/>
        <w:rPr>
          <w:ins w:id="9" w:author="Crystal" w:date="2011-01-14T18:16:00Z"/>
          <w:rFonts w:ascii="Times New Roman" w:hAnsi="Times New Roman"/>
          <w:i/>
          <w:iCs/>
          <w:sz w:val="24"/>
          <w:szCs w:val="24"/>
        </w:rPr>
      </w:pPr>
      <w:ins w:id="10" w:author="Crystal" w:date="2011-01-14T18:16:00Z">
        <w:r w:rsidRPr="001477DF">
          <w:rPr>
            <w:rFonts w:ascii="Times New Roman" w:hAnsi="Times New Roman"/>
            <w:i/>
            <w:iCs/>
            <w:sz w:val="24"/>
            <w:szCs w:val="24"/>
          </w:rPr>
          <w:t xml:space="preserve">My name is Crystal </w:t>
        </w:r>
        <w:proofErr w:type="spellStart"/>
        <w:r w:rsidRPr="001477DF">
          <w:rPr>
            <w:rFonts w:ascii="Times New Roman" w:hAnsi="Times New Roman"/>
            <w:i/>
            <w:iCs/>
            <w:sz w:val="24"/>
            <w:szCs w:val="24"/>
          </w:rPr>
          <w:t>Sheedy</w:t>
        </w:r>
        <w:proofErr w:type="spellEnd"/>
        <w:r w:rsidRPr="001477DF">
          <w:rPr>
            <w:rFonts w:ascii="Times New Roman" w:hAnsi="Times New Roman"/>
            <w:i/>
            <w:iCs/>
            <w:sz w:val="24"/>
            <w:szCs w:val="24"/>
          </w:rPr>
          <w:t>.  I live in San Marcos, Texas.  I study at the State Univer</w:t>
        </w:r>
        <w:r>
          <w:rPr>
            <w:rFonts w:ascii="Times New Roman" w:hAnsi="Times New Roman"/>
            <w:i/>
            <w:iCs/>
            <w:sz w:val="24"/>
            <w:szCs w:val="24"/>
          </w:rPr>
          <w:t xml:space="preserve">sity of Texas.  I have come </w:t>
        </w:r>
        <w:r w:rsidRPr="001477DF">
          <w:rPr>
            <w:rFonts w:ascii="Times New Roman" w:hAnsi="Times New Roman"/>
            <w:i/>
            <w:iCs/>
            <w:sz w:val="24"/>
            <w:szCs w:val="24"/>
          </w:rPr>
          <w:t xml:space="preserve">to </w:t>
        </w:r>
        <w:proofErr w:type="spellStart"/>
        <w:r w:rsidRPr="001477DF">
          <w:rPr>
            <w:rFonts w:ascii="Times New Roman" w:hAnsi="Times New Roman"/>
            <w:i/>
            <w:iCs/>
            <w:sz w:val="24"/>
            <w:szCs w:val="24"/>
          </w:rPr>
          <w:t>Xocen</w:t>
        </w:r>
        <w:proofErr w:type="spellEnd"/>
        <w:r w:rsidRPr="001477DF">
          <w:rPr>
            <w:rFonts w:ascii="Times New Roman" w:hAnsi="Times New Roman"/>
            <w:i/>
            <w:iCs/>
            <w:sz w:val="24"/>
            <w:szCs w:val="24"/>
          </w:rPr>
          <w:t xml:space="preserve"> because I know Shar</w:t>
        </w:r>
        <w:r>
          <w:rPr>
            <w:rFonts w:ascii="Times New Roman" w:hAnsi="Times New Roman"/>
            <w:i/>
            <w:iCs/>
            <w:sz w:val="24"/>
            <w:szCs w:val="24"/>
          </w:rPr>
          <w:t xml:space="preserve">on </w:t>
        </w:r>
        <w:proofErr w:type="spellStart"/>
        <w:r>
          <w:rPr>
            <w:rFonts w:ascii="Times New Roman" w:hAnsi="Times New Roman"/>
            <w:i/>
            <w:iCs/>
            <w:sz w:val="24"/>
            <w:szCs w:val="24"/>
          </w:rPr>
          <w:t>Mujica</w:t>
        </w:r>
        <w:proofErr w:type="spellEnd"/>
        <w:r>
          <w:rPr>
            <w:rFonts w:ascii="Times New Roman" w:hAnsi="Times New Roman"/>
            <w:i/>
            <w:iCs/>
            <w:sz w:val="24"/>
            <w:szCs w:val="24"/>
          </w:rPr>
          <w:t xml:space="preserve">.  I want to do a study </w:t>
        </w:r>
        <w:r w:rsidRPr="001477DF">
          <w:rPr>
            <w:rFonts w:ascii="Times New Roman" w:hAnsi="Times New Roman"/>
            <w:i/>
            <w:iCs/>
            <w:sz w:val="24"/>
            <w:szCs w:val="24"/>
          </w:rPr>
          <w:t>with you</w:t>
        </w:r>
        <w:r>
          <w:rPr>
            <w:rFonts w:ascii="Times New Roman" w:hAnsi="Times New Roman"/>
            <w:i/>
            <w:iCs/>
            <w:sz w:val="24"/>
            <w:szCs w:val="24"/>
          </w:rPr>
          <w:t>.</w:t>
        </w:r>
        <w:r w:rsidRPr="001477DF">
          <w:rPr>
            <w:rFonts w:ascii="Times New Roman" w:hAnsi="Times New Roman"/>
            <w:i/>
            <w:iCs/>
            <w:sz w:val="24"/>
            <w:szCs w:val="24"/>
          </w:rPr>
          <w:t xml:space="preserve">  I want to learn the Maya way of life and the Maya language.  I want to know what life was like back in the past, if you have friends or family that have moved to find work, how things have changed, </w:t>
        </w:r>
        <w:r>
          <w:rPr>
            <w:rFonts w:ascii="Times New Roman" w:hAnsi="Times New Roman"/>
            <w:i/>
            <w:iCs/>
            <w:sz w:val="24"/>
            <w:szCs w:val="24"/>
          </w:rPr>
          <w:t xml:space="preserve">or how things have not changed.  </w:t>
        </w:r>
        <w:r>
          <w:rPr>
            <w:rFonts w:ascii="Times New Roman" w:hAnsi="Times New Roman"/>
            <w:iCs/>
            <w:sz w:val="24"/>
            <w:szCs w:val="24"/>
          </w:rPr>
          <w:t xml:space="preserve">I </w:t>
        </w:r>
        <w:r>
          <w:rPr>
            <w:rFonts w:ascii="Times New Roman" w:hAnsi="Times New Roman"/>
            <w:i/>
            <w:iCs/>
            <w:sz w:val="24"/>
            <w:szCs w:val="24"/>
          </w:rPr>
          <w:t xml:space="preserve">want to ask you questions about work and your family.  I want to record what you say.  I need to write a paper for my school about the Maya way of life in </w:t>
        </w:r>
        <w:proofErr w:type="spellStart"/>
        <w:r>
          <w:rPr>
            <w:rFonts w:ascii="Times New Roman" w:hAnsi="Times New Roman"/>
            <w:i/>
            <w:iCs/>
            <w:sz w:val="24"/>
            <w:szCs w:val="24"/>
          </w:rPr>
          <w:t>Xocen</w:t>
        </w:r>
        <w:proofErr w:type="spellEnd"/>
        <w:r>
          <w:rPr>
            <w:rFonts w:ascii="Times New Roman" w:hAnsi="Times New Roman"/>
            <w:i/>
            <w:iCs/>
            <w:sz w:val="24"/>
            <w:szCs w:val="24"/>
          </w:rPr>
          <w:t xml:space="preserve">.  One day, I will publish paper with your words.  </w:t>
        </w:r>
        <w:r w:rsidRPr="001477DF">
          <w:rPr>
            <w:rFonts w:ascii="Times New Roman" w:hAnsi="Times New Roman"/>
            <w:i/>
            <w:iCs/>
            <w:sz w:val="24"/>
            <w:szCs w:val="24"/>
          </w:rPr>
          <w:t xml:space="preserve">There are no big risks to you with this work, but there are small risks, such as embarrassment and sadness.  </w:t>
        </w:r>
        <w:r>
          <w:rPr>
            <w:rFonts w:ascii="Times New Roman" w:hAnsi="Times New Roman"/>
            <w:i/>
            <w:iCs/>
            <w:sz w:val="24"/>
            <w:szCs w:val="24"/>
          </w:rPr>
          <w:t xml:space="preserve">Your </w:t>
        </w:r>
        <w:r>
          <w:rPr>
            <w:rFonts w:ascii="Times New Roman" w:hAnsi="Times New Roman"/>
            <w:i/>
            <w:iCs/>
            <w:sz w:val="24"/>
            <w:szCs w:val="24"/>
          </w:rPr>
          <w:lastRenderedPageBreak/>
          <w:t>participation is voluntary, i</w:t>
        </w:r>
        <w:r w:rsidRPr="001477DF">
          <w:rPr>
            <w:rFonts w:ascii="Times New Roman" w:hAnsi="Times New Roman"/>
            <w:i/>
            <w:iCs/>
            <w:sz w:val="24"/>
            <w:szCs w:val="24"/>
          </w:rPr>
          <w:t xml:space="preserve">f you do not want to respond to me, you do not have to.  </w:t>
        </w:r>
        <w:r>
          <w:rPr>
            <w:rFonts w:ascii="Times New Roman" w:hAnsi="Times New Roman"/>
            <w:i/>
            <w:iCs/>
            <w:sz w:val="24"/>
            <w:szCs w:val="24"/>
          </w:rPr>
          <w:t xml:space="preserve">If you do not want to answer my questions or a certain question because you feel uncomfortable, you do not have to.  No one will become angry with you.  If one day, you no longer want to participate in my interview and you no longer want me to keep your words, I will give them back to you, and I will not write my paper with your words.  I will not become mad with you.  </w:t>
        </w:r>
        <w:r w:rsidRPr="001477DF">
          <w:rPr>
            <w:rFonts w:ascii="Times New Roman" w:hAnsi="Times New Roman"/>
            <w:i/>
            <w:iCs/>
            <w:sz w:val="24"/>
            <w:szCs w:val="24"/>
          </w:rPr>
          <w:t xml:space="preserve">No one will know your name.  </w:t>
        </w:r>
        <w:r>
          <w:rPr>
            <w:rFonts w:ascii="Times New Roman" w:hAnsi="Times New Roman"/>
            <w:i/>
            <w:iCs/>
            <w:sz w:val="24"/>
            <w:szCs w:val="24"/>
          </w:rPr>
          <w:t xml:space="preserve">I will not use your real name in my paper.  </w:t>
        </w:r>
        <w:r w:rsidRPr="00A86D0C">
          <w:rPr>
            <w:rFonts w:ascii="Times New Roman" w:hAnsi="Times New Roman"/>
            <w:i/>
            <w:iCs/>
            <w:sz w:val="24"/>
            <w:szCs w:val="24"/>
          </w:rPr>
          <w:t xml:space="preserve">I will keep your words in my computer, and I will </w:t>
        </w:r>
        <w:r>
          <w:rPr>
            <w:rFonts w:ascii="Times New Roman" w:hAnsi="Times New Roman"/>
            <w:i/>
            <w:iCs/>
            <w:sz w:val="24"/>
            <w:szCs w:val="24"/>
          </w:rPr>
          <w:t>take notes in</w:t>
        </w:r>
        <w:r w:rsidRPr="00A86D0C">
          <w:rPr>
            <w:rFonts w:ascii="Times New Roman" w:hAnsi="Times New Roman"/>
            <w:i/>
            <w:iCs/>
            <w:sz w:val="24"/>
            <w:szCs w:val="24"/>
          </w:rPr>
          <w:t xml:space="preserve"> English</w:t>
        </w:r>
        <w:r>
          <w:rPr>
            <w:rFonts w:ascii="Times New Roman" w:hAnsi="Times New Roman"/>
            <w:i/>
            <w:iCs/>
            <w:sz w:val="24"/>
            <w:szCs w:val="24"/>
          </w:rPr>
          <w:t>, t</w:t>
        </w:r>
        <w:r w:rsidRPr="00A86D0C">
          <w:rPr>
            <w:rFonts w:ascii="Times New Roman" w:hAnsi="Times New Roman"/>
            <w:i/>
            <w:iCs/>
            <w:sz w:val="24"/>
            <w:szCs w:val="24"/>
          </w:rPr>
          <w:t xml:space="preserve">herefore, no one will know </w:t>
        </w:r>
        <w:r>
          <w:rPr>
            <w:rFonts w:ascii="Times New Roman" w:hAnsi="Times New Roman"/>
            <w:i/>
            <w:iCs/>
            <w:sz w:val="24"/>
            <w:szCs w:val="24"/>
          </w:rPr>
          <w:t>what you said</w:t>
        </w:r>
        <w:r w:rsidRPr="00A86D0C">
          <w:rPr>
            <w:rFonts w:ascii="Times New Roman" w:hAnsi="Times New Roman"/>
            <w:i/>
            <w:iCs/>
            <w:sz w:val="24"/>
            <w:szCs w:val="24"/>
          </w:rPr>
          <w:t xml:space="preserve"> because the people who live in </w:t>
        </w:r>
        <w:proofErr w:type="spellStart"/>
        <w:r w:rsidRPr="00A86D0C">
          <w:rPr>
            <w:rFonts w:ascii="Times New Roman" w:hAnsi="Times New Roman"/>
            <w:i/>
            <w:iCs/>
            <w:sz w:val="24"/>
            <w:szCs w:val="24"/>
          </w:rPr>
          <w:t>Xocen</w:t>
        </w:r>
        <w:proofErr w:type="spellEnd"/>
        <w:r w:rsidRPr="00A86D0C">
          <w:rPr>
            <w:rFonts w:ascii="Times New Roman" w:hAnsi="Times New Roman"/>
            <w:i/>
            <w:iCs/>
            <w:sz w:val="24"/>
            <w:szCs w:val="24"/>
          </w:rPr>
          <w:t xml:space="preserve"> do not know English, just Maya.  </w:t>
        </w:r>
        <w:r w:rsidRPr="00A86D0C">
          <w:rPr>
            <w:rFonts w:ascii="Times New Roman" w:hAnsi="Times New Roman"/>
            <w:i/>
            <w:sz w:val="24"/>
            <w:szCs w:val="24"/>
          </w:rPr>
          <w:t xml:space="preserve">When I finish my paper for my school, I will </w:t>
        </w:r>
        <w:r>
          <w:rPr>
            <w:rFonts w:ascii="Times New Roman" w:hAnsi="Times New Roman"/>
            <w:i/>
            <w:sz w:val="24"/>
            <w:szCs w:val="24"/>
          </w:rPr>
          <w:t>keep your words in</w:t>
        </w:r>
        <w:r w:rsidRPr="00A86D0C">
          <w:rPr>
            <w:rFonts w:ascii="Times New Roman" w:hAnsi="Times New Roman"/>
            <w:i/>
            <w:sz w:val="24"/>
            <w:szCs w:val="24"/>
          </w:rPr>
          <w:t xml:space="preserve"> my computer.  </w:t>
        </w:r>
        <w:r>
          <w:rPr>
            <w:rFonts w:ascii="Times New Roman" w:hAnsi="Times New Roman"/>
            <w:i/>
            <w:sz w:val="24"/>
            <w:szCs w:val="24"/>
          </w:rPr>
          <w:t xml:space="preserve">Only my thesis committee and </w:t>
        </w:r>
        <w:proofErr w:type="gramStart"/>
        <w:r>
          <w:rPr>
            <w:rFonts w:ascii="Times New Roman" w:hAnsi="Times New Roman"/>
            <w:i/>
            <w:sz w:val="24"/>
            <w:szCs w:val="24"/>
          </w:rPr>
          <w:t>myself</w:t>
        </w:r>
        <w:proofErr w:type="gramEnd"/>
        <w:r>
          <w:rPr>
            <w:rFonts w:ascii="Times New Roman" w:hAnsi="Times New Roman"/>
            <w:i/>
            <w:sz w:val="24"/>
            <w:szCs w:val="24"/>
          </w:rPr>
          <w:t xml:space="preserve"> will have access to your interview.  </w:t>
        </w:r>
        <w:r w:rsidRPr="00A86D0C">
          <w:rPr>
            <w:rFonts w:ascii="Times New Roman" w:hAnsi="Times New Roman"/>
            <w:i/>
            <w:sz w:val="24"/>
            <w:szCs w:val="24"/>
          </w:rPr>
          <w:t xml:space="preserve">I will finish my paper in May 2011.  When I finish my paper, I want to give you a summary about my paper in Maya.  In July 2011, I will return to </w:t>
        </w:r>
        <w:proofErr w:type="spellStart"/>
        <w:r w:rsidRPr="00A86D0C">
          <w:rPr>
            <w:rFonts w:ascii="Times New Roman" w:hAnsi="Times New Roman"/>
            <w:i/>
            <w:sz w:val="24"/>
            <w:szCs w:val="24"/>
          </w:rPr>
          <w:t>Xocen</w:t>
        </w:r>
        <w:proofErr w:type="spellEnd"/>
        <w:r w:rsidRPr="00A86D0C">
          <w:rPr>
            <w:rFonts w:ascii="Times New Roman" w:hAnsi="Times New Roman"/>
            <w:i/>
            <w:sz w:val="24"/>
            <w:szCs w:val="24"/>
          </w:rPr>
          <w:t>, and I will give it to you.</w:t>
        </w:r>
        <w:r>
          <w:rPr>
            <w:rFonts w:ascii="Times New Roman" w:hAnsi="Times New Roman"/>
            <w:i/>
            <w:sz w:val="24"/>
            <w:szCs w:val="24"/>
          </w:rPr>
          <w:t xml:space="preserve">  </w:t>
        </w:r>
        <w:r w:rsidRPr="001477DF">
          <w:rPr>
            <w:rFonts w:ascii="Times New Roman" w:hAnsi="Times New Roman"/>
            <w:i/>
            <w:iCs/>
            <w:sz w:val="24"/>
            <w:szCs w:val="24"/>
          </w:rPr>
          <w:t>This work is not for pay, but I will give you a copy of the recording</w:t>
        </w:r>
        <w:r>
          <w:rPr>
            <w:rFonts w:ascii="Times New Roman" w:hAnsi="Times New Roman"/>
            <w:i/>
            <w:iCs/>
            <w:sz w:val="24"/>
            <w:szCs w:val="24"/>
          </w:rPr>
          <w:t xml:space="preserve"> before I leave </w:t>
        </w:r>
        <w:proofErr w:type="spellStart"/>
        <w:r>
          <w:rPr>
            <w:rFonts w:ascii="Times New Roman" w:hAnsi="Times New Roman"/>
            <w:i/>
            <w:iCs/>
            <w:sz w:val="24"/>
            <w:szCs w:val="24"/>
          </w:rPr>
          <w:t>Xocen</w:t>
        </w:r>
        <w:proofErr w:type="spellEnd"/>
        <w:r>
          <w:rPr>
            <w:rFonts w:ascii="Times New Roman" w:hAnsi="Times New Roman"/>
            <w:i/>
            <w:iCs/>
            <w:sz w:val="24"/>
            <w:szCs w:val="24"/>
          </w:rPr>
          <w:t xml:space="preserve">.  </w:t>
        </w:r>
        <w:r w:rsidRPr="001477DF">
          <w:rPr>
            <w:rFonts w:ascii="Times New Roman" w:hAnsi="Times New Roman"/>
            <w:i/>
            <w:iCs/>
            <w:sz w:val="24"/>
            <w:szCs w:val="24"/>
          </w:rPr>
          <w:t xml:space="preserve">If you would like to discuss what I am researching with my professor, I can help you do that.  </w:t>
        </w:r>
        <w:r>
          <w:rPr>
            <w:rFonts w:ascii="Times New Roman" w:hAnsi="Times New Roman"/>
            <w:i/>
            <w:iCs/>
            <w:sz w:val="24"/>
            <w:szCs w:val="24"/>
          </w:rPr>
          <w:t xml:space="preserve">I need to record you so I </w:t>
        </w:r>
        <w:proofErr w:type="gramStart"/>
        <w:r>
          <w:rPr>
            <w:rFonts w:ascii="Times New Roman" w:hAnsi="Times New Roman"/>
            <w:i/>
            <w:iCs/>
            <w:sz w:val="24"/>
            <w:szCs w:val="24"/>
          </w:rPr>
          <w:t>don’t</w:t>
        </w:r>
        <w:proofErr w:type="gramEnd"/>
        <w:r>
          <w:rPr>
            <w:rFonts w:ascii="Times New Roman" w:hAnsi="Times New Roman"/>
            <w:i/>
            <w:iCs/>
            <w:sz w:val="24"/>
            <w:szCs w:val="24"/>
          </w:rPr>
          <w:t xml:space="preserve"> forget what you say, c</w:t>
        </w:r>
        <w:r w:rsidRPr="001477DF">
          <w:rPr>
            <w:rFonts w:ascii="Times New Roman" w:hAnsi="Times New Roman"/>
            <w:i/>
            <w:iCs/>
            <w:sz w:val="24"/>
            <w:szCs w:val="24"/>
          </w:rPr>
          <w:t>an I record</w:t>
        </w:r>
        <w:r>
          <w:rPr>
            <w:rFonts w:ascii="Times New Roman" w:hAnsi="Times New Roman"/>
            <w:i/>
            <w:iCs/>
            <w:sz w:val="24"/>
            <w:szCs w:val="24"/>
          </w:rPr>
          <w:t xml:space="preserve"> you?</w:t>
        </w:r>
      </w:ins>
    </w:p>
    <w:p w:rsidR="006C32E7" w:rsidRPr="001477DF" w:rsidRDefault="006C32E7" w:rsidP="006C32E7">
      <w:pPr>
        <w:ind w:left="0" w:firstLine="0"/>
        <w:rPr>
          <w:ins w:id="11" w:author="Crystal" w:date="2011-01-14T18:16:00Z"/>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sz w:val="24"/>
          <w:szCs w:val="24"/>
        </w:rPr>
      </w:pPr>
    </w:p>
    <w:sectPr w:rsidR="00662DB3" w:rsidRPr="001477DF" w:rsidSect="005A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62DB3"/>
    <w:rsid w:val="00041009"/>
    <w:rsid w:val="0007328B"/>
    <w:rsid w:val="00124561"/>
    <w:rsid w:val="00127167"/>
    <w:rsid w:val="001477DF"/>
    <w:rsid w:val="00160CB3"/>
    <w:rsid w:val="00161A07"/>
    <w:rsid w:val="0022538E"/>
    <w:rsid w:val="0027248F"/>
    <w:rsid w:val="002A07FD"/>
    <w:rsid w:val="002E79ED"/>
    <w:rsid w:val="004406F3"/>
    <w:rsid w:val="004653D1"/>
    <w:rsid w:val="005A0E02"/>
    <w:rsid w:val="00662DB3"/>
    <w:rsid w:val="00670A19"/>
    <w:rsid w:val="006B4633"/>
    <w:rsid w:val="006C32E7"/>
    <w:rsid w:val="00792E31"/>
    <w:rsid w:val="0079547B"/>
    <w:rsid w:val="0082564B"/>
    <w:rsid w:val="0088077B"/>
    <w:rsid w:val="008E0AD4"/>
    <w:rsid w:val="009812EA"/>
    <w:rsid w:val="009E2836"/>
    <w:rsid w:val="009E471C"/>
    <w:rsid w:val="009F5133"/>
    <w:rsid w:val="00A752D2"/>
    <w:rsid w:val="00A75F06"/>
    <w:rsid w:val="00A86D0C"/>
    <w:rsid w:val="00B461A7"/>
    <w:rsid w:val="00BC29DA"/>
    <w:rsid w:val="00C22E3A"/>
    <w:rsid w:val="00C24DDD"/>
    <w:rsid w:val="00C63E8C"/>
    <w:rsid w:val="00CC6B2E"/>
    <w:rsid w:val="00E34775"/>
    <w:rsid w:val="00EC02CF"/>
    <w:rsid w:val="00EC40D7"/>
    <w:rsid w:val="00F63430"/>
    <w:rsid w:val="00FE01EB"/>
    <w:rsid w:val="00FE6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DB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2DB3"/>
    <w:rPr>
      <w:sz w:val="16"/>
      <w:szCs w:val="16"/>
    </w:rPr>
  </w:style>
  <w:style w:type="paragraph" w:styleId="CommentText">
    <w:name w:val="annotation text"/>
    <w:basedOn w:val="Normal"/>
    <w:link w:val="CommentTextChar"/>
    <w:uiPriority w:val="99"/>
    <w:semiHidden/>
    <w:unhideWhenUsed/>
    <w:rsid w:val="00662DB3"/>
    <w:rPr>
      <w:sz w:val="20"/>
      <w:szCs w:val="20"/>
    </w:rPr>
  </w:style>
  <w:style w:type="character" w:customStyle="1" w:styleId="CommentTextChar">
    <w:name w:val="Comment Text Char"/>
    <w:basedOn w:val="DefaultParagraphFont"/>
    <w:link w:val="CommentText"/>
    <w:uiPriority w:val="99"/>
    <w:semiHidden/>
    <w:rsid w:val="00662DB3"/>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662DB3"/>
    <w:rPr>
      <w:rFonts w:ascii="Tahoma" w:hAnsi="Tahoma" w:cs="Tahoma"/>
      <w:sz w:val="16"/>
      <w:szCs w:val="16"/>
    </w:rPr>
  </w:style>
  <w:style w:type="character" w:customStyle="1" w:styleId="BalloonTextChar">
    <w:name w:val="Balloon Text Char"/>
    <w:basedOn w:val="DefaultParagraphFont"/>
    <w:link w:val="BalloonText"/>
    <w:uiPriority w:val="99"/>
    <w:semiHidden/>
    <w:rsid w:val="00662DB3"/>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662DB3"/>
    <w:rPr>
      <w:b/>
      <w:bCs/>
    </w:rPr>
  </w:style>
  <w:style w:type="character" w:customStyle="1" w:styleId="CommentSubjectChar">
    <w:name w:val="Comment Subject Char"/>
    <w:basedOn w:val="CommentTextChar"/>
    <w:link w:val="CommentSubject"/>
    <w:uiPriority w:val="99"/>
    <w:semiHidden/>
    <w:rsid w:val="00662DB3"/>
    <w:rPr>
      <w:b/>
      <w:bCs/>
    </w:rPr>
  </w:style>
  <w:style w:type="paragraph" w:styleId="NoSpacing">
    <w:name w:val="No Spacing"/>
    <w:uiPriority w:val="1"/>
    <w:qFormat/>
    <w:rsid w:val="001477DF"/>
    <w:pPr>
      <w:ind w:left="0" w:firstLine="0"/>
    </w:pPr>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3</cp:revision>
  <cp:lastPrinted>2010-09-16T15:01:00Z</cp:lastPrinted>
  <dcterms:created xsi:type="dcterms:W3CDTF">2011-01-14T23:16:00Z</dcterms:created>
  <dcterms:modified xsi:type="dcterms:W3CDTF">2011-01-14T23:17:00Z</dcterms:modified>
</cp:coreProperties>
</file>