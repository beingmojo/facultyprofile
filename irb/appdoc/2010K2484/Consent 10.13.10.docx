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EF1" w:rsidRPr="00331BA6" w:rsidRDefault="00507EF1" w:rsidP="006734CC">
      <w:pPr>
        <w:spacing w:after="0" w:line="240" w:lineRule="auto"/>
        <w:jc w:val="center"/>
        <w:rPr>
          <w:rFonts w:ascii="Times New Roman" w:hAnsi="Times New Roman"/>
        </w:rPr>
      </w:pPr>
      <w:r w:rsidRPr="00331BA6">
        <w:rPr>
          <w:rFonts w:ascii="Times New Roman" w:hAnsi="Times New Roman"/>
        </w:rPr>
        <w:t>Consent Form</w:t>
      </w:r>
    </w:p>
    <w:p w:rsidR="00507EF1" w:rsidRPr="00331BA6" w:rsidRDefault="00507EF1" w:rsidP="006734CC">
      <w:pPr>
        <w:spacing w:after="0" w:line="240" w:lineRule="auto"/>
        <w:jc w:val="center"/>
        <w:rPr>
          <w:rFonts w:ascii="Times New Roman" w:hAnsi="Times New Roman"/>
        </w:rPr>
      </w:pPr>
    </w:p>
    <w:p w:rsidR="00507EF1" w:rsidRPr="003B18D4" w:rsidRDefault="00507EF1" w:rsidP="006734CC">
      <w:pPr>
        <w:spacing w:after="0" w:line="240" w:lineRule="auto"/>
        <w:rPr>
          <w:rFonts w:ascii="Times New Roman" w:hAnsi="Times New Roman"/>
        </w:rPr>
      </w:pPr>
      <w:r w:rsidRPr="00331BA6">
        <w:rPr>
          <w:rFonts w:ascii="Times New Roman" w:hAnsi="Times New Roman"/>
          <w:b/>
        </w:rPr>
        <w:t>IRB #:</w:t>
      </w:r>
      <w:r w:rsidR="003B18D4">
        <w:rPr>
          <w:rFonts w:ascii="Times New Roman" w:hAnsi="Times New Roman"/>
        </w:rPr>
        <w:t>2010</w:t>
      </w:r>
      <w:r w:rsidR="000C7155">
        <w:rPr>
          <w:rFonts w:ascii="Times New Roman" w:hAnsi="Times New Roman"/>
        </w:rPr>
        <w:t>K</w:t>
      </w:r>
      <w:r w:rsidR="003B18D4">
        <w:rPr>
          <w:rFonts w:ascii="Times New Roman" w:hAnsi="Times New Roman"/>
        </w:rPr>
        <w:t>2484</w:t>
      </w:r>
    </w:p>
    <w:p w:rsidR="00507EF1" w:rsidRPr="00331BA6" w:rsidRDefault="00507EF1" w:rsidP="006734CC">
      <w:pPr>
        <w:spacing w:after="0" w:line="240" w:lineRule="auto"/>
        <w:rPr>
          <w:rFonts w:ascii="Times New Roman" w:hAnsi="Times New Roman"/>
          <w:b/>
        </w:rPr>
      </w:pPr>
    </w:p>
    <w:p w:rsidR="00507EF1" w:rsidRPr="006F43E6" w:rsidRDefault="00507EF1" w:rsidP="006734CC">
      <w:pPr>
        <w:spacing w:after="0" w:line="240" w:lineRule="auto"/>
        <w:rPr>
          <w:rFonts w:ascii="Times New Roman" w:hAnsi="Times New Roman"/>
        </w:rPr>
      </w:pPr>
      <w:r w:rsidRPr="00331BA6">
        <w:rPr>
          <w:rFonts w:ascii="Times New Roman" w:hAnsi="Times New Roman"/>
          <w:b/>
        </w:rPr>
        <w:t>Title:</w:t>
      </w:r>
      <w:r>
        <w:rPr>
          <w:rFonts w:ascii="Times New Roman" w:hAnsi="Times New Roman"/>
        </w:rPr>
        <w:t>Effectiveness of Using Differential Reinforcement in a Vocal Prompt Delay with Picture Exchange Communication System (PECS) on Children with Autism</w:t>
      </w:r>
    </w:p>
    <w:p w:rsidR="00507EF1" w:rsidRPr="00331BA6" w:rsidRDefault="00507EF1" w:rsidP="006734CC">
      <w:pPr>
        <w:spacing w:after="0" w:line="240" w:lineRule="auto"/>
        <w:rPr>
          <w:rFonts w:ascii="Times New Roman" w:hAnsi="Times New Roman"/>
          <w:b/>
        </w:rPr>
      </w:pPr>
    </w:p>
    <w:p w:rsidR="00507EF1" w:rsidRPr="00331BA6" w:rsidRDefault="00CA26FE" w:rsidP="00331BA6">
      <w:pPr>
        <w:spacing w:after="0" w:line="240" w:lineRule="auto"/>
        <w:rPr>
          <w:rFonts w:ascii="Times New Roman" w:hAnsi="Times New Roman"/>
        </w:rPr>
      </w:pPr>
      <w:r w:rsidRPr="00BB775C">
        <w:rPr>
          <w:rFonts w:ascii="Times New Roman" w:hAnsi="Times New Roman"/>
          <w:b/>
          <w:rPrChange w:id="0" w:author="Lexie" w:date="2010-10-13T09:14:00Z">
            <w:rPr>
              <w:rFonts w:ascii="Times New Roman" w:hAnsi="Times New Roman"/>
            </w:rPr>
          </w:rPrChange>
        </w:rPr>
        <w:t>Purpose</w:t>
      </w:r>
      <w:r>
        <w:rPr>
          <w:rFonts w:ascii="Times New Roman" w:hAnsi="Times New Roman"/>
        </w:rPr>
        <w:t xml:space="preserve">: </w:t>
      </w:r>
      <w:r w:rsidR="00507EF1" w:rsidRPr="00331BA6">
        <w:rPr>
          <w:rFonts w:ascii="Times New Roman" w:hAnsi="Times New Roman"/>
        </w:rPr>
        <w:t xml:space="preserve">We are graduate students at Texas State University, in San Marcos, Texas and are currently enrolled in an independent study course. The researchers can be reached for questions via email: Ben Craighead – </w:t>
      </w:r>
      <w:hyperlink r:id="rId4" w:history="1">
        <w:r w:rsidR="00507EF1" w:rsidRPr="00331BA6">
          <w:rPr>
            <w:rStyle w:val="Hyperlink"/>
            <w:rFonts w:ascii="Times New Roman" w:hAnsi="Times New Roman"/>
          </w:rPr>
          <w:t>b.craighead@centerforautism.com</w:t>
        </w:r>
      </w:hyperlink>
      <w:r w:rsidR="00507EF1" w:rsidRPr="00331BA6">
        <w:rPr>
          <w:rFonts w:ascii="Times New Roman" w:hAnsi="Times New Roman"/>
        </w:rPr>
        <w:t xml:space="preserve">; Korie Knapp – </w:t>
      </w:r>
      <w:hyperlink r:id="rId5" w:history="1">
        <w:r w:rsidR="00507EF1" w:rsidRPr="00331BA6">
          <w:rPr>
            <w:rStyle w:val="Hyperlink"/>
            <w:rFonts w:ascii="Times New Roman" w:hAnsi="Times New Roman"/>
          </w:rPr>
          <w:t>KorieK@mac.com</w:t>
        </w:r>
      </w:hyperlink>
      <w:r w:rsidR="00507EF1" w:rsidRPr="00331BA6">
        <w:rPr>
          <w:rFonts w:ascii="Times New Roman" w:hAnsi="Times New Roman"/>
        </w:rPr>
        <w:t xml:space="preserve">; Alexia Mader – </w:t>
      </w:r>
      <w:hyperlink r:id="rId6" w:history="1">
        <w:r w:rsidR="00507EF1" w:rsidRPr="00331BA6">
          <w:rPr>
            <w:rStyle w:val="Hyperlink"/>
            <w:rFonts w:ascii="Times New Roman" w:hAnsi="Times New Roman"/>
          </w:rPr>
          <w:t>am1814@txstate.edu</w:t>
        </w:r>
      </w:hyperlink>
      <w:r w:rsidR="00507EF1" w:rsidRPr="00331BA6">
        <w:rPr>
          <w:rFonts w:ascii="Times New Roman" w:hAnsi="Times New Roman"/>
        </w:rPr>
        <w:t xml:space="preserve"> at any time over the course of the study. We wish to conduct this research to identify the effects of a prompt delay procedure implemented during </w:t>
      </w:r>
      <w:r>
        <w:rPr>
          <w:rFonts w:ascii="Times New Roman" w:hAnsi="Times New Roman"/>
        </w:rPr>
        <w:t>use of the Picture Exchange Communication System (</w:t>
      </w:r>
      <w:r w:rsidR="00507EF1" w:rsidRPr="00331BA6">
        <w:rPr>
          <w:rFonts w:ascii="Times New Roman" w:hAnsi="Times New Roman"/>
        </w:rPr>
        <w:t>PECS</w:t>
      </w:r>
      <w:r>
        <w:rPr>
          <w:rFonts w:ascii="Times New Roman" w:hAnsi="Times New Roman"/>
        </w:rPr>
        <w:t>)</w:t>
      </w:r>
      <w:r w:rsidR="00507EF1" w:rsidRPr="00331BA6">
        <w:rPr>
          <w:rFonts w:ascii="Times New Roman" w:hAnsi="Times New Roman"/>
        </w:rPr>
        <w:t xml:space="preserve"> on the acquisition of spontaneous vocalizations of three children on the autism spectrum. </w:t>
      </w:r>
      <w:r>
        <w:rPr>
          <w:rFonts w:ascii="Times New Roman" w:hAnsi="Times New Roman"/>
        </w:rPr>
        <w:t>You are being asked to allow us to conduct this research in either your home, your child’s school, or your child’s ABA clinic.</w:t>
      </w:r>
      <w:ins w:id="1" w:author="Lexie" w:date="2010-10-13T09:13:00Z">
        <w:r w:rsidR="00BB775C">
          <w:rPr>
            <w:rFonts w:ascii="Times New Roman" w:hAnsi="Times New Roman"/>
          </w:rPr>
          <w:t xml:space="preserve"> </w:t>
        </w:r>
      </w:ins>
      <w:r>
        <w:rPr>
          <w:rFonts w:ascii="Times New Roman" w:hAnsi="Times New Roman"/>
        </w:rPr>
        <w:t>You are being asked to allow your child to participate in this study because he/she has a diagnosis of autism and is currently in phase 1, 2, or 3 of PECS.</w:t>
      </w:r>
    </w:p>
    <w:p w:rsidR="00507EF1" w:rsidRPr="00331BA6" w:rsidRDefault="00507EF1" w:rsidP="006734CC">
      <w:pPr>
        <w:spacing w:after="0" w:line="240" w:lineRule="auto"/>
        <w:rPr>
          <w:rFonts w:ascii="Times New Roman" w:hAnsi="Times New Roman"/>
          <w:b/>
        </w:rPr>
      </w:pPr>
    </w:p>
    <w:p w:rsidR="00507EF1" w:rsidRPr="00331BA6" w:rsidRDefault="00FE503D" w:rsidP="006734CC">
      <w:pPr>
        <w:spacing w:after="0" w:line="240" w:lineRule="auto"/>
        <w:rPr>
          <w:rFonts w:ascii="Times New Roman" w:hAnsi="Times New Roman"/>
          <w:b/>
        </w:rPr>
      </w:pPr>
      <w:r>
        <w:rPr>
          <w:rFonts w:ascii="Times New Roman" w:hAnsi="Times New Roman"/>
          <w:b/>
        </w:rPr>
        <w:t>Procedures</w:t>
      </w:r>
    </w:p>
    <w:p w:rsidR="00507EF1" w:rsidRPr="00331BA6" w:rsidRDefault="00507EF1" w:rsidP="006734CC">
      <w:pPr>
        <w:spacing w:after="0" w:line="240" w:lineRule="auto"/>
        <w:rPr>
          <w:rFonts w:ascii="Times New Roman" w:hAnsi="Times New Roman"/>
          <w:b/>
        </w:rPr>
      </w:pPr>
    </w:p>
    <w:p w:rsidR="00507EF1" w:rsidRDefault="00507EF1" w:rsidP="006734CC">
      <w:pPr>
        <w:spacing w:after="0" w:line="240" w:lineRule="auto"/>
        <w:rPr>
          <w:rFonts w:ascii="Times New Roman" w:hAnsi="Times New Roman"/>
        </w:rPr>
      </w:pPr>
      <w:r w:rsidRPr="00331BA6">
        <w:rPr>
          <w:rFonts w:ascii="Times New Roman" w:hAnsi="Times New Roman"/>
          <w:b/>
        </w:rPr>
        <w:t xml:space="preserve">Time: </w:t>
      </w:r>
      <w:r w:rsidR="00CA26FE">
        <w:rPr>
          <w:rFonts w:ascii="Times New Roman" w:hAnsi="Times New Roman"/>
        </w:rPr>
        <w:t>If you agree to allow your child to participate, the research will last through the remainder of the 2010-2011 school year. Researchers will spend approximately (x) hours per (day/week) with your child. X amount of time will be taken from his/her (school/clinic) instructional time. In order to minimize any loss of instructional time, the researchers will terminate the research if your child fails to demonstrate improvements using the prompt delay procedure after (x weeks/sessions). You will be notified if this should occur.</w:t>
      </w:r>
    </w:p>
    <w:p w:rsidR="00507EF1" w:rsidRPr="00331BA6" w:rsidRDefault="00507EF1" w:rsidP="006734CC">
      <w:pPr>
        <w:spacing w:after="0" w:line="240" w:lineRule="auto"/>
        <w:rPr>
          <w:rFonts w:ascii="Times New Roman" w:hAnsi="Times New Roman"/>
        </w:rPr>
      </w:pPr>
    </w:p>
    <w:p w:rsidR="00507EF1" w:rsidRPr="00271BC7" w:rsidRDefault="00507EF1" w:rsidP="00FF2FF5">
      <w:pPr>
        <w:spacing w:after="0" w:line="240" w:lineRule="auto"/>
        <w:rPr>
          <w:rFonts w:ascii="Times New Roman" w:hAnsi="Times New Roman"/>
        </w:rPr>
      </w:pPr>
      <w:r w:rsidRPr="00331BA6">
        <w:rPr>
          <w:rFonts w:ascii="Times New Roman" w:hAnsi="Times New Roman"/>
          <w:b/>
        </w:rPr>
        <w:t xml:space="preserve">Experimental Procedures: </w:t>
      </w:r>
      <w:r w:rsidR="00CA26FE">
        <w:rPr>
          <w:rFonts w:ascii="Times New Roman" w:hAnsi="Times New Roman"/>
        </w:rPr>
        <w:t>Data will be collected on your child’s spontaneous vocalizations before and during the research.</w:t>
      </w:r>
      <w:r>
        <w:rPr>
          <w:rFonts w:ascii="Times New Roman" w:hAnsi="Times New Roman"/>
        </w:rPr>
        <w:t xml:space="preserve">  The intervention will consist of PECS protocol as defined in the manual, </w:t>
      </w:r>
      <w:r w:rsidR="00CA26FE">
        <w:rPr>
          <w:rFonts w:ascii="Times New Roman" w:hAnsi="Times New Roman"/>
        </w:rPr>
        <w:t xml:space="preserve">in which your child is already receiving intervention. In addition to the PECS protocol, researchers will be requiring verbalizations of your child using </w:t>
      </w:r>
      <w:r>
        <w:rPr>
          <w:rFonts w:ascii="Times New Roman" w:hAnsi="Times New Roman"/>
        </w:rPr>
        <w:t>a model prompt, visual prompt and differential reinforcement. Regardless of the child’s verbal response, access</w:t>
      </w:r>
      <w:r w:rsidR="00CA26FE">
        <w:rPr>
          <w:rFonts w:ascii="Times New Roman" w:hAnsi="Times New Roman"/>
        </w:rPr>
        <w:t xml:space="preserve"> to the reinforcer your child requests</w:t>
      </w:r>
      <w:r>
        <w:rPr>
          <w:rFonts w:ascii="Times New Roman" w:hAnsi="Times New Roman"/>
        </w:rPr>
        <w:t xml:space="preserve"> will still be allowed following fifteen seconds of attempts with prompting.</w:t>
      </w:r>
    </w:p>
    <w:p w:rsidR="00507EF1" w:rsidRPr="00331BA6" w:rsidRDefault="00507EF1" w:rsidP="00FF2FF5">
      <w:pPr>
        <w:spacing w:after="0" w:line="240" w:lineRule="auto"/>
        <w:rPr>
          <w:rFonts w:ascii="Times New Roman" w:hAnsi="Times New Roman"/>
          <w:b/>
        </w:rPr>
      </w:pPr>
    </w:p>
    <w:p w:rsidR="00507EF1" w:rsidRPr="00331BA6" w:rsidRDefault="00507EF1" w:rsidP="00FF2FF5">
      <w:pPr>
        <w:rPr>
          <w:rFonts w:ascii="Times New Roman" w:hAnsi="Times New Roman"/>
        </w:rPr>
      </w:pPr>
      <w:r w:rsidRPr="00331BA6">
        <w:rPr>
          <w:rFonts w:ascii="Times New Roman" w:hAnsi="Times New Roman"/>
          <w:b/>
        </w:rPr>
        <w:t xml:space="preserve">Benefits </w:t>
      </w:r>
      <w:r>
        <w:rPr>
          <w:rFonts w:ascii="Times New Roman" w:hAnsi="Times New Roman"/>
          <w:b/>
        </w:rPr>
        <w:t>and Risks</w:t>
      </w:r>
      <w:r w:rsidRPr="00331BA6">
        <w:rPr>
          <w:rFonts w:ascii="Times New Roman" w:hAnsi="Times New Roman"/>
          <w:b/>
        </w:rPr>
        <w:t xml:space="preserve">: </w:t>
      </w:r>
      <w:r w:rsidRPr="00331BA6">
        <w:rPr>
          <w:rFonts w:ascii="Times New Roman" w:hAnsi="Times New Roman"/>
        </w:rPr>
        <w:t>It is hypothesized that the prompt delay used during PECS training will improve the participants</w:t>
      </w:r>
      <w:r w:rsidR="00CA26FE">
        <w:rPr>
          <w:rFonts w:ascii="Times New Roman" w:hAnsi="Times New Roman"/>
        </w:rPr>
        <w:t>’</w:t>
      </w:r>
      <w:r w:rsidRPr="00331BA6">
        <w:rPr>
          <w:rFonts w:ascii="Times New Roman" w:hAnsi="Times New Roman"/>
        </w:rPr>
        <w:t xml:space="preserve"> spontaneous vocalization rate.</w:t>
      </w:r>
      <w:ins w:id="2" w:author="Lexie" w:date="2010-10-13T09:13:00Z">
        <w:r w:rsidR="00BB775C">
          <w:rPr>
            <w:rFonts w:ascii="Times New Roman" w:hAnsi="Times New Roman"/>
          </w:rPr>
          <w:t xml:space="preserve"> </w:t>
        </w:r>
      </w:ins>
      <w:r w:rsidRPr="00331BA6">
        <w:rPr>
          <w:rFonts w:ascii="Times New Roman" w:hAnsi="Times New Roman"/>
        </w:rPr>
        <w:t>The researchers believe that using this prompt will provide participants with more opportunities for vocalization, and reinforcement</w:t>
      </w:r>
      <w:r>
        <w:rPr>
          <w:rFonts w:ascii="Times New Roman" w:hAnsi="Times New Roman"/>
        </w:rPr>
        <w:t>,</w:t>
      </w:r>
      <w:r w:rsidRPr="00331BA6">
        <w:rPr>
          <w:rFonts w:ascii="Times New Roman" w:hAnsi="Times New Roman"/>
        </w:rPr>
        <w:t xml:space="preserve"> which will subsequentially increase their spontaneous vocalizations.</w:t>
      </w:r>
      <w:r>
        <w:rPr>
          <w:rFonts w:ascii="Times New Roman" w:hAnsi="Times New Roman"/>
        </w:rPr>
        <w:t xml:space="preserve"> If the intervention proves successful for the participants, it can be assumed that their social interactions will be more readily understood by their communication partners, thus creating more meaningful daily interactions. While no research study is without risk, the risks for this study are relatively low. Potential risks include the following: the child may feel singled out in the classroom setting due to the 1:1 training involved; if a child shows a lack of progress, then instructional time will have been lost; until the child understands the expectations of the intervention there may be frustration on the part of the participant.</w:t>
      </w:r>
    </w:p>
    <w:p w:rsidR="00507EF1" w:rsidRPr="00331BA6" w:rsidRDefault="00507EF1" w:rsidP="00FF2FF5">
      <w:pPr>
        <w:rPr>
          <w:rFonts w:ascii="Times New Roman" w:hAnsi="Times New Roman"/>
        </w:rPr>
      </w:pPr>
      <w:r w:rsidRPr="00331BA6">
        <w:rPr>
          <w:rFonts w:ascii="Times New Roman" w:hAnsi="Times New Roman"/>
          <w:b/>
        </w:rPr>
        <w:t>Physical or Psychological Risks:</w:t>
      </w:r>
      <w:r w:rsidRPr="00331BA6">
        <w:rPr>
          <w:rFonts w:ascii="Times New Roman" w:hAnsi="Times New Roman"/>
        </w:rPr>
        <w:t xml:space="preserve"> There are no potential physical or psychological risks associated with this proposed research study. </w:t>
      </w:r>
    </w:p>
    <w:p w:rsidR="00507EF1" w:rsidRPr="00331BA6" w:rsidRDefault="00507EF1" w:rsidP="00FF2FF5">
      <w:pPr>
        <w:rPr>
          <w:rFonts w:ascii="Times New Roman" w:hAnsi="Times New Roman"/>
        </w:rPr>
      </w:pPr>
      <w:r w:rsidRPr="00331BA6">
        <w:rPr>
          <w:rFonts w:ascii="Times New Roman" w:hAnsi="Times New Roman"/>
          <w:b/>
        </w:rPr>
        <w:t xml:space="preserve">Compensation: </w:t>
      </w:r>
      <w:r w:rsidR="00CA26FE">
        <w:rPr>
          <w:rFonts w:ascii="Times New Roman" w:hAnsi="Times New Roman"/>
        </w:rPr>
        <w:t>Neither you nor your child will be given any compensation for participating in this study.</w:t>
      </w:r>
    </w:p>
    <w:p w:rsidR="00507EF1" w:rsidRPr="00331BA6" w:rsidRDefault="00507EF1" w:rsidP="00FF2FF5">
      <w:pPr>
        <w:rPr>
          <w:rFonts w:ascii="Times New Roman" w:hAnsi="Times New Roman"/>
        </w:rPr>
      </w:pPr>
      <w:r w:rsidRPr="00331BA6">
        <w:rPr>
          <w:rFonts w:ascii="Times New Roman" w:hAnsi="Times New Roman"/>
        </w:rPr>
        <w:lastRenderedPageBreak/>
        <w:t>Participation is voluntary and participants may withdraw from the study at any time without prejudice or jeopardy to their standing with the researchers, the school or clinic setting with which they are associated.</w:t>
      </w:r>
    </w:p>
    <w:p w:rsidR="00507EF1" w:rsidRPr="00331BA6" w:rsidRDefault="00507EF1" w:rsidP="00FF2FF5">
      <w:pPr>
        <w:rPr>
          <w:rFonts w:ascii="Times New Roman" w:hAnsi="Times New Roman"/>
        </w:rPr>
      </w:pPr>
      <w:r w:rsidRPr="00331BA6">
        <w:rPr>
          <w:rFonts w:ascii="Times New Roman" w:hAnsi="Times New Roman"/>
        </w:rPr>
        <w:t xml:space="preserve">Pertinent questions about the general research practices, research participants’ rights, and/or research-related injuries to participants should be directed to the IRB chair, Dr. Jon Lasser (512-245-3413 – </w:t>
      </w:r>
      <w:hyperlink r:id="rId7" w:history="1">
        <w:r w:rsidRPr="00331BA6">
          <w:rPr>
            <w:rStyle w:val="Hyperlink"/>
            <w:rFonts w:ascii="Times New Roman" w:hAnsi="Times New Roman"/>
          </w:rPr>
          <w:t>lasser@txstate.edu</w:t>
        </w:r>
      </w:hyperlink>
      <w:r w:rsidRPr="00331BA6">
        <w:rPr>
          <w:rFonts w:ascii="Times New Roman" w:hAnsi="Times New Roman"/>
        </w:rPr>
        <w:t>), Ms. Becky Northcut, Compliance Specialist (512-245-2102), or to Dr. Amanda Boutot, Graduate Advisor (eb15@txstate.edu).</w:t>
      </w:r>
    </w:p>
    <w:p w:rsidR="00507EF1" w:rsidRPr="00331BA6" w:rsidRDefault="00507EF1" w:rsidP="00FF2FF5">
      <w:pPr>
        <w:rPr>
          <w:rFonts w:ascii="Times New Roman" w:hAnsi="Times New Roman"/>
        </w:rPr>
      </w:pPr>
      <w:r w:rsidRPr="00331BA6">
        <w:rPr>
          <w:rFonts w:ascii="Times New Roman" w:hAnsi="Times New Roman"/>
        </w:rPr>
        <w:t>All data collected over the course of the study will be kept confidential and in locked file cabinets in the home or workplace of the researchers.</w:t>
      </w:r>
      <w:r>
        <w:rPr>
          <w:rFonts w:ascii="Times New Roman" w:hAnsi="Times New Roman"/>
        </w:rPr>
        <w:t xml:space="preserve"> Following completion of the study all data will be given to the school, parents, or clinic involved. </w:t>
      </w:r>
      <w:r w:rsidRPr="00331BA6">
        <w:rPr>
          <w:rFonts w:ascii="Times New Roman" w:hAnsi="Times New Roman"/>
        </w:rPr>
        <w:t xml:space="preserve"> Any personal information of the participants known by the researchers will be kept confidential as well. In the case of publication or presentation at a conference, anonymity will be </w:t>
      </w:r>
      <w:r>
        <w:rPr>
          <w:rFonts w:ascii="Times New Roman" w:hAnsi="Times New Roman"/>
        </w:rPr>
        <w:t>ensured</w:t>
      </w:r>
      <w:r w:rsidRPr="00331BA6">
        <w:rPr>
          <w:rFonts w:ascii="Times New Roman" w:hAnsi="Times New Roman"/>
        </w:rPr>
        <w:t xml:space="preserve"> for all participants. </w:t>
      </w:r>
    </w:p>
    <w:p w:rsidR="00507EF1" w:rsidRPr="00331BA6" w:rsidRDefault="00507EF1" w:rsidP="00FF2FF5">
      <w:pPr>
        <w:rPr>
          <w:rFonts w:ascii="Times New Roman" w:hAnsi="Times New Roman"/>
        </w:rPr>
      </w:pPr>
      <w:r w:rsidRPr="00331BA6">
        <w:rPr>
          <w:rFonts w:ascii="Times New Roman" w:hAnsi="Times New Roman"/>
        </w:rPr>
        <w:t xml:space="preserve">All data records and record keeping will be done using a coding system to ensure that personal information is kept confidential. Data </w:t>
      </w:r>
      <w:r>
        <w:rPr>
          <w:rFonts w:ascii="Times New Roman" w:hAnsi="Times New Roman"/>
        </w:rPr>
        <w:t>may</w:t>
      </w:r>
      <w:r w:rsidRPr="00331BA6">
        <w:rPr>
          <w:rFonts w:ascii="Times New Roman" w:hAnsi="Times New Roman"/>
        </w:rPr>
        <w:t xml:space="preserve"> be maintained on the researchers password protected computers, and will be destroyed following completion of the study.</w:t>
      </w:r>
    </w:p>
    <w:p w:rsidR="00507EF1" w:rsidRDefault="00507EF1" w:rsidP="00FF2FF5">
      <w:pPr>
        <w:rPr>
          <w:rFonts w:ascii="Times New Roman" w:hAnsi="Times New Roman"/>
        </w:rPr>
      </w:pPr>
      <w:r w:rsidRPr="00331BA6">
        <w:rPr>
          <w:rFonts w:ascii="Times New Roman" w:hAnsi="Times New Roman"/>
        </w:rPr>
        <w:t>A summary of the findings will be provided to participants upon completion of the study, if requested. Participants can contact any of the researchers via email to gain access to the results/findings.</w:t>
      </w:r>
    </w:p>
    <w:p w:rsidR="00507EF1" w:rsidRDefault="00507EF1" w:rsidP="00FF2FF5">
      <w:pPr>
        <w:rPr>
          <w:rFonts w:ascii="Times New Roman" w:hAnsi="Times New Roman"/>
        </w:rPr>
      </w:pPr>
      <w:r>
        <w:rPr>
          <w:rFonts w:ascii="Times New Roman" w:hAnsi="Times New Roman"/>
        </w:rPr>
        <w:t>I have received a copy of this consent form for my records.</w:t>
      </w:r>
    </w:p>
    <w:p w:rsidR="00507EF1" w:rsidRPr="00331BA6" w:rsidRDefault="00507EF1" w:rsidP="00FF2FF5">
      <w:pPr>
        <w:rPr>
          <w:rFonts w:ascii="Times New Roman" w:hAnsi="Times New Roman"/>
        </w:rPr>
      </w:pPr>
      <w:r>
        <w:rPr>
          <w:rFonts w:ascii="Times New Roman" w:hAnsi="Times New Roman"/>
        </w:rPr>
        <w:t>I understand everything written in this consent form.</w:t>
      </w:r>
    </w:p>
    <w:p w:rsidR="00507EF1" w:rsidRPr="00331BA6" w:rsidRDefault="00507EF1" w:rsidP="00001686">
      <w:pPr>
        <w:rPr>
          <w:rFonts w:ascii="Times New Roman" w:hAnsi="Times New Roman"/>
          <w:b/>
        </w:rPr>
      </w:pPr>
    </w:p>
    <w:p w:rsidR="00507EF1" w:rsidRPr="00331BA6" w:rsidRDefault="00507EF1" w:rsidP="00001686">
      <w:pPr>
        <w:rPr>
          <w:rFonts w:ascii="Times New Roman" w:hAnsi="Times New Roman"/>
          <w:b/>
        </w:rPr>
      </w:pPr>
      <w:r w:rsidRPr="00331BA6">
        <w:rPr>
          <w:rFonts w:ascii="Times New Roman" w:hAnsi="Times New Roman"/>
          <w:b/>
        </w:rPr>
        <w:softHyphen/>
      </w:r>
      <w:r w:rsidRPr="00331BA6">
        <w:rPr>
          <w:rFonts w:ascii="Times New Roman" w:hAnsi="Times New Roman"/>
          <w:b/>
        </w:rPr>
        <w:softHyphen/>
      </w:r>
      <w:r w:rsidRPr="00331BA6">
        <w:rPr>
          <w:rFonts w:ascii="Times New Roman" w:hAnsi="Times New Roman"/>
          <w:b/>
        </w:rPr>
        <w:softHyphen/>
      </w:r>
      <w:r w:rsidRPr="00331BA6">
        <w:rPr>
          <w:rFonts w:ascii="Times New Roman" w:hAnsi="Times New Roman"/>
          <w:b/>
        </w:rPr>
        <w:softHyphen/>
        <w:t>________________________________</w:t>
      </w:r>
      <w:r w:rsidRPr="00331BA6">
        <w:rPr>
          <w:rFonts w:ascii="Times New Roman" w:hAnsi="Times New Roman"/>
          <w:b/>
        </w:rPr>
        <w:tab/>
      </w:r>
      <w:r w:rsidRPr="00331BA6">
        <w:rPr>
          <w:rFonts w:ascii="Times New Roman" w:hAnsi="Times New Roman"/>
          <w:b/>
        </w:rPr>
        <w:tab/>
      </w:r>
      <w:r w:rsidRPr="00331BA6">
        <w:rPr>
          <w:rFonts w:ascii="Times New Roman" w:hAnsi="Times New Roman"/>
          <w:b/>
        </w:rPr>
        <w:tab/>
        <w:t>_____________________________________</w:t>
      </w:r>
    </w:p>
    <w:p w:rsidR="00507EF1" w:rsidRPr="00331BA6" w:rsidRDefault="00507EF1" w:rsidP="00FF2FF5">
      <w:pPr>
        <w:rPr>
          <w:rFonts w:ascii="Times New Roman" w:hAnsi="Times New Roman"/>
          <w:b/>
        </w:rPr>
      </w:pPr>
      <w:r w:rsidRPr="00331BA6">
        <w:rPr>
          <w:rFonts w:ascii="Times New Roman" w:hAnsi="Times New Roman"/>
          <w:b/>
        </w:rPr>
        <w:t>Parent Signature</w:t>
      </w:r>
      <w:r w:rsidRPr="00331BA6">
        <w:rPr>
          <w:rFonts w:ascii="Times New Roman" w:hAnsi="Times New Roman"/>
          <w:b/>
        </w:rPr>
        <w:tab/>
      </w:r>
      <w:r w:rsidRPr="00331BA6">
        <w:rPr>
          <w:rFonts w:ascii="Times New Roman" w:hAnsi="Times New Roman"/>
          <w:b/>
        </w:rPr>
        <w:tab/>
      </w:r>
      <w:r w:rsidRPr="00331BA6">
        <w:rPr>
          <w:rFonts w:ascii="Times New Roman" w:hAnsi="Times New Roman"/>
          <w:b/>
        </w:rPr>
        <w:tab/>
      </w:r>
      <w:r w:rsidRPr="00331BA6">
        <w:rPr>
          <w:rFonts w:ascii="Times New Roman" w:hAnsi="Times New Roman"/>
          <w:b/>
        </w:rPr>
        <w:tab/>
      </w:r>
      <w:r w:rsidRPr="00331BA6">
        <w:rPr>
          <w:rFonts w:ascii="Times New Roman" w:hAnsi="Times New Roman"/>
          <w:b/>
        </w:rPr>
        <w:tab/>
        <w:t>Ben Craighead (Texas State researcher)</w:t>
      </w:r>
    </w:p>
    <w:p w:rsidR="00507EF1" w:rsidRPr="00331BA6" w:rsidRDefault="00507EF1" w:rsidP="00FF2FF5">
      <w:pPr>
        <w:rPr>
          <w:rFonts w:ascii="Times New Roman" w:hAnsi="Times New Roman"/>
          <w:b/>
        </w:rPr>
      </w:pPr>
    </w:p>
    <w:p w:rsidR="00507EF1" w:rsidRPr="00331BA6" w:rsidRDefault="00507EF1" w:rsidP="00FF2FF5">
      <w:pPr>
        <w:rPr>
          <w:rFonts w:ascii="Times New Roman" w:hAnsi="Times New Roman"/>
          <w:b/>
        </w:rPr>
      </w:pPr>
      <w:r w:rsidRPr="00331BA6">
        <w:rPr>
          <w:rFonts w:ascii="Times New Roman" w:hAnsi="Times New Roman"/>
          <w:b/>
        </w:rPr>
        <w:t>________________________________</w:t>
      </w:r>
      <w:r w:rsidRPr="00331BA6">
        <w:rPr>
          <w:rFonts w:ascii="Times New Roman" w:hAnsi="Times New Roman"/>
          <w:b/>
        </w:rPr>
        <w:tab/>
      </w:r>
      <w:r w:rsidRPr="00331BA6">
        <w:rPr>
          <w:rFonts w:ascii="Times New Roman" w:hAnsi="Times New Roman"/>
          <w:b/>
        </w:rPr>
        <w:tab/>
      </w:r>
      <w:r w:rsidRPr="00331BA6">
        <w:rPr>
          <w:rFonts w:ascii="Times New Roman" w:hAnsi="Times New Roman"/>
          <w:b/>
        </w:rPr>
        <w:tab/>
        <w:t>_____________________________________</w:t>
      </w:r>
    </w:p>
    <w:p w:rsidR="00507EF1" w:rsidRPr="00331BA6" w:rsidRDefault="00507EF1" w:rsidP="00FF2FF5">
      <w:pPr>
        <w:rPr>
          <w:rFonts w:ascii="Times New Roman" w:hAnsi="Times New Roman"/>
          <w:b/>
        </w:rPr>
      </w:pPr>
      <w:r w:rsidRPr="00331BA6">
        <w:rPr>
          <w:rFonts w:ascii="Times New Roman" w:hAnsi="Times New Roman"/>
          <w:b/>
        </w:rPr>
        <w:t>Korie Knapp (Texas State researcher)</w:t>
      </w:r>
      <w:r w:rsidRPr="00331BA6">
        <w:rPr>
          <w:rFonts w:ascii="Times New Roman" w:hAnsi="Times New Roman"/>
          <w:b/>
        </w:rPr>
        <w:tab/>
      </w:r>
      <w:r w:rsidRPr="00331BA6">
        <w:rPr>
          <w:rFonts w:ascii="Times New Roman" w:hAnsi="Times New Roman"/>
          <w:b/>
        </w:rPr>
        <w:tab/>
      </w:r>
      <w:r w:rsidRPr="00331BA6">
        <w:rPr>
          <w:rFonts w:ascii="Times New Roman" w:hAnsi="Times New Roman"/>
          <w:b/>
        </w:rPr>
        <w:tab/>
        <w:t>Alexia Mader (Texas State researcher)</w:t>
      </w:r>
    </w:p>
    <w:p w:rsidR="00507EF1" w:rsidRPr="00331BA6" w:rsidRDefault="00507EF1" w:rsidP="00FF2FF5">
      <w:pPr>
        <w:rPr>
          <w:rFonts w:ascii="Times New Roman" w:hAnsi="Times New Roman"/>
          <w:b/>
        </w:rPr>
      </w:pPr>
    </w:p>
    <w:p w:rsidR="00507EF1" w:rsidRPr="00331BA6" w:rsidRDefault="00507EF1" w:rsidP="00FF2FF5">
      <w:pPr>
        <w:rPr>
          <w:rFonts w:ascii="Times New Roman" w:hAnsi="Times New Roman"/>
          <w:b/>
        </w:rPr>
      </w:pPr>
    </w:p>
    <w:p w:rsidR="00507EF1" w:rsidRPr="00331BA6" w:rsidRDefault="00507EF1" w:rsidP="00FF2FF5">
      <w:pPr>
        <w:rPr>
          <w:rFonts w:ascii="Times New Roman" w:hAnsi="Times New Roman"/>
          <w:b/>
        </w:rPr>
      </w:pPr>
    </w:p>
    <w:p w:rsidR="00507EF1" w:rsidRPr="00331BA6" w:rsidRDefault="00507EF1" w:rsidP="00FF2FF5">
      <w:pPr>
        <w:rPr>
          <w:rFonts w:ascii="Times New Roman" w:hAnsi="Times New Roman"/>
          <w:b/>
        </w:rPr>
      </w:pPr>
    </w:p>
    <w:p w:rsidR="00507EF1" w:rsidRPr="00331BA6" w:rsidRDefault="00507EF1" w:rsidP="00FF2FF5">
      <w:pPr>
        <w:rPr>
          <w:rFonts w:ascii="Times New Roman" w:hAnsi="Times New Roman"/>
          <w:b/>
        </w:rPr>
      </w:pPr>
    </w:p>
    <w:p w:rsidR="00507EF1" w:rsidRPr="00331BA6" w:rsidRDefault="00507EF1" w:rsidP="00FF2FF5">
      <w:pPr>
        <w:rPr>
          <w:rFonts w:ascii="Times New Roman" w:hAnsi="Times New Roman"/>
          <w:b/>
        </w:rPr>
      </w:pPr>
      <w:r w:rsidRPr="00331BA6">
        <w:rPr>
          <w:rFonts w:ascii="Times New Roman" w:hAnsi="Times New Roman"/>
        </w:rPr>
        <w:tab/>
      </w:r>
    </w:p>
    <w:p w:rsidR="00507EF1" w:rsidRPr="00331BA6" w:rsidRDefault="00507EF1" w:rsidP="006734CC">
      <w:pPr>
        <w:spacing w:after="0" w:line="240" w:lineRule="auto"/>
        <w:rPr>
          <w:rFonts w:ascii="Times New Roman" w:hAnsi="Times New Roman"/>
        </w:rPr>
      </w:pPr>
    </w:p>
    <w:sectPr w:rsidR="00507EF1" w:rsidRPr="00331BA6" w:rsidSect="00A420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052B21"/>
    <w:rsid w:val="00001686"/>
    <w:rsid w:val="00052B21"/>
    <w:rsid w:val="000C7155"/>
    <w:rsid w:val="00115CA7"/>
    <w:rsid w:val="001C494D"/>
    <w:rsid w:val="001D5368"/>
    <w:rsid w:val="001F4E9C"/>
    <w:rsid w:val="00222757"/>
    <w:rsid w:val="0026121C"/>
    <w:rsid w:val="00271BC7"/>
    <w:rsid w:val="00280F20"/>
    <w:rsid w:val="002B466C"/>
    <w:rsid w:val="002E01A0"/>
    <w:rsid w:val="00331BA6"/>
    <w:rsid w:val="003B18D4"/>
    <w:rsid w:val="003C7860"/>
    <w:rsid w:val="00424286"/>
    <w:rsid w:val="00507EF1"/>
    <w:rsid w:val="00511C1B"/>
    <w:rsid w:val="00562BC2"/>
    <w:rsid w:val="00613D63"/>
    <w:rsid w:val="006267F5"/>
    <w:rsid w:val="006734CC"/>
    <w:rsid w:val="006C2FCB"/>
    <w:rsid w:val="006F43E6"/>
    <w:rsid w:val="00745FC4"/>
    <w:rsid w:val="007761E0"/>
    <w:rsid w:val="0088581B"/>
    <w:rsid w:val="009F6D2D"/>
    <w:rsid w:val="00A420C8"/>
    <w:rsid w:val="00BB775C"/>
    <w:rsid w:val="00CA26FE"/>
    <w:rsid w:val="00CE74B3"/>
    <w:rsid w:val="00D67EE2"/>
    <w:rsid w:val="00D76238"/>
    <w:rsid w:val="00DC1D47"/>
    <w:rsid w:val="00DD3357"/>
    <w:rsid w:val="00FE503D"/>
    <w:rsid w:val="00FF2F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C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734CC"/>
    <w:rPr>
      <w:rFonts w:cs="Times New Roman"/>
      <w:color w:val="0000FF"/>
      <w:u w:val="single"/>
    </w:rPr>
  </w:style>
  <w:style w:type="paragraph" w:styleId="BalloonText">
    <w:name w:val="Balloon Text"/>
    <w:basedOn w:val="Normal"/>
    <w:link w:val="BalloonTextChar"/>
    <w:uiPriority w:val="99"/>
    <w:semiHidden/>
    <w:unhideWhenUsed/>
    <w:rsid w:val="00CA26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6FE"/>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asser@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m1814@txstate.edu" TargetMode="External"/><Relationship Id="rId5" Type="http://schemas.openxmlformats.org/officeDocument/2006/relationships/hyperlink" Target="mailto:KorieK@mac.com" TargetMode="External"/><Relationship Id="rId4" Type="http://schemas.openxmlformats.org/officeDocument/2006/relationships/hyperlink" Target="mailto:b.craighead@centerforautism.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820</Words>
  <Characters>4677</Characters>
  <Application>Microsoft Office Word</Application>
  <DocSecurity>0</DocSecurity>
  <Lines>38</Lines>
  <Paragraphs>10</Paragraphs>
  <ScaleCrop>false</ScaleCrop>
  <Company>Toshiba</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creator>Lexie</dc:creator>
  <cp:lastModifiedBy>Lexie</cp:lastModifiedBy>
  <cp:revision>3</cp:revision>
  <dcterms:created xsi:type="dcterms:W3CDTF">2010-10-11T22:22:00Z</dcterms:created>
  <dcterms:modified xsi:type="dcterms:W3CDTF">2010-10-13T14:14:00Z</dcterms:modified>
</cp:coreProperties>
</file>