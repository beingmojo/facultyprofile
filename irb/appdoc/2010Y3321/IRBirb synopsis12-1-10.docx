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2F6" w:rsidRPr="006B05E5" w:rsidRDefault="004E7B65" w:rsidP="00B322F6">
      <w:pPr>
        <w:spacing w:line="240" w:lineRule="auto"/>
        <w:ind w:firstLine="720"/>
        <w:jc w:val="center"/>
      </w:pPr>
      <w:ins w:id="0" w:author="Administrator" w:date="2010-10-01T15:38:00Z">
        <w:r w:rsidRPr="004E7B65">
          <w:rPr>
            <w:i/>
            <w:rPrChange w:id="1" w:author="alejandroe" w:date="2010-10-01T16:37:00Z">
              <w:rPr>
                <w:i/>
                <w:lang w:val="es-MX"/>
              </w:rPr>
            </w:rPrChange>
          </w:rPr>
          <w:t>Aquí</w:t>
        </w:r>
      </w:ins>
      <w:r w:rsidR="00B322F6" w:rsidRPr="005558CB">
        <w:rPr>
          <w:i/>
        </w:rPr>
        <w:t xml:space="preserve"> estoy</w:t>
      </w:r>
      <w:r w:rsidR="00B322F6" w:rsidRPr="006B05E5">
        <w:t>… Do you hear my voice?</w:t>
      </w:r>
    </w:p>
    <w:p w:rsidR="00954AEE" w:rsidRDefault="00B322F6" w:rsidP="00954AEE">
      <w:pPr>
        <w:tabs>
          <w:tab w:val="left" w:pos="4680"/>
        </w:tabs>
        <w:spacing w:line="240" w:lineRule="auto"/>
        <w:ind w:firstLine="720"/>
        <w:jc w:val="center"/>
      </w:pPr>
      <w:r w:rsidRPr="006B05E5">
        <w:t xml:space="preserve">An </w:t>
      </w:r>
      <w:r>
        <w:t>Action Ethnography</w:t>
      </w:r>
      <w:r w:rsidRPr="006B05E5">
        <w:t xml:space="preserve"> Study of Parental Involvement at a Suburban Elementary School</w:t>
      </w:r>
    </w:p>
    <w:p w:rsidR="009379F0" w:rsidRDefault="009379F0" w:rsidP="009379F0">
      <w:pPr>
        <w:tabs>
          <w:tab w:val="left" w:pos="4680"/>
        </w:tabs>
        <w:spacing w:line="240" w:lineRule="auto"/>
        <w:ind w:firstLine="0"/>
        <w:jc w:val="center"/>
      </w:pPr>
    </w:p>
    <w:p w:rsidR="00CC05D2" w:rsidRDefault="000D1809" w:rsidP="00FE44D2">
      <w:pPr>
        <w:spacing w:line="240" w:lineRule="auto"/>
        <w:ind w:firstLine="0"/>
      </w:pPr>
      <w:r>
        <w:t>1. Spanish speaking i</w:t>
      </w:r>
      <w:r w:rsidR="00954AEE" w:rsidRPr="00954AEE">
        <w:t xml:space="preserve">mmigrant parents in the USA no more than three years will be </w:t>
      </w:r>
      <w:r>
        <w:t>interviewed</w:t>
      </w:r>
      <w:r w:rsidR="00954AEE" w:rsidRPr="00954AEE">
        <w:t xml:space="preserve"> </w:t>
      </w:r>
      <w:r w:rsidR="00954AEE">
        <w:t xml:space="preserve">on a volunteer </w:t>
      </w:r>
      <w:r w:rsidR="00954AEE" w:rsidRPr="00954AEE">
        <w:t xml:space="preserve">basis. </w:t>
      </w:r>
      <w:r w:rsidR="00954AEE">
        <w:t>For</w:t>
      </w:r>
      <w:r w:rsidR="009379F0">
        <w:t xml:space="preserve"> </w:t>
      </w:r>
      <w:r w:rsidR="00954AEE" w:rsidRPr="00954AEE">
        <w:t>purposes of comparison</w:t>
      </w:r>
      <w:r w:rsidR="00954AEE">
        <w:t xml:space="preserve"> i</w:t>
      </w:r>
      <w:r w:rsidR="00954AEE" w:rsidRPr="00954AEE">
        <w:t xml:space="preserve">mmigrant parents who are </w:t>
      </w:r>
      <w:r w:rsidR="00954AEE">
        <w:t>involved and those who are</w:t>
      </w:r>
      <w:r>
        <w:t xml:space="preserve"> </w:t>
      </w:r>
      <w:r w:rsidR="00954AEE">
        <w:t>only</w:t>
      </w:r>
      <w:r>
        <w:t xml:space="preserve"> </w:t>
      </w:r>
      <w:r w:rsidR="00954AEE" w:rsidRPr="00954AEE">
        <w:t xml:space="preserve">marginally involved </w:t>
      </w:r>
      <w:r w:rsidR="009379F0">
        <w:t xml:space="preserve">in school activities </w:t>
      </w:r>
      <w:r w:rsidR="00954AEE" w:rsidRPr="00954AEE">
        <w:t xml:space="preserve">will be </w:t>
      </w:r>
      <w:r w:rsidR="00954AEE">
        <w:t>included</w:t>
      </w:r>
      <w:r w:rsidR="00954AEE" w:rsidRPr="00954AEE">
        <w:t xml:space="preserve"> on a volunteer basis. School staff recommended by campus administrator will also be interviewed for comparison purposes.</w:t>
      </w:r>
      <w:r w:rsidR="00954AEE">
        <w:t xml:space="preserve"> Both campus administrators will be interviewed and participate in focus group discussions</w:t>
      </w:r>
      <w:r>
        <w:t>. Small group intervie</w:t>
      </w:r>
      <w:r w:rsidR="000A0E1B">
        <w:t>ws</w:t>
      </w:r>
      <w:r>
        <w:t xml:space="preserve"> </w:t>
      </w:r>
      <w:r w:rsidR="00FE44D2">
        <w:t>will include 3 to four participants and larger focus groups will include 10 to 15 people. I am including only recently arrived Spanish speaking</w:t>
      </w:r>
      <w:r w:rsidR="000A0E1B">
        <w:rPr>
          <w:color w:val="800000"/>
        </w:rPr>
        <w:t xml:space="preserve"> </w:t>
      </w:r>
      <w:r w:rsidR="000A0E1B" w:rsidRPr="000A0E1B">
        <w:t>parents</w:t>
      </w:r>
      <w:r w:rsidRPr="000A0E1B">
        <w:t xml:space="preserve"> </w:t>
      </w:r>
      <w:r>
        <w:t xml:space="preserve">because this is a population that needs to be heard due to the increasing numbers of English language learners from </w:t>
      </w:r>
      <w:r w:rsidR="00BF67E9">
        <w:t>countries such as Mexico and Central America where Spanish is the dominant language.</w:t>
      </w:r>
    </w:p>
    <w:p w:rsidR="00BF67E9" w:rsidRDefault="00BF67E9" w:rsidP="000D1809">
      <w:pPr>
        <w:tabs>
          <w:tab w:val="left" w:pos="4680"/>
        </w:tabs>
        <w:spacing w:line="240" w:lineRule="auto"/>
        <w:ind w:firstLine="0"/>
      </w:pPr>
    </w:p>
    <w:p w:rsidR="00BF67E9" w:rsidRDefault="00BF67E9" w:rsidP="00EF4A51">
      <w:pPr>
        <w:spacing w:line="240" w:lineRule="auto"/>
        <w:ind w:firstLine="0"/>
      </w:pPr>
      <w:r>
        <w:t xml:space="preserve">2. Information regarding </w:t>
      </w:r>
      <w:r w:rsidR="00916FAB">
        <w:t xml:space="preserve">participation in </w:t>
      </w:r>
      <w:r>
        <w:t xml:space="preserve">the study will be shared via school newsletters and at public meetings at the school where </w:t>
      </w:r>
      <w:r w:rsidR="00916FAB">
        <w:t>the study will take place</w:t>
      </w:r>
      <w:r w:rsidR="00921E9F">
        <w:t>.</w:t>
      </w:r>
      <w:r>
        <w:t xml:space="preserve"> I will also ask school staff to recommend participants who might be willing to participate. I also expect parents will </w:t>
      </w:r>
      <w:r w:rsidR="00916FAB">
        <w:t>utilize existing networking systems to spread the request for voluntary participation. Written consent forms have been developed and will be provided to all possible volunteers prior to their participation in the study. Consent forms are written in both English and Spanish. Primary researcher is fluent in both languages and therefore able to communicate and answer questions regarding participation in either of the two languages required by potential volunteers. All persons agreeing to participate will sign a consent form explaining the study and their participation</w:t>
      </w:r>
      <w:r w:rsidR="0035713B">
        <w:t xml:space="preserve"> in said study. </w:t>
      </w:r>
    </w:p>
    <w:p w:rsidR="0035713B" w:rsidRDefault="0035713B" w:rsidP="000D1809">
      <w:pPr>
        <w:tabs>
          <w:tab w:val="left" w:pos="4680"/>
        </w:tabs>
        <w:spacing w:line="240" w:lineRule="auto"/>
        <w:ind w:firstLine="0"/>
      </w:pPr>
    </w:p>
    <w:p w:rsidR="00154B89" w:rsidRDefault="0035713B" w:rsidP="00154B89">
      <w:pPr>
        <w:tabs>
          <w:tab w:val="left" w:pos="4680"/>
        </w:tabs>
        <w:spacing w:line="240" w:lineRule="auto"/>
        <w:ind w:firstLine="0"/>
      </w:pPr>
      <w:r>
        <w:t xml:space="preserve">3. </w:t>
      </w:r>
      <w:r w:rsidR="004E7B65" w:rsidRPr="004E7B65">
        <w:rPr>
          <w:rPrChange w:id="2" w:author="Administrator">
            <w:rPr>
              <w:sz w:val="18"/>
            </w:rPr>
          </w:rPrChange>
        </w:rPr>
        <w:t>This study takes a critical approach. Critical Theory, for the purposes of this study, is used in a broadly developed meaning grounded in the philosophy and history of the social sciences.</w:t>
      </w:r>
      <w:r w:rsidR="003A693B">
        <w:t xml:space="preserve"> </w:t>
      </w:r>
      <w:r w:rsidR="004E7B65" w:rsidRPr="004E7B65">
        <w:rPr>
          <w:rPrChange w:id="3" w:author="Administrator">
            <w:rPr>
              <w:i/>
            </w:rPr>
          </w:rPrChange>
        </w:rPr>
        <w:t>This</w:t>
      </w:r>
      <w:r w:rsidR="00A15F7B">
        <w:t xml:space="preserve"> </w:t>
      </w:r>
      <w:r w:rsidR="004E7B65" w:rsidRPr="004E7B65">
        <w:rPr>
          <w:rPrChange w:id="4" w:author="Administrator">
            <w:rPr>
              <w:i/>
            </w:rPr>
          </w:rPrChange>
        </w:rPr>
        <w:t>ethnographic case study focuses on the examination of</w:t>
      </w:r>
      <w:r w:rsidR="00A15F7B">
        <w:t xml:space="preserve"> the points of view of</w:t>
      </w:r>
      <w:r w:rsidR="004E7B65" w:rsidRPr="004E7B65">
        <w:rPr>
          <w:rPrChange w:id="5" w:author="Administrator">
            <w:rPr>
              <w:i/>
            </w:rPr>
          </w:rPrChange>
        </w:rPr>
        <w:t xml:space="preserve"> Hispanic immigrant parents</w:t>
      </w:r>
      <w:r w:rsidR="00A15F7B">
        <w:t>.</w:t>
      </w:r>
      <w:r w:rsidR="00D656B7">
        <w:t xml:space="preserve"> F</w:t>
      </w:r>
      <w:r w:rsidR="004E7B65" w:rsidRPr="004E7B65">
        <w:rPr>
          <w:rPrChange w:id="6" w:author="Administrator">
            <w:rPr>
              <w:i/>
            </w:rPr>
          </w:rPrChange>
        </w:rPr>
        <w:t>or the purposes of this study I will be using the traditional tools of ethnographic field-work</w:t>
      </w:r>
      <w:r w:rsidR="00154B89">
        <w:t xml:space="preserve">. </w:t>
      </w:r>
      <w:r w:rsidR="00154B89" w:rsidRPr="00154B89">
        <w:t xml:space="preserve">Data will be collected </w:t>
      </w:r>
      <w:r w:rsidR="00154B89">
        <w:t xml:space="preserve">primarily </w:t>
      </w:r>
      <w:r w:rsidR="00154B89" w:rsidRPr="00154B89">
        <w:t xml:space="preserve">via </w:t>
      </w:r>
      <w:r w:rsidR="00154B89">
        <w:t>focus g</w:t>
      </w:r>
      <w:r w:rsidR="007C5C25">
        <w:t>roups, some informal interviews, some s</w:t>
      </w:r>
      <w:r w:rsidR="00154B89" w:rsidRPr="00154B89">
        <w:t>emi-structured interview</w:t>
      </w:r>
      <w:r w:rsidR="007C5C25">
        <w:t>s, field notes, audio tapes, and v</w:t>
      </w:r>
      <w:r w:rsidR="00154B89" w:rsidRPr="00154B89">
        <w:t>ideo tapes. Analysis will take place within a case study approach using transcripted tapes and field note information generating cogent themes. Triangulation will occur naturally due to variety of data sources and rigorous analysis and identification of themes.</w:t>
      </w:r>
      <w:r w:rsidR="00EB06F1">
        <w:t xml:space="preserve"> </w:t>
      </w:r>
      <w:r w:rsidR="00921E9F">
        <w:t>Questionnaires</w:t>
      </w:r>
      <w:r w:rsidR="00EB06F1">
        <w:t xml:space="preserve"> will guide the more formal interviews and will be used to prompt focus groups discussions.</w:t>
      </w:r>
    </w:p>
    <w:p w:rsidR="00EB06F1" w:rsidRDefault="00EB06F1" w:rsidP="00154B89">
      <w:pPr>
        <w:tabs>
          <w:tab w:val="left" w:pos="4680"/>
        </w:tabs>
        <w:spacing w:line="240" w:lineRule="auto"/>
        <w:ind w:firstLine="0"/>
      </w:pPr>
    </w:p>
    <w:p w:rsidR="00EB06F1" w:rsidRDefault="00EB06F1" w:rsidP="00154B89">
      <w:pPr>
        <w:tabs>
          <w:tab w:val="left" w:pos="4680"/>
        </w:tabs>
        <w:spacing w:line="240" w:lineRule="auto"/>
        <w:ind w:firstLine="0"/>
      </w:pPr>
      <w:r>
        <w:t>4. Participation in this particular study does not have any obvious or foreseeable risks—physical, psychological, social, legal or other.</w:t>
      </w:r>
    </w:p>
    <w:p w:rsidR="00EB06F1" w:rsidRDefault="00EB06F1" w:rsidP="00154B89">
      <w:pPr>
        <w:tabs>
          <w:tab w:val="left" w:pos="4680"/>
        </w:tabs>
        <w:spacing w:line="240" w:lineRule="auto"/>
        <w:ind w:firstLine="0"/>
      </w:pPr>
    </w:p>
    <w:p w:rsidR="00EB06F1" w:rsidRDefault="00C95F66" w:rsidP="00154B89">
      <w:pPr>
        <w:tabs>
          <w:tab w:val="left" w:pos="4680"/>
        </w:tabs>
        <w:spacing w:line="240" w:lineRule="auto"/>
        <w:ind w:firstLine="0"/>
      </w:pPr>
      <w:r>
        <w:t xml:space="preserve">5. Participants’ </w:t>
      </w:r>
      <w:r w:rsidR="00921E9F">
        <w:t>identities will be protected and never be referenced in the research by their real names. They will be identified according to a code to which only the researcher will be privy. All interviews and transcripts will be destroyed as soon as the dissertation is successfully defended and the doctoral candidate is approved by the dissertation committee.</w:t>
      </w:r>
    </w:p>
    <w:p w:rsidR="00921E9F" w:rsidRDefault="00921E9F" w:rsidP="00154B89">
      <w:pPr>
        <w:tabs>
          <w:tab w:val="left" w:pos="4680"/>
        </w:tabs>
        <w:spacing w:line="240" w:lineRule="auto"/>
        <w:ind w:firstLine="0"/>
      </w:pPr>
    </w:p>
    <w:p w:rsidR="00921E9F" w:rsidRDefault="00921E9F" w:rsidP="00154B89">
      <w:pPr>
        <w:tabs>
          <w:tab w:val="left" w:pos="4680"/>
        </w:tabs>
        <w:spacing w:line="240" w:lineRule="auto"/>
        <w:ind w:firstLine="0"/>
      </w:pPr>
      <w:r>
        <w:t>6</w:t>
      </w:r>
      <w:r w:rsidRPr="00CF6B4F">
        <w:t xml:space="preserve">. </w:t>
      </w:r>
      <w:r w:rsidR="00B94A28" w:rsidRPr="00CF6B4F">
        <w:t xml:space="preserve">From a </w:t>
      </w:r>
      <w:r w:rsidR="00B94A28" w:rsidRPr="00CF6B4F">
        <w:rPr>
          <w:iCs/>
        </w:rPr>
        <w:t>critical</w:t>
      </w:r>
      <w:r w:rsidR="00B94A28" w:rsidRPr="00CF6B4F">
        <w:t xml:space="preserve"> theory perspective, </w:t>
      </w:r>
      <w:r w:rsidR="00C95F66">
        <w:t xml:space="preserve">it </w:t>
      </w:r>
      <w:r w:rsidR="00C95F66" w:rsidRPr="00B94A28">
        <w:t>is expected that this study will launch a</w:t>
      </w:r>
      <w:r w:rsidR="00CF6B4F">
        <w:t>n</w:t>
      </w:r>
      <w:r w:rsidR="00C95F66" w:rsidRPr="00B94A28">
        <w:t xml:space="preserve"> </w:t>
      </w:r>
      <w:r w:rsidR="00CF6B4F">
        <w:t>initiative</w:t>
      </w:r>
      <w:r w:rsidR="00C95F66" w:rsidRPr="00B94A28">
        <w:t xml:space="preserve"> for advocacy and empowerment specifically for </w:t>
      </w:r>
      <w:r w:rsidR="00B94A28" w:rsidRPr="00CF6B4F">
        <w:t xml:space="preserve">recent immigrant </w:t>
      </w:r>
      <w:r w:rsidR="00B94A28" w:rsidRPr="00CF6B4F">
        <w:rPr>
          <w:iCs/>
        </w:rPr>
        <w:t xml:space="preserve">Latino </w:t>
      </w:r>
      <w:r w:rsidR="00C95F66" w:rsidRPr="00B94A28">
        <w:rPr>
          <w:iCs/>
        </w:rPr>
        <w:t>parents</w:t>
      </w:r>
      <w:r w:rsidR="00C95F66" w:rsidRPr="00B94A28">
        <w:t xml:space="preserve"> at this school and </w:t>
      </w:r>
      <w:r w:rsidR="00C95F66" w:rsidRPr="00B94A28">
        <w:lastRenderedPageBreak/>
        <w:t>disconnected Latino parents in general</w:t>
      </w:r>
      <w:r w:rsidR="00B94A28" w:rsidRPr="00B94A28">
        <w:t>. The ultimate goal for this study is that a better informed relationship between parents and schools will result in the increased academic achievement of ELLs at the school site</w:t>
      </w:r>
      <w:r w:rsidR="00B94A28">
        <w:t>.</w:t>
      </w:r>
    </w:p>
    <w:p w:rsidR="00B94A28" w:rsidRDefault="00B94A28" w:rsidP="00154B89">
      <w:pPr>
        <w:tabs>
          <w:tab w:val="left" w:pos="4680"/>
        </w:tabs>
        <w:spacing w:line="240" w:lineRule="auto"/>
        <w:ind w:firstLine="0"/>
      </w:pPr>
    </w:p>
    <w:p w:rsidR="00B94A28" w:rsidRDefault="00B94A28" w:rsidP="00154B89">
      <w:pPr>
        <w:tabs>
          <w:tab w:val="left" w:pos="4680"/>
        </w:tabs>
        <w:spacing w:line="240" w:lineRule="auto"/>
        <w:ind w:firstLine="0"/>
      </w:pPr>
      <w:r>
        <w:t xml:space="preserve">7. No compensation in any form </w:t>
      </w:r>
      <w:r w:rsidR="00B1201B">
        <w:t>will be</w:t>
      </w:r>
      <w:r>
        <w:t xml:space="preserve"> provided to participants in this study.</w:t>
      </w:r>
    </w:p>
    <w:p w:rsidR="00B94A28" w:rsidRDefault="00B94A28" w:rsidP="00154B89">
      <w:pPr>
        <w:tabs>
          <w:tab w:val="left" w:pos="4680"/>
        </w:tabs>
        <w:spacing w:line="240" w:lineRule="auto"/>
        <w:ind w:firstLine="0"/>
      </w:pPr>
    </w:p>
    <w:p w:rsidR="00B94A28" w:rsidRDefault="00B94A28" w:rsidP="00154B89">
      <w:pPr>
        <w:tabs>
          <w:tab w:val="left" w:pos="4680"/>
        </w:tabs>
        <w:spacing w:line="240" w:lineRule="auto"/>
        <w:ind w:firstLine="0"/>
      </w:pPr>
      <w:r>
        <w:t>8. As previously stated there are no risks to participants of this study therefore only benefits could come to participants who possibly begin to build more productive relationships with the school personnel who teach their children at the research site.</w:t>
      </w:r>
    </w:p>
    <w:p w:rsidR="00B94A28" w:rsidRDefault="00B94A28" w:rsidP="00154B89">
      <w:pPr>
        <w:tabs>
          <w:tab w:val="left" w:pos="4680"/>
        </w:tabs>
        <w:spacing w:line="240" w:lineRule="auto"/>
        <w:ind w:firstLine="0"/>
      </w:pPr>
    </w:p>
    <w:p w:rsidR="00B94A28" w:rsidRDefault="00B94A28" w:rsidP="00154B89">
      <w:pPr>
        <w:tabs>
          <w:tab w:val="left" w:pos="4680"/>
        </w:tabs>
        <w:spacing w:line="240" w:lineRule="auto"/>
        <w:ind w:firstLine="0"/>
      </w:pPr>
      <w:r>
        <w:t>9. An elementary school in a small but growing suburban school district in central Texas will be the research site for this study. District officials have approved this study at this site</w:t>
      </w:r>
      <w:r w:rsidR="009A59E9">
        <w:t>.</w:t>
      </w:r>
    </w:p>
    <w:p w:rsidR="009A59E9" w:rsidRDefault="009A59E9" w:rsidP="00154B89">
      <w:pPr>
        <w:tabs>
          <w:tab w:val="left" w:pos="4680"/>
        </w:tabs>
        <w:spacing w:line="240" w:lineRule="auto"/>
        <w:ind w:firstLine="0"/>
      </w:pPr>
    </w:p>
    <w:p w:rsidR="00B94A28" w:rsidRDefault="00B94A28" w:rsidP="00154B89">
      <w:pPr>
        <w:tabs>
          <w:tab w:val="left" w:pos="4680"/>
        </w:tabs>
        <w:spacing w:line="240" w:lineRule="auto"/>
        <w:ind w:firstLine="0"/>
      </w:pPr>
      <w:r>
        <w:t xml:space="preserve">10. This study </w:t>
      </w:r>
      <w:r w:rsidR="009A59E9">
        <w:t xml:space="preserve">is intended to bring to light a clearer understanding of parental involvement from the perspective of parents who are not usually viewed </w:t>
      </w:r>
      <w:r w:rsidR="00541FED">
        <w:t>as participants in their children’s education.</w:t>
      </w:r>
      <w:r>
        <w:t xml:space="preserve"> Dr. Ann Brooks is my dissertation</w:t>
      </w:r>
      <w:r w:rsidR="009A59E9">
        <w:t xml:space="preserve"> chair</w:t>
      </w:r>
      <w:r>
        <w:t>.</w:t>
      </w:r>
    </w:p>
    <w:p w:rsidR="00B94A28" w:rsidRDefault="00B94A28" w:rsidP="00154B89">
      <w:pPr>
        <w:tabs>
          <w:tab w:val="left" w:pos="4680"/>
        </w:tabs>
        <w:spacing w:line="240" w:lineRule="auto"/>
        <w:ind w:firstLine="0"/>
      </w:pPr>
    </w:p>
    <w:p w:rsidR="00B94A28" w:rsidRDefault="00156451" w:rsidP="00154B89">
      <w:pPr>
        <w:tabs>
          <w:tab w:val="left" w:pos="4680"/>
        </w:tabs>
        <w:spacing w:line="240" w:lineRule="auto"/>
        <w:ind w:firstLine="0"/>
      </w:pPr>
      <w:r>
        <w:t>11. Evidence of approval by dissertation committee is attached.</w:t>
      </w:r>
    </w:p>
    <w:p w:rsidR="00156451" w:rsidRDefault="00156451" w:rsidP="00154B89">
      <w:pPr>
        <w:tabs>
          <w:tab w:val="left" w:pos="4680"/>
        </w:tabs>
        <w:spacing w:line="240" w:lineRule="auto"/>
        <w:ind w:firstLine="0"/>
      </w:pPr>
    </w:p>
    <w:p w:rsidR="00156451" w:rsidRDefault="00156451" w:rsidP="00154B89">
      <w:pPr>
        <w:tabs>
          <w:tab w:val="left" w:pos="4680"/>
        </w:tabs>
        <w:spacing w:line="240" w:lineRule="auto"/>
        <w:ind w:firstLine="0"/>
      </w:pPr>
      <w:r>
        <w:t>12. This study has not been reviewed/approved by any other IRB.</w:t>
      </w:r>
    </w:p>
    <w:p w:rsidR="00156451" w:rsidRDefault="00156451" w:rsidP="00154B89">
      <w:pPr>
        <w:tabs>
          <w:tab w:val="left" w:pos="4680"/>
        </w:tabs>
        <w:spacing w:line="240" w:lineRule="auto"/>
        <w:ind w:firstLine="0"/>
      </w:pPr>
    </w:p>
    <w:p w:rsidR="00156451" w:rsidRPr="00154B89" w:rsidRDefault="00156451" w:rsidP="00154B89">
      <w:pPr>
        <w:tabs>
          <w:tab w:val="left" w:pos="4680"/>
        </w:tabs>
        <w:spacing w:line="240" w:lineRule="auto"/>
        <w:ind w:firstLine="0"/>
      </w:pPr>
      <w:r>
        <w:t>13. Individuals having access to this study will include members of my dissertation committee, Ann Brooks, Sarah Nelson, Patricia Guerra, and Charise Pimentel. The Superintendent, Assistant Superintendent and director of academic achievement in the district where the research site is located will also have access to the completed dissertation.</w:t>
      </w:r>
    </w:p>
    <w:p w:rsidR="0035713B" w:rsidRDefault="0035713B" w:rsidP="000D1809">
      <w:pPr>
        <w:tabs>
          <w:tab w:val="left" w:pos="4680"/>
        </w:tabs>
        <w:spacing w:line="240" w:lineRule="auto"/>
        <w:ind w:firstLine="0"/>
      </w:pPr>
    </w:p>
    <w:p w:rsidR="0035713B" w:rsidRDefault="0035713B" w:rsidP="000D1809">
      <w:pPr>
        <w:tabs>
          <w:tab w:val="left" w:pos="4680"/>
        </w:tabs>
        <w:spacing w:line="240" w:lineRule="auto"/>
        <w:ind w:firstLine="0"/>
      </w:pPr>
    </w:p>
    <w:p w:rsidR="0035713B" w:rsidRDefault="0035713B" w:rsidP="000D1809">
      <w:pPr>
        <w:tabs>
          <w:tab w:val="left" w:pos="4680"/>
        </w:tabs>
        <w:spacing w:line="240" w:lineRule="auto"/>
        <w:ind w:firstLine="0"/>
      </w:pPr>
    </w:p>
    <w:sectPr w:rsidR="0035713B" w:rsidSect="009379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BD68E3"/>
    <w:multiLevelType w:val="hybridMultilevel"/>
    <w:tmpl w:val="4246DE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6E410611"/>
    <w:multiLevelType w:val="hybridMultilevel"/>
    <w:tmpl w:val="B276DC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NotTrackMoves/>
  <w:defaultTabStop w:val="720"/>
  <w:drawingGridHorizontalSpacing w:val="120"/>
  <w:displayHorizontalDrawingGridEvery w:val="2"/>
  <w:characterSpacingControl w:val="doNotCompress"/>
  <w:compat/>
  <w:rsids>
    <w:rsidRoot w:val="00B322F6"/>
    <w:rsid w:val="00062BF8"/>
    <w:rsid w:val="000A0E1B"/>
    <w:rsid w:val="000D1809"/>
    <w:rsid w:val="00154B89"/>
    <w:rsid w:val="00156451"/>
    <w:rsid w:val="002A14BD"/>
    <w:rsid w:val="0035713B"/>
    <w:rsid w:val="003A693B"/>
    <w:rsid w:val="003C7BD3"/>
    <w:rsid w:val="004863FC"/>
    <w:rsid w:val="004A61BE"/>
    <w:rsid w:val="004E7B65"/>
    <w:rsid w:val="00541FED"/>
    <w:rsid w:val="00561525"/>
    <w:rsid w:val="007C5C25"/>
    <w:rsid w:val="00831564"/>
    <w:rsid w:val="00861381"/>
    <w:rsid w:val="00916FAB"/>
    <w:rsid w:val="00921E9F"/>
    <w:rsid w:val="009379F0"/>
    <w:rsid w:val="00954AEE"/>
    <w:rsid w:val="009A59E9"/>
    <w:rsid w:val="00A15F7B"/>
    <w:rsid w:val="00B1201B"/>
    <w:rsid w:val="00B322F6"/>
    <w:rsid w:val="00B94A28"/>
    <w:rsid w:val="00BF67E9"/>
    <w:rsid w:val="00C95F66"/>
    <w:rsid w:val="00CA7B52"/>
    <w:rsid w:val="00CC05D2"/>
    <w:rsid w:val="00CF6B4F"/>
    <w:rsid w:val="00D35085"/>
    <w:rsid w:val="00D656B7"/>
    <w:rsid w:val="00EB06F1"/>
    <w:rsid w:val="00EF4A51"/>
    <w:rsid w:val="00FE44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2F6"/>
    <w:pPr>
      <w:spacing w:after="0" w:line="480" w:lineRule="auto"/>
      <w:ind w:hanging="720"/>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2F6"/>
    <w:pPr>
      <w:ind w:left="720"/>
      <w:contextualSpacing/>
    </w:pPr>
  </w:style>
  <w:style w:type="paragraph" w:styleId="BalloonText">
    <w:name w:val="Balloon Text"/>
    <w:basedOn w:val="Normal"/>
    <w:link w:val="BalloonTextChar"/>
    <w:uiPriority w:val="99"/>
    <w:semiHidden/>
    <w:unhideWhenUsed/>
    <w:rsid w:val="003C7BD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C7BD3"/>
    <w:rPr>
      <w:rFonts w:ascii="Lucida Grande" w:eastAsia="SimSun" w:hAnsi="Lucida Grande" w:cs="Times New Roman"/>
      <w:sz w:val="18"/>
      <w:szCs w:val="18"/>
      <w:lang w:eastAsia="zh-CN"/>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732</Words>
  <Characters>4176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alejandroe</dc:creator>
  <cp:keywords/>
  <dc:description/>
  <cp:lastModifiedBy>alejandroe</cp:lastModifiedBy>
  <cp:revision>2</cp:revision>
  <dcterms:created xsi:type="dcterms:W3CDTF">2010-12-01T22:57:00Z</dcterms:created>
  <dcterms:modified xsi:type="dcterms:W3CDTF">2010-12-01T22:57:00Z</dcterms:modified>
</cp:coreProperties>
</file>