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C2" w:rsidRDefault="00650AC2" w:rsidP="00322A63">
      <w:pPr>
        <w:pStyle w:val="NoSpacing"/>
        <w:jc w:val="center"/>
      </w:pPr>
      <w:r>
        <w:t>Consent Form</w:t>
      </w:r>
    </w:p>
    <w:p w:rsidR="00650AC2" w:rsidRDefault="00650AC2" w:rsidP="00650AC2">
      <w:pPr>
        <w:pStyle w:val="NoSpacing"/>
      </w:pPr>
      <w:r>
        <w:t>January 21, 2011</w:t>
      </w:r>
    </w:p>
    <w:p w:rsidR="00650AC2" w:rsidRDefault="00650AC2" w:rsidP="00650AC2">
      <w:pPr>
        <w:pStyle w:val="NoSpacing"/>
      </w:pPr>
    </w:p>
    <w:p w:rsidR="008F19D0" w:rsidRDefault="008F19D0" w:rsidP="00650AC2">
      <w:pPr>
        <w:pStyle w:val="NoSpacing"/>
      </w:pPr>
    </w:p>
    <w:p w:rsidR="00650AC2" w:rsidRDefault="00650AC2" w:rsidP="00650AC2">
      <w:pPr>
        <w:pStyle w:val="NoSpacing"/>
      </w:pPr>
      <w:r>
        <w:t>Dear Participant:</w:t>
      </w:r>
    </w:p>
    <w:p w:rsidR="00650AC2" w:rsidRDefault="00650AC2" w:rsidP="00650AC2">
      <w:pPr>
        <w:pStyle w:val="NoSpacing"/>
      </w:pPr>
    </w:p>
    <w:p w:rsidR="00650AC2" w:rsidRDefault="00650AC2" w:rsidP="00650AC2">
      <w:pPr>
        <w:shd w:val="clear" w:color="auto" w:fill="FFFFFF"/>
        <w:spacing w:before="120" w:after="120"/>
        <w:rPr>
          <w:rFonts w:asciiTheme="minorHAnsi" w:hAnsiTheme="minorHAnsi"/>
          <w:color w:val="000000"/>
          <w:sz w:val="22"/>
          <w:szCs w:val="22"/>
        </w:rPr>
      </w:pPr>
      <w:r w:rsidRPr="00650AC2">
        <w:rPr>
          <w:rFonts w:asciiTheme="minorHAnsi" w:hAnsiTheme="minorHAnsi"/>
          <w:sz w:val="22"/>
          <w:szCs w:val="22"/>
        </w:rPr>
        <w:t>You are being asked to participate in a research study conducted by Principal Investigator</w:t>
      </w:r>
      <w:r>
        <w:rPr>
          <w:rFonts w:asciiTheme="minorHAnsi" w:hAnsiTheme="minorHAnsi"/>
          <w:sz w:val="22"/>
          <w:szCs w:val="22"/>
        </w:rPr>
        <w:t>s</w:t>
      </w:r>
      <w:r w:rsidRPr="00650AC2">
        <w:rPr>
          <w:rFonts w:asciiTheme="minorHAnsi" w:hAnsiTheme="minorHAnsi"/>
          <w:sz w:val="22"/>
          <w:szCs w:val="22"/>
        </w:rPr>
        <w:t xml:space="preserve"> </w:t>
      </w:r>
      <w:r>
        <w:rPr>
          <w:rFonts w:asciiTheme="minorHAnsi" w:hAnsiTheme="minorHAnsi"/>
          <w:sz w:val="22"/>
          <w:szCs w:val="22"/>
        </w:rPr>
        <w:t>Austen Adair (</w:t>
      </w:r>
      <w:r w:rsidR="00A20739" w:rsidRPr="00A20739">
        <w:rPr>
          <w:rFonts w:asciiTheme="minorHAnsi" w:hAnsiTheme="minorHAnsi"/>
          <w:sz w:val="22"/>
          <w:szCs w:val="22"/>
        </w:rPr>
        <w:t>aa1419@txstate.edu</w:t>
      </w:r>
      <w:r>
        <w:rPr>
          <w:rFonts w:asciiTheme="minorHAnsi" w:hAnsiTheme="minorHAnsi"/>
          <w:sz w:val="22"/>
          <w:szCs w:val="22"/>
        </w:rPr>
        <w:t>;</w:t>
      </w:r>
      <w:r w:rsidR="00A20739">
        <w:rPr>
          <w:rFonts w:asciiTheme="minorHAnsi" w:hAnsiTheme="minorHAnsi"/>
          <w:sz w:val="22"/>
          <w:szCs w:val="22"/>
        </w:rPr>
        <w:t xml:space="preserve"> </w:t>
      </w:r>
      <w:r>
        <w:rPr>
          <w:rFonts w:asciiTheme="minorHAnsi" w:hAnsiTheme="minorHAnsi"/>
          <w:sz w:val="22"/>
          <w:szCs w:val="22"/>
        </w:rPr>
        <w:t>512-245-1361</w:t>
      </w:r>
      <w:r w:rsidRPr="00650AC2">
        <w:rPr>
          <w:rFonts w:asciiTheme="minorHAnsi" w:hAnsiTheme="minorHAnsi"/>
          <w:sz w:val="22"/>
          <w:szCs w:val="22"/>
        </w:rPr>
        <w:t>)</w:t>
      </w:r>
      <w:r>
        <w:rPr>
          <w:rFonts w:asciiTheme="minorHAnsi" w:hAnsiTheme="minorHAnsi"/>
          <w:sz w:val="22"/>
          <w:szCs w:val="22"/>
        </w:rPr>
        <w:t xml:space="preserve"> and Jonathan Stansbury (</w:t>
      </w:r>
      <w:r w:rsidRPr="00A20739">
        <w:rPr>
          <w:rFonts w:asciiTheme="minorHAnsi" w:hAnsiTheme="minorHAnsi"/>
          <w:sz w:val="22"/>
          <w:szCs w:val="22"/>
        </w:rPr>
        <w:t>js2039@txstate.edu</w:t>
      </w:r>
      <w:r>
        <w:rPr>
          <w:rFonts w:asciiTheme="minorHAnsi" w:hAnsiTheme="minorHAnsi"/>
          <w:sz w:val="22"/>
          <w:szCs w:val="22"/>
        </w:rPr>
        <w:t>; 512-245-1362)</w:t>
      </w:r>
      <w:r w:rsidRPr="00650AC2">
        <w:rPr>
          <w:rFonts w:asciiTheme="minorHAnsi" w:hAnsiTheme="minorHAnsi"/>
          <w:sz w:val="22"/>
          <w:szCs w:val="22"/>
        </w:rPr>
        <w:t xml:space="preserve"> in the Department of Communication Studies at Texas State University. The purpose of this research study is to explore students' perceptions of </w:t>
      </w:r>
      <w:r>
        <w:rPr>
          <w:rFonts w:asciiTheme="minorHAnsi" w:hAnsiTheme="minorHAnsi"/>
          <w:sz w:val="22"/>
          <w:szCs w:val="22"/>
        </w:rPr>
        <w:t>instructors who are perceived to be homosexuals.</w:t>
      </w:r>
      <w:r w:rsidRPr="00650AC2">
        <w:rPr>
          <w:rFonts w:asciiTheme="minorHAnsi" w:hAnsiTheme="minorHAnsi"/>
          <w:sz w:val="22"/>
          <w:szCs w:val="22"/>
        </w:rPr>
        <w:t xml:space="preserve"> Since y</w:t>
      </w:r>
      <w:r w:rsidR="003A6745">
        <w:rPr>
          <w:rFonts w:asciiTheme="minorHAnsi" w:hAnsiTheme="minorHAnsi"/>
          <w:sz w:val="22"/>
          <w:szCs w:val="22"/>
        </w:rPr>
        <w:t>ou are currently a college stud</w:t>
      </w:r>
      <w:ins w:id="0" w:author="aa1419" w:date="2011-04-01T11:37:00Z">
        <w:r w:rsidR="003A6745">
          <w:rPr>
            <w:rFonts w:asciiTheme="minorHAnsi" w:hAnsiTheme="minorHAnsi"/>
            <w:sz w:val="22"/>
            <w:szCs w:val="22"/>
          </w:rPr>
          <w:t>ent</w:t>
        </w:r>
      </w:ins>
      <w:del w:id="1" w:author="aa1419" w:date="2011-04-01T11:37:00Z">
        <w:r w:rsidR="003A6745" w:rsidDel="003A6745">
          <w:rPr>
            <w:rFonts w:asciiTheme="minorHAnsi" w:hAnsiTheme="minorHAnsi"/>
            <w:sz w:val="22"/>
            <w:szCs w:val="22"/>
          </w:rPr>
          <w:delText>y</w:delText>
        </w:r>
      </w:del>
      <w:r w:rsidRPr="00650AC2">
        <w:rPr>
          <w:rFonts w:asciiTheme="minorHAnsi" w:hAnsiTheme="minorHAnsi"/>
          <w:sz w:val="22"/>
          <w:szCs w:val="22"/>
        </w:rPr>
        <w:t xml:space="preserve">, you are being invited to participate in this study. To participate in this study, you must be </w:t>
      </w:r>
      <w:r w:rsidRPr="00650AC2">
        <w:rPr>
          <w:rFonts w:asciiTheme="minorHAnsi" w:hAnsiTheme="minorHAnsi"/>
          <w:i/>
          <w:iCs/>
          <w:sz w:val="22"/>
          <w:szCs w:val="22"/>
        </w:rPr>
        <w:t>at least</w:t>
      </w:r>
      <w:r w:rsidRPr="00650AC2">
        <w:rPr>
          <w:rFonts w:asciiTheme="minorHAnsi" w:hAnsiTheme="minorHAnsi"/>
          <w:sz w:val="22"/>
          <w:szCs w:val="22"/>
        </w:rPr>
        <w:t xml:space="preserve"> 18 years old. </w:t>
      </w:r>
      <w:r w:rsidRPr="00650AC2">
        <w:rPr>
          <w:rFonts w:asciiTheme="minorHAnsi" w:hAnsiTheme="minorHAnsi"/>
          <w:color w:val="000000"/>
          <w:sz w:val="22"/>
          <w:szCs w:val="22"/>
        </w:rPr>
        <w:t xml:space="preserve"> </w:t>
      </w:r>
    </w:p>
    <w:p w:rsidR="00650AC2" w:rsidRDefault="00650AC2" w:rsidP="00650AC2">
      <w:pPr>
        <w:shd w:val="clear" w:color="auto" w:fill="FFFFFF"/>
        <w:spacing w:before="120" w:after="120"/>
        <w:rPr>
          <w:ins w:id="2" w:author="aa1419" w:date="2011-04-01T11:42:00Z"/>
          <w:rFonts w:asciiTheme="minorHAnsi" w:hAnsiTheme="minorHAnsi"/>
          <w:color w:val="000000"/>
          <w:sz w:val="22"/>
          <w:szCs w:val="22"/>
        </w:rPr>
      </w:pPr>
      <w:r w:rsidRPr="00650AC2">
        <w:rPr>
          <w:rFonts w:asciiTheme="minorHAnsi" w:hAnsiTheme="minorHAnsi"/>
          <w:color w:val="000000"/>
          <w:sz w:val="22"/>
          <w:szCs w:val="22"/>
        </w:rPr>
        <w:t>Do not put your name on this questionnaire to ensure anonymity. Please be sure to read each section carefully and answer all questions honestly. There is no right or wrong answer. Participation in this study is voluntary. You can terminate your participation at anytime without penalty.</w:t>
      </w:r>
      <w:r w:rsidRPr="00650AC2">
        <w:rPr>
          <w:rFonts w:asciiTheme="minorHAnsi" w:hAnsiTheme="minorHAnsi"/>
          <w:sz w:val="22"/>
          <w:szCs w:val="22"/>
        </w:rPr>
        <w:t xml:space="preserve"> If you are a student your actual performance in this study or your refusal to participate or withdrawal from this study will in no way affect your class standing, grades, job status, or status in any athletic or other activity associated with Texas State University or your instructor. </w:t>
      </w:r>
      <w:r w:rsidRPr="00650AC2">
        <w:rPr>
          <w:rFonts w:asciiTheme="minorHAnsi" w:hAnsiTheme="minorHAnsi"/>
          <w:color w:val="000000"/>
          <w:sz w:val="22"/>
          <w:szCs w:val="22"/>
        </w:rPr>
        <w:t>There are no known risks associated with participation in this study, and benefits include contributing</w:t>
      </w:r>
      <w:ins w:id="3" w:author="aa1419" w:date="2011-04-01T14:08:00Z">
        <w:r w:rsidR="003B6F2C">
          <w:rPr>
            <w:rFonts w:asciiTheme="minorHAnsi" w:hAnsiTheme="minorHAnsi"/>
            <w:color w:val="000000"/>
            <w:sz w:val="22"/>
            <w:szCs w:val="22"/>
          </w:rPr>
          <w:t xml:space="preserve"> to</w:t>
        </w:r>
      </w:ins>
      <w:r w:rsidRPr="00650AC2">
        <w:rPr>
          <w:rFonts w:asciiTheme="minorHAnsi" w:hAnsiTheme="minorHAnsi"/>
          <w:color w:val="000000"/>
          <w:sz w:val="22"/>
          <w:szCs w:val="22"/>
        </w:rPr>
        <w:t xml:space="preserve"> a body of research.</w:t>
      </w:r>
      <w:ins w:id="4" w:author="aa1419" w:date="2011-04-01T14:08:00Z">
        <w:r w:rsidR="003B6F2C">
          <w:rPr>
            <w:rFonts w:asciiTheme="minorHAnsi" w:hAnsiTheme="minorHAnsi"/>
            <w:color w:val="000000"/>
            <w:sz w:val="22"/>
            <w:szCs w:val="22"/>
          </w:rPr>
          <w:t xml:space="preserve"> You will be asked questions</w:t>
        </w:r>
      </w:ins>
      <w:ins w:id="5" w:author="aa1419" w:date="2011-04-01T14:09:00Z">
        <w:r w:rsidR="003B6F2C">
          <w:rPr>
            <w:rFonts w:asciiTheme="minorHAnsi" w:hAnsiTheme="minorHAnsi"/>
            <w:color w:val="000000"/>
            <w:sz w:val="22"/>
            <w:szCs w:val="22"/>
          </w:rPr>
          <w:t xml:space="preserve"> in the following format: </w:t>
        </w:r>
        <w:r w:rsidR="003B6F2C">
          <w:rPr>
            <w:rFonts w:asciiTheme="minorHAnsi" w:hAnsiTheme="minorHAnsi"/>
            <w:color w:val="000000"/>
            <w:sz w:val="22"/>
            <w:szCs w:val="22"/>
          </w:rPr>
          <w:t>“</w:t>
        </w:r>
        <w:r w:rsidR="003B6F2C">
          <w:rPr>
            <w:rFonts w:asciiTheme="minorHAnsi" w:hAnsiTheme="minorHAnsi"/>
            <w:color w:val="000000"/>
            <w:sz w:val="22"/>
            <w:szCs w:val="22"/>
          </w:rPr>
          <w:t>My communication with my teacher feels satisfying.</w:t>
        </w:r>
        <w:r w:rsidR="003B6F2C">
          <w:rPr>
            <w:rFonts w:asciiTheme="minorHAnsi" w:hAnsiTheme="minorHAnsi"/>
            <w:color w:val="000000"/>
            <w:sz w:val="22"/>
            <w:szCs w:val="22"/>
          </w:rPr>
          <w:t>”</w:t>
        </w:r>
      </w:ins>
      <w:r w:rsidRPr="00650AC2">
        <w:rPr>
          <w:rFonts w:asciiTheme="minorHAnsi" w:hAnsiTheme="minorHAnsi"/>
          <w:color w:val="000000"/>
          <w:sz w:val="22"/>
          <w:szCs w:val="22"/>
        </w:rPr>
        <w:t xml:space="preserve"> It should take approximately</w:t>
      </w:r>
      <w:ins w:id="6" w:author="aa1419" w:date="2011-04-01T11:43:00Z">
        <w:r w:rsidR="003A6745">
          <w:rPr>
            <w:rFonts w:asciiTheme="minorHAnsi" w:hAnsiTheme="minorHAnsi"/>
            <w:color w:val="000000"/>
            <w:sz w:val="22"/>
            <w:szCs w:val="22"/>
          </w:rPr>
          <w:t xml:space="preserve"> 15</w:t>
        </w:r>
      </w:ins>
      <w:del w:id="7" w:author="aa1419" w:date="2011-04-01T11:43:00Z">
        <w:r w:rsidRPr="00650AC2" w:rsidDel="003A6745">
          <w:rPr>
            <w:rFonts w:asciiTheme="minorHAnsi" w:hAnsiTheme="minorHAnsi"/>
            <w:color w:val="000000"/>
            <w:sz w:val="22"/>
            <w:szCs w:val="22"/>
          </w:rPr>
          <w:delText xml:space="preserve"> </w:delText>
        </w:r>
        <w:r w:rsidR="00E1390D" w:rsidDel="003A6745">
          <w:rPr>
            <w:rFonts w:asciiTheme="minorHAnsi" w:hAnsiTheme="minorHAnsi"/>
            <w:color w:val="000000"/>
            <w:sz w:val="22"/>
            <w:szCs w:val="22"/>
          </w:rPr>
          <w:delText>__</w:delText>
        </w:r>
      </w:del>
      <w:r w:rsidRPr="00650AC2">
        <w:rPr>
          <w:rFonts w:asciiTheme="minorHAnsi" w:hAnsiTheme="minorHAnsi"/>
          <w:color w:val="000000"/>
          <w:sz w:val="22"/>
          <w:szCs w:val="22"/>
        </w:rPr>
        <w:t xml:space="preserve"> minutes to complete this questionnaire.  </w:t>
      </w:r>
    </w:p>
    <w:p w:rsidR="003A6745" w:rsidRPr="003A6745" w:rsidRDefault="003A6745" w:rsidP="00650AC2">
      <w:pPr>
        <w:shd w:val="clear" w:color="auto" w:fill="FFFFFF"/>
        <w:spacing w:before="120" w:after="120"/>
        <w:rPr>
          <w:rFonts w:ascii="Calibri" w:hAnsi="Calibri"/>
          <w:color w:val="000000"/>
          <w:sz w:val="22"/>
          <w:szCs w:val="22"/>
          <w:rPrChange w:id="8" w:author="aa1419" w:date="2011-04-01T11:42:00Z">
            <w:rPr>
              <w:rFonts w:asciiTheme="minorHAnsi" w:hAnsiTheme="minorHAnsi"/>
              <w:color w:val="000000"/>
              <w:sz w:val="22"/>
              <w:szCs w:val="22"/>
            </w:rPr>
          </w:rPrChange>
        </w:rPr>
      </w:pPr>
      <w:ins w:id="9" w:author="aa1419" w:date="2011-04-01T11:42:00Z">
        <w:r w:rsidRPr="003A6745">
          <w:rPr>
            <w:rFonts w:ascii="Calibri" w:hAnsi="Calibri"/>
            <w:sz w:val="22"/>
            <w:szCs w:val="22"/>
            <w:rPrChange w:id="10" w:author="aa1419" w:date="2011-04-01T11:42:00Z">
              <w:rPr/>
            </w:rPrChange>
          </w:rPr>
          <w:t>You may earn extra credit if you are taking a class that offers credit for research studies. The class instructor will assign credit according to class policy.</w:t>
        </w:r>
      </w:ins>
    </w:p>
    <w:p w:rsidR="00E1390D" w:rsidDel="003A6745" w:rsidRDefault="00E1390D" w:rsidP="00650AC2">
      <w:pPr>
        <w:shd w:val="clear" w:color="auto" w:fill="FFFFFF"/>
        <w:spacing w:before="120" w:after="120"/>
        <w:rPr>
          <w:del w:id="11" w:author="aa1419" w:date="2011-04-01T11:40:00Z"/>
          <w:rFonts w:asciiTheme="minorHAnsi" w:hAnsiTheme="minorHAnsi"/>
          <w:color w:val="000000"/>
          <w:sz w:val="22"/>
          <w:szCs w:val="22"/>
        </w:rPr>
      </w:pPr>
      <w:del w:id="12" w:author="aa1419" w:date="2011-04-01T11:42:00Z">
        <w:r w:rsidDel="003A6745">
          <w:rPr>
            <w:rFonts w:asciiTheme="minorHAnsi" w:hAnsiTheme="minorHAnsi"/>
            <w:color w:val="000000"/>
            <w:sz w:val="22"/>
            <w:szCs w:val="22"/>
          </w:rPr>
          <w:delText xml:space="preserve">Completion of this survey </w:delText>
        </w:r>
      </w:del>
      <w:del w:id="13" w:author="aa1419" w:date="2011-04-01T11:39:00Z">
        <w:r w:rsidDel="003A6745">
          <w:rPr>
            <w:rFonts w:asciiTheme="minorHAnsi" w:hAnsiTheme="minorHAnsi"/>
            <w:color w:val="000000"/>
            <w:sz w:val="22"/>
            <w:szCs w:val="22"/>
          </w:rPr>
          <w:delText>could</w:delText>
        </w:r>
      </w:del>
      <w:del w:id="14" w:author="aa1419" w:date="2011-04-01T11:42:00Z">
        <w:r w:rsidDel="003A6745">
          <w:rPr>
            <w:rFonts w:asciiTheme="minorHAnsi" w:hAnsiTheme="minorHAnsi"/>
            <w:color w:val="000000"/>
            <w:sz w:val="22"/>
            <w:szCs w:val="22"/>
          </w:rPr>
          <w:delText xml:space="preserve"> result in extra credit for the course in which this survey is completed</w:delText>
        </w:r>
      </w:del>
      <w:del w:id="15" w:author="aa1419" w:date="2011-04-01T11:39:00Z">
        <w:r w:rsidDel="003A6745">
          <w:rPr>
            <w:rFonts w:asciiTheme="minorHAnsi" w:hAnsiTheme="minorHAnsi"/>
            <w:color w:val="000000"/>
            <w:sz w:val="22"/>
            <w:szCs w:val="22"/>
          </w:rPr>
          <w:delText>;</w:delText>
        </w:r>
      </w:del>
      <w:del w:id="16" w:author="aa1419" w:date="2011-04-01T11:42:00Z">
        <w:r w:rsidDel="003A6745">
          <w:rPr>
            <w:rFonts w:asciiTheme="minorHAnsi" w:hAnsiTheme="minorHAnsi"/>
            <w:color w:val="000000"/>
            <w:sz w:val="22"/>
            <w:szCs w:val="22"/>
          </w:rPr>
          <w:delText xml:space="preserve"> </w:delText>
        </w:r>
      </w:del>
      <w:del w:id="17" w:author="aa1419" w:date="2011-04-01T11:40:00Z">
        <w:r w:rsidDel="003A6745">
          <w:rPr>
            <w:rFonts w:asciiTheme="minorHAnsi" w:hAnsiTheme="minorHAnsi"/>
            <w:color w:val="000000"/>
            <w:sz w:val="22"/>
            <w:szCs w:val="22"/>
          </w:rPr>
          <w:delText xml:space="preserve">however distribution of extra credit points will be at the final discretion of your respective instructor. As participation in this study is not required, an alternative and comparable form of extra credit will be offered to students who choose not to participate. </w:delText>
        </w:r>
      </w:del>
    </w:p>
    <w:p w:rsidR="00650AC2" w:rsidRDefault="00650AC2" w:rsidP="00650AC2">
      <w:pPr>
        <w:shd w:val="clear" w:color="auto" w:fill="FFFFFF"/>
        <w:spacing w:before="120" w:after="120"/>
        <w:rPr>
          <w:rFonts w:asciiTheme="minorHAnsi" w:eastAsia="ArialMT" w:hAnsiTheme="minorHAnsi" w:cs="ArialMT"/>
          <w:sz w:val="22"/>
          <w:szCs w:val="22"/>
        </w:rPr>
      </w:pPr>
      <w:r w:rsidRPr="00650AC2">
        <w:rPr>
          <w:rFonts w:asciiTheme="minorHAnsi" w:hAnsiTheme="minorHAnsi"/>
          <w:color w:val="000000"/>
          <w:sz w:val="22"/>
          <w:szCs w:val="22"/>
        </w:rPr>
        <w:t xml:space="preserve">If you would like more information about this research project, feel free to contact </w:t>
      </w:r>
      <w:r>
        <w:rPr>
          <w:rFonts w:asciiTheme="minorHAnsi" w:hAnsiTheme="minorHAnsi"/>
          <w:color w:val="000000"/>
          <w:sz w:val="22"/>
          <w:szCs w:val="22"/>
        </w:rPr>
        <w:t xml:space="preserve">Austen Adair or Jonathan Stansbury </w:t>
      </w:r>
      <w:r w:rsidRPr="00650AC2">
        <w:rPr>
          <w:rFonts w:asciiTheme="minorHAnsi" w:hAnsiTheme="minorHAnsi"/>
          <w:color w:val="000000"/>
          <w:sz w:val="22"/>
          <w:szCs w:val="22"/>
        </w:rPr>
        <w:t xml:space="preserve">by email. Confidential data and surveys will be retained by </w:t>
      </w:r>
      <w:r>
        <w:rPr>
          <w:rFonts w:asciiTheme="minorHAnsi" w:hAnsiTheme="minorHAnsi"/>
          <w:color w:val="000000"/>
          <w:sz w:val="22"/>
          <w:szCs w:val="22"/>
        </w:rPr>
        <w:t>Mr. Adair and Mr. Stansbury</w:t>
      </w:r>
      <w:r w:rsidRPr="00650AC2">
        <w:rPr>
          <w:rFonts w:asciiTheme="minorHAnsi" w:hAnsiTheme="minorHAnsi"/>
          <w:color w:val="000000"/>
          <w:sz w:val="22"/>
          <w:szCs w:val="22"/>
        </w:rPr>
        <w:t xml:space="preserve"> for two years. This study has been acknowledged by Texas State University’s Institutional Review Board (IRB approval # </w:t>
      </w:r>
      <w:r>
        <w:rPr>
          <w:rFonts w:asciiTheme="minorHAnsi" w:hAnsiTheme="minorHAnsi"/>
          <w:sz w:val="22"/>
          <w:szCs w:val="22"/>
        </w:rPr>
        <w:t>___________</w:t>
      </w:r>
      <w:r w:rsidRPr="00650AC2">
        <w:rPr>
          <w:rFonts w:asciiTheme="minorHAnsi" w:hAnsiTheme="minorHAnsi"/>
          <w:color w:val="000000"/>
          <w:sz w:val="22"/>
          <w:szCs w:val="22"/>
        </w:rPr>
        <w:t>). P</w:t>
      </w:r>
      <w:r w:rsidRPr="00650AC2">
        <w:rPr>
          <w:rFonts w:asciiTheme="minorHAnsi" w:eastAsia="ArialMT" w:hAnsiTheme="minorHAnsi" w:cs="ArialMT"/>
          <w:sz w:val="22"/>
          <w:szCs w:val="22"/>
        </w:rPr>
        <w:t>ertinent questions about the research, research participants' rights, and/or research-related injuries to participants should be directed to the IRB chair,</w:t>
      </w:r>
      <w:r w:rsidR="00A20739">
        <w:rPr>
          <w:rFonts w:asciiTheme="minorHAnsi" w:eastAsia="ArialMT" w:hAnsiTheme="minorHAnsi" w:cs="ArialMT"/>
          <w:sz w:val="22"/>
          <w:szCs w:val="22"/>
        </w:rPr>
        <w:t xml:space="preserve"> Dr. Jon </w:t>
      </w:r>
      <w:proofErr w:type="spellStart"/>
      <w:r w:rsidR="00A20739">
        <w:rPr>
          <w:rFonts w:asciiTheme="minorHAnsi" w:eastAsia="ArialMT" w:hAnsiTheme="minorHAnsi" w:cs="ArialMT"/>
          <w:sz w:val="22"/>
          <w:szCs w:val="22"/>
        </w:rPr>
        <w:t>Lasser</w:t>
      </w:r>
      <w:proofErr w:type="spellEnd"/>
      <w:r w:rsidR="00A20739">
        <w:rPr>
          <w:rFonts w:asciiTheme="minorHAnsi" w:eastAsia="ArialMT" w:hAnsiTheme="minorHAnsi" w:cs="ArialMT"/>
          <w:sz w:val="22"/>
          <w:szCs w:val="22"/>
        </w:rPr>
        <w:t xml:space="preserve"> (512-245-3413; </w:t>
      </w:r>
      <w:r w:rsidRPr="00A20739">
        <w:rPr>
          <w:rFonts w:asciiTheme="minorHAnsi" w:hAnsiTheme="minorHAnsi"/>
          <w:sz w:val="22"/>
          <w:szCs w:val="22"/>
        </w:rPr>
        <w:t>lasser@txstate.edu</w:t>
      </w:r>
      <w:r w:rsidRPr="00650AC2">
        <w:rPr>
          <w:rFonts w:asciiTheme="minorHAnsi" w:eastAsia="ArialMT" w:hAnsiTheme="minorHAnsi" w:cs="ArialMT"/>
          <w:sz w:val="22"/>
          <w:szCs w:val="22"/>
        </w:rPr>
        <w:t xml:space="preserve">), or to Ms. Becky </w:t>
      </w:r>
      <w:proofErr w:type="spellStart"/>
      <w:r w:rsidRPr="00650AC2">
        <w:rPr>
          <w:rFonts w:asciiTheme="minorHAnsi" w:eastAsia="ArialMT" w:hAnsiTheme="minorHAnsi" w:cs="ArialMT"/>
          <w:sz w:val="22"/>
          <w:szCs w:val="22"/>
        </w:rPr>
        <w:t>Northcut</w:t>
      </w:r>
      <w:proofErr w:type="spellEnd"/>
      <w:r w:rsidRPr="00650AC2">
        <w:rPr>
          <w:rFonts w:asciiTheme="minorHAnsi" w:eastAsia="ArialMT" w:hAnsiTheme="minorHAnsi" w:cs="ArialMT"/>
          <w:sz w:val="22"/>
          <w:szCs w:val="22"/>
        </w:rPr>
        <w:t>, Compliance Specialist (512-245-2102).</w:t>
      </w:r>
      <w:ins w:id="18" w:author="aa1419" w:date="2011-04-01T11:43:00Z">
        <w:r w:rsidR="003A6745">
          <w:rPr>
            <w:rFonts w:asciiTheme="minorHAnsi" w:eastAsia="ArialMT" w:hAnsiTheme="minorHAnsi" w:cs="ArialMT"/>
            <w:sz w:val="22"/>
            <w:szCs w:val="22"/>
          </w:rPr>
          <w:t xml:space="preserve"> If you feel</w:t>
        </w:r>
      </w:ins>
      <w:ins w:id="19" w:author="aa1419" w:date="2011-04-01T11:44:00Z">
        <w:r w:rsidR="003A6745">
          <w:rPr>
            <w:rFonts w:asciiTheme="minorHAnsi" w:eastAsia="ArialMT" w:hAnsiTheme="minorHAnsi" w:cs="ArialMT"/>
            <w:sz w:val="22"/>
            <w:szCs w:val="22"/>
          </w:rPr>
          <w:t xml:space="preserve"> strong</w:t>
        </w:r>
      </w:ins>
      <w:ins w:id="20" w:author="aa1419" w:date="2011-04-01T11:43:00Z">
        <w:r w:rsidR="003A6745">
          <w:rPr>
            <w:rFonts w:asciiTheme="minorHAnsi" w:eastAsia="ArialMT" w:hAnsiTheme="minorHAnsi" w:cs="ArialMT"/>
            <w:sz w:val="22"/>
            <w:szCs w:val="22"/>
          </w:rPr>
          <w:t xml:space="preserve"> anxiety towards answering any question in the</w:t>
        </w:r>
      </w:ins>
      <w:ins w:id="21" w:author="aa1419" w:date="2011-04-01T11:44:00Z">
        <w:r w:rsidR="003A6745">
          <w:rPr>
            <w:rFonts w:asciiTheme="minorHAnsi" w:eastAsia="ArialMT" w:hAnsiTheme="minorHAnsi" w:cs="ArialMT"/>
            <w:sz w:val="22"/>
            <w:szCs w:val="22"/>
          </w:rPr>
          <w:t xml:space="preserve"> following survey, you have the option to exit the survey at any time. In addition, you may contact </w:t>
        </w:r>
      </w:ins>
      <w:ins w:id="22" w:author="aa1419" w:date="2011-04-01T11:45:00Z">
        <w:r w:rsidR="003A6745">
          <w:rPr>
            <w:rFonts w:asciiTheme="minorHAnsi" w:eastAsia="ArialMT" w:hAnsiTheme="minorHAnsi" w:cs="ArialMT"/>
            <w:sz w:val="22"/>
            <w:szCs w:val="22"/>
          </w:rPr>
          <w:t>the Texas State Counseling Center at (512) 245-2208 for further assistance</w:t>
        </w:r>
      </w:ins>
      <w:ins w:id="23" w:author="aa1419" w:date="2011-04-01T11:59:00Z">
        <w:r w:rsidR="004B1472">
          <w:rPr>
            <w:rFonts w:asciiTheme="minorHAnsi" w:eastAsia="ArialMT" w:hAnsiTheme="minorHAnsi" w:cs="ArialMT"/>
            <w:sz w:val="22"/>
            <w:szCs w:val="22"/>
          </w:rPr>
          <w:t xml:space="preserve"> if needed</w:t>
        </w:r>
      </w:ins>
      <w:ins w:id="24" w:author="aa1419" w:date="2011-04-01T11:45:00Z">
        <w:r w:rsidR="003A6745">
          <w:rPr>
            <w:rFonts w:asciiTheme="minorHAnsi" w:eastAsia="ArialMT" w:hAnsiTheme="minorHAnsi" w:cs="ArialMT"/>
            <w:sz w:val="22"/>
            <w:szCs w:val="22"/>
          </w:rPr>
          <w:t>.</w:t>
        </w:r>
      </w:ins>
      <w:ins w:id="25" w:author="aa1419" w:date="2011-04-01T11:43:00Z">
        <w:r w:rsidR="003A6745">
          <w:rPr>
            <w:rFonts w:asciiTheme="minorHAnsi" w:eastAsia="ArialMT" w:hAnsiTheme="minorHAnsi" w:cs="ArialMT"/>
            <w:sz w:val="22"/>
            <w:szCs w:val="22"/>
          </w:rPr>
          <w:t xml:space="preserve"> </w:t>
        </w:r>
      </w:ins>
      <w:r w:rsidRPr="00650AC2">
        <w:rPr>
          <w:rFonts w:asciiTheme="minorHAnsi" w:eastAsia="ArialMT" w:hAnsiTheme="minorHAnsi" w:cs="ArialMT"/>
          <w:sz w:val="22"/>
          <w:szCs w:val="22"/>
        </w:rPr>
        <w:t xml:space="preserve"> A summary of the findings will be provided to participants upon completion of the study, if requested by contacting </w:t>
      </w:r>
      <w:r>
        <w:rPr>
          <w:rFonts w:asciiTheme="minorHAnsi" w:eastAsia="ArialMT" w:hAnsiTheme="minorHAnsi" w:cs="ArialMT"/>
          <w:sz w:val="22"/>
          <w:szCs w:val="22"/>
        </w:rPr>
        <w:t>Mr. Adair or Mr. Stansbury</w:t>
      </w:r>
      <w:r w:rsidRPr="00650AC2">
        <w:rPr>
          <w:rFonts w:asciiTheme="minorHAnsi" w:eastAsia="ArialMT" w:hAnsiTheme="minorHAnsi" w:cs="ArialMT"/>
          <w:sz w:val="22"/>
          <w:szCs w:val="22"/>
        </w:rPr>
        <w:t>.</w:t>
      </w:r>
    </w:p>
    <w:p w:rsidR="00650AC2" w:rsidRDefault="00650AC2" w:rsidP="00650AC2">
      <w:pPr>
        <w:shd w:val="clear" w:color="auto" w:fill="FFFFFF"/>
        <w:spacing w:before="120" w:after="120"/>
        <w:rPr>
          <w:rFonts w:asciiTheme="minorHAnsi" w:eastAsia="ArialMT" w:hAnsiTheme="minorHAnsi" w:cs="ArialMT"/>
          <w:sz w:val="22"/>
          <w:szCs w:val="22"/>
        </w:rPr>
      </w:pPr>
      <w:r>
        <w:rPr>
          <w:rFonts w:asciiTheme="minorHAnsi" w:eastAsia="ArialMT" w:hAnsiTheme="minorHAnsi" w:cs="ArialMT"/>
          <w:sz w:val="22"/>
          <w:szCs w:val="22"/>
        </w:rPr>
        <w:t>Thank you for your participation.</w:t>
      </w:r>
    </w:p>
    <w:p w:rsidR="008F19D0" w:rsidDel="003B6F2C" w:rsidRDefault="00650AC2" w:rsidP="00322A63">
      <w:pPr>
        <w:shd w:val="clear" w:color="auto" w:fill="FFFFFF"/>
        <w:spacing w:before="120" w:after="120"/>
        <w:rPr>
          <w:del w:id="26" w:author="aa1419" w:date="2011-04-01T14:10:00Z"/>
          <w:rFonts w:asciiTheme="minorHAnsi" w:eastAsia="ArialMT" w:hAnsiTheme="minorHAnsi" w:cs="ArialMT"/>
          <w:sz w:val="22"/>
          <w:szCs w:val="22"/>
        </w:rPr>
      </w:pPr>
      <w:r>
        <w:rPr>
          <w:rFonts w:asciiTheme="minorHAnsi" w:eastAsia="ArialMT" w:hAnsiTheme="minorHAnsi" w:cs="ArialMT"/>
          <w:sz w:val="22"/>
          <w:szCs w:val="22"/>
        </w:rPr>
        <w:t>Sincerely,</w:t>
      </w:r>
    </w:p>
    <w:p w:rsidR="00322A63" w:rsidRPr="00322A63" w:rsidRDefault="00322A63" w:rsidP="00322A63">
      <w:pPr>
        <w:shd w:val="clear" w:color="auto" w:fill="FFFFFF"/>
        <w:spacing w:before="120" w:after="120"/>
        <w:rPr>
          <w:rFonts w:asciiTheme="minorHAnsi" w:eastAsia="ArialMT" w:hAnsiTheme="minorHAnsi" w:cs="ArialMT"/>
          <w:sz w:val="22"/>
          <w:szCs w:val="22"/>
        </w:rPr>
      </w:pPr>
    </w:p>
    <w:p w:rsidR="00650AC2" w:rsidRDefault="00650AC2" w:rsidP="00650AC2">
      <w:pPr>
        <w:pStyle w:val="NoSpacing"/>
        <w:rPr>
          <w:rFonts w:eastAsia="ArialMT" w:cs="ArialMT"/>
          <w:kern w:val="1"/>
        </w:rPr>
      </w:pPr>
      <w:r>
        <w:rPr>
          <w:rFonts w:eastAsia="ArialMT" w:cs="ArialMT"/>
          <w:kern w:val="1"/>
        </w:rPr>
        <w:t>Austen Adair</w:t>
      </w:r>
      <w:r>
        <w:rPr>
          <w:rFonts w:eastAsia="ArialMT" w:cs="ArialMT"/>
          <w:kern w:val="1"/>
        </w:rPr>
        <w:tab/>
      </w:r>
      <w:r>
        <w:rPr>
          <w:rFonts w:eastAsia="ArialMT" w:cs="ArialMT"/>
          <w:kern w:val="1"/>
        </w:rPr>
        <w:tab/>
      </w:r>
      <w:r>
        <w:rPr>
          <w:rFonts w:eastAsia="ArialMT" w:cs="ArialMT"/>
          <w:kern w:val="1"/>
        </w:rPr>
        <w:tab/>
      </w:r>
      <w:r>
        <w:rPr>
          <w:rFonts w:eastAsia="ArialMT" w:cs="ArialMT"/>
          <w:kern w:val="1"/>
        </w:rPr>
        <w:tab/>
      </w:r>
      <w:r w:rsidR="008F19D0">
        <w:rPr>
          <w:rFonts w:eastAsia="ArialMT" w:cs="ArialMT"/>
          <w:kern w:val="1"/>
        </w:rPr>
        <w:tab/>
      </w:r>
      <w:r>
        <w:rPr>
          <w:rFonts w:eastAsia="ArialMT" w:cs="ArialMT"/>
          <w:kern w:val="1"/>
        </w:rPr>
        <w:t>Jonathan Stansbury</w:t>
      </w:r>
    </w:p>
    <w:p w:rsidR="00650AC2" w:rsidRDefault="00650AC2" w:rsidP="00650AC2">
      <w:pPr>
        <w:pStyle w:val="NoSpacing"/>
        <w:rPr>
          <w:rFonts w:eastAsia="ArialMT" w:cs="ArialMT"/>
          <w:kern w:val="1"/>
        </w:rPr>
      </w:pPr>
      <w:r>
        <w:rPr>
          <w:rFonts w:eastAsia="ArialMT" w:cs="ArialMT"/>
          <w:kern w:val="1"/>
        </w:rPr>
        <w:t>Graduate Instructional Assistant</w:t>
      </w:r>
      <w:r>
        <w:rPr>
          <w:rFonts w:eastAsia="ArialMT" w:cs="ArialMT"/>
          <w:kern w:val="1"/>
        </w:rPr>
        <w:tab/>
      </w:r>
      <w:r w:rsidR="008F19D0">
        <w:rPr>
          <w:rFonts w:eastAsia="ArialMT" w:cs="ArialMT"/>
          <w:kern w:val="1"/>
        </w:rPr>
        <w:t>/Investigator</w:t>
      </w:r>
      <w:r>
        <w:rPr>
          <w:rFonts w:eastAsia="ArialMT" w:cs="ArialMT"/>
          <w:kern w:val="1"/>
        </w:rPr>
        <w:tab/>
        <w:t>Graduate Instructional Assistant</w:t>
      </w:r>
      <w:r w:rsidR="008F19D0">
        <w:rPr>
          <w:rFonts w:eastAsia="ArialMT" w:cs="ArialMT"/>
          <w:kern w:val="1"/>
        </w:rPr>
        <w:t>/Investigator</w:t>
      </w:r>
    </w:p>
    <w:p w:rsidR="00650AC2" w:rsidRPr="00650AC2" w:rsidRDefault="008F19D0" w:rsidP="00650AC2">
      <w:pPr>
        <w:pStyle w:val="NoSpacing"/>
        <w:rPr>
          <w:rFonts w:eastAsia="ArialMT" w:cs="ArialMT"/>
          <w:kern w:val="1"/>
        </w:rPr>
      </w:pPr>
      <w:r w:rsidRPr="00A20739">
        <w:rPr>
          <w:rFonts w:eastAsia="ArialMT" w:cs="ArialMT"/>
          <w:kern w:val="1"/>
        </w:rPr>
        <w:t>aa1419@txstate.edu</w:t>
      </w:r>
      <w:r>
        <w:rPr>
          <w:rFonts w:eastAsia="ArialMT" w:cs="ArialMT"/>
          <w:kern w:val="1"/>
        </w:rPr>
        <w:tab/>
      </w:r>
      <w:r>
        <w:rPr>
          <w:rFonts w:eastAsia="ArialMT" w:cs="ArialMT"/>
          <w:kern w:val="1"/>
        </w:rPr>
        <w:tab/>
      </w:r>
      <w:r>
        <w:rPr>
          <w:rFonts w:eastAsia="ArialMT" w:cs="ArialMT"/>
          <w:kern w:val="1"/>
        </w:rPr>
        <w:tab/>
      </w:r>
      <w:r>
        <w:rPr>
          <w:rFonts w:eastAsia="ArialMT" w:cs="ArialMT"/>
          <w:kern w:val="1"/>
        </w:rPr>
        <w:tab/>
      </w:r>
      <w:r w:rsidRPr="00A20739">
        <w:rPr>
          <w:rFonts w:eastAsia="ArialMT" w:cs="ArialMT"/>
          <w:kern w:val="1"/>
        </w:rPr>
        <w:t>js2039@tstate.edu</w:t>
      </w:r>
      <w:r>
        <w:rPr>
          <w:rFonts w:eastAsia="ArialMT" w:cs="ArialMT"/>
          <w:kern w:val="1"/>
        </w:rPr>
        <w:tab/>
      </w:r>
    </w:p>
    <w:p w:rsidR="00650AC2" w:rsidRDefault="00650AC2" w:rsidP="00650AC2">
      <w:pPr>
        <w:pStyle w:val="NoSpacing"/>
        <w:rPr>
          <w:rFonts w:eastAsia="Arial Unicode MS" w:cs="Times New Roman"/>
          <w:color w:val="000000"/>
          <w:kern w:val="1"/>
        </w:rPr>
      </w:pPr>
    </w:p>
    <w:p w:rsidR="00E1390D" w:rsidRDefault="00E1390D" w:rsidP="00650AC2">
      <w:pPr>
        <w:pStyle w:val="NoSpacing"/>
        <w:rPr>
          <w:rFonts w:eastAsia="Arial Unicode MS" w:cs="Times New Roman"/>
          <w:color w:val="000000"/>
          <w:kern w:val="1"/>
        </w:rPr>
      </w:pPr>
      <w:r>
        <w:rPr>
          <w:rFonts w:eastAsia="Arial Unicode MS" w:cs="Times New Roman"/>
          <w:color w:val="000000"/>
          <w:kern w:val="1"/>
        </w:rPr>
        <w:t xml:space="preserve">Please complete the following: </w:t>
      </w:r>
    </w:p>
    <w:p w:rsidR="00E1390D" w:rsidRDefault="00E1390D" w:rsidP="00650AC2">
      <w:pPr>
        <w:pStyle w:val="NoSpacing"/>
        <w:rPr>
          <w:rFonts w:eastAsia="Arial Unicode MS" w:cs="Times New Roman"/>
          <w:color w:val="000000"/>
          <w:kern w:val="1"/>
        </w:rPr>
      </w:pPr>
    </w:p>
    <w:p w:rsidR="00322A63" w:rsidRDefault="00E1390D" w:rsidP="00650AC2">
      <w:pPr>
        <w:pStyle w:val="NoSpacing"/>
        <w:rPr>
          <w:rFonts w:eastAsia="Arial Unicode MS" w:cs="Times New Roman"/>
          <w:color w:val="000000"/>
          <w:kern w:val="1"/>
        </w:rPr>
      </w:pPr>
      <w:r>
        <w:rPr>
          <w:rFonts w:eastAsia="Arial Unicode MS" w:cs="Times New Roman"/>
          <w:color w:val="000000"/>
          <w:kern w:val="1"/>
        </w:rPr>
        <w:t xml:space="preserve">I, </w:t>
      </w:r>
      <w:r w:rsidRPr="00E1390D">
        <w:rPr>
          <w:rFonts w:eastAsia="Arial Unicode MS" w:cs="Times New Roman"/>
          <w:color w:val="000000"/>
          <w:kern w:val="1"/>
          <w:u w:val="single"/>
        </w:rPr>
        <w:t>(insert name)</w:t>
      </w:r>
      <w:r>
        <w:rPr>
          <w:rFonts w:eastAsia="Arial Unicode MS" w:cs="Times New Roman"/>
          <w:color w:val="000000"/>
          <w:kern w:val="1"/>
        </w:rPr>
        <w:t>, fully understand the consent form and its contents. By clicking agree, I condone my participation in this research study.</w:t>
      </w:r>
    </w:p>
    <w:p w:rsidR="00322A63" w:rsidRDefault="00322A63" w:rsidP="00322A63">
      <w:pPr>
        <w:pStyle w:val="NoSpacing"/>
        <w:ind w:left="4320"/>
      </w:pPr>
      <w:r>
        <w:t>Agree</w:t>
      </w:r>
      <w:r>
        <w:tab/>
      </w:r>
      <w:r>
        <w:tab/>
        <w:t>Disagree</w:t>
      </w:r>
    </w:p>
    <w:sectPr w:rsidR="00322A63" w:rsidSect="00543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MT">
    <w:charset w:val="00"/>
    <w:family w:val="swiss"/>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7029E"/>
    <w:multiLevelType w:val="hybridMultilevel"/>
    <w:tmpl w:val="F4064CFA"/>
    <w:lvl w:ilvl="0" w:tplc="CA746D28">
      <w:start w:val="1"/>
      <w:numFmt w:val="bullet"/>
      <w:lvlText w:val="o"/>
      <w:lvlJc w:val="left"/>
      <w:pPr>
        <w:ind w:left="5040" w:hanging="360"/>
      </w:pPr>
      <w:rPr>
        <w:rFonts w:ascii="Courier New" w:hAnsi="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nsid w:val="7C1A520C"/>
    <w:multiLevelType w:val="hybridMultilevel"/>
    <w:tmpl w:val="AF0AB62C"/>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650AC2"/>
    <w:rsid w:val="001F13A9"/>
    <w:rsid w:val="002560AA"/>
    <w:rsid w:val="00322A63"/>
    <w:rsid w:val="003A6745"/>
    <w:rsid w:val="003B6F2C"/>
    <w:rsid w:val="004B1472"/>
    <w:rsid w:val="00543E45"/>
    <w:rsid w:val="00650AC2"/>
    <w:rsid w:val="008F19D0"/>
    <w:rsid w:val="009C17E5"/>
    <w:rsid w:val="00A20739"/>
    <w:rsid w:val="00C5727D"/>
    <w:rsid w:val="00D9590A"/>
    <w:rsid w:val="00E13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AC2"/>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C2"/>
    <w:pPr>
      <w:spacing w:after="0" w:line="240" w:lineRule="auto"/>
    </w:pPr>
  </w:style>
  <w:style w:type="character" w:styleId="Hyperlink">
    <w:name w:val="Hyperlink"/>
    <w:basedOn w:val="DefaultParagraphFont"/>
    <w:uiPriority w:val="99"/>
    <w:unhideWhenUsed/>
    <w:rsid w:val="00650AC2"/>
    <w:rPr>
      <w:color w:val="0000FF" w:themeColor="hyperlink"/>
      <w:u w:val="single"/>
    </w:rPr>
  </w:style>
  <w:style w:type="paragraph" w:styleId="BalloonText">
    <w:name w:val="Balloon Text"/>
    <w:basedOn w:val="Normal"/>
    <w:link w:val="BalloonTextChar"/>
    <w:uiPriority w:val="99"/>
    <w:semiHidden/>
    <w:unhideWhenUsed/>
    <w:rsid w:val="003A6745"/>
    <w:rPr>
      <w:rFonts w:ascii="Tahoma" w:hAnsi="Tahoma" w:cs="Tahoma"/>
      <w:sz w:val="16"/>
      <w:szCs w:val="16"/>
    </w:rPr>
  </w:style>
  <w:style w:type="character" w:customStyle="1" w:styleId="BalloonTextChar">
    <w:name w:val="Balloon Text Char"/>
    <w:basedOn w:val="DefaultParagraphFont"/>
    <w:link w:val="BalloonText"/>
    <w:uiPriority w:val="99"/>
    <w:semiHidden/>
    <w:rsid w:val="003A6745"/>
    <w:rPr>
      <w:rFonts w:ascii="Tahoma" w:eastAsia="Arial Unicode MS" w:hAnsi="Tahoma" w:cs="Tahoma"/>
      <w:kern w:val="1"/>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AE8ED-F30F-4C08-A103-165A1246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aa1419</dc:creator>
  <cp:keywords/>
  <dc:description/>
  <cp:lastModifiedBy>aa1419</cp:lastModifiedBy>
  <cp:revision>7</cp:revision>
  <dcterms:created xsi:type="dcterms:W3CDTF">2011-01-21T19:32:00Z</dcterms:created>
  <dcterms:modified xsi:type="dcterms:W3CDTF">2011-04-01T19:10:00Z</dcterms:modified>
</cp:coreProperties>
</file>