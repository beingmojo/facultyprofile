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38DA">
      <w:pPr>
        <w:spacing w:line="360" w:lineRule="auto"/>
        <w:jc w:val="left"/>
        <w:rPr>
          <w:rFonts w:ascii="Arial" w:hAnsi="Arial" w:cs="Arial"/>
          <w:b/>
        </w:rPr>
        <w:pPrChange w:id="0" w:author="Registered User" w:date="2010-09-20T10:55:00Z">
          <w:pPr>
            <w:spacing w:line="360" w:lineRule="auto"/>
          </w:pPr>
        </w:pPrChange>
      </w:pPr>
      <w:r>
        <w:rPr>
          <w:rFonts w:ascii="Arial" w:hAnsi="Arial" w:cs="Arial"/>
          <w:b/>
        </w:rPr>
        <w:t xml:space="preserve">Medication Use </w:t>
      </w:r>
    </w:p>
    <w:p w:rsidR="00000000" w:rsidRDefault="001D38D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rial" w:hAnsi="Arial" w:cs="Arial"/>
        </w:rPr>
        <w:pPrChange w:id="1" w:author="Registered User" w:date="2010-09-20T10:55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r w:rsidRPr="00C25122">
        <w:rPr>
          <w:rFonts w:ascii="Arial" w:hAnsi="Arial" w:cs="Arial"/>
        </w:rPr>
        <w:t>Are you currently using any prescription medications (e.g., Ritali</w:t>
      </w:r>
      <w:r>
        <w:rPr>
          <w:rFonts w:ascii="Arial" w:hAnsi="Arial" w:cs="Arial"/>
        </w:rPr>
        <w:t>n, birth control</w:t>
      </w:r>
      <w:ins w:id="2" w:author="Registered User" w:date="2010-09-20T12:30:00Z">
        <w:r w:rsidR="008F3C2A">
          <w:rPr>
            <w:rFonts w:ascii="Arial" w:hAnsi="Arial" w:cs="Arial"/>
          </w:rPr>
          <w:t>, Ambien</w:t>
        </w:r>
      </w:ins>
      <w:r>
        <w:rPr>
          <w:rFonts w:ascii="Arial" w:hAnsi="Arial" w:cs="Arial"/>
        </w:rPr>
        <w:t xml:space="preserve">)? If so, what are they? </w:t>
      </w:r>
      <w:r w:rsidRPr="008C5665">
        <w:rPr>
          <w:rFonts w:ascii="Arial" w:hAnsi="Arial" w:cs="Arial"/>
        </w:rPr>
        <w:t>___________________________________________________</w:t>
      </w:r>
      <w:ins w:id="3" w:author="Registered User" w:date="2010-09-20T12:30:00Z">
        <w:r w:rsidR="008F3C2A">
          <w:rPr>
            <w:rFonts w:ascii="Arial" w:hAnsi="Arial" w:cs="Arial"/>
          </w:rPr>
          <w:t>____________</w:t>
        </w:r>
      </w:ins>
      <w:r w:rsidRPr="008C5665">
        <w:rPr>
          <w:rFonts w:ascii="Arial" w:hAnsi="Arial" w:cs="Arial"/>
        </w:rPr>
        <w:t>_______</w:t>
      </w:r>
    </w:p>
    <w:p w:rsidR="00000000" w:rsidRDefault="001D38DA">
      <w:pPr>
        <w:spacing w:line="360" w:lineRule="auto"/>
        <w:jc w:val="left"/>
        <w:rPr>
          <w:rFonts w:ascii="Arial" w:hAnsi="Arial" w:cs="Arial"/>
        </w:rPr>
        <w:pPrChange w:id="4" w:author="Registered User" w:date="2010-09-20T10:55:00Z">
          <w:pPr>
            <w:spacing w:line="360" w:lineRule="auto"/>
          </w:pPr>
        </w:pPrChange>
      </w:pPr>
      <w:r>
        <w:rPr>
          <w:rFonts w:ascii="Arial" w:hAnsi="Arial" w:cs="Arial"/>
        </w:rPr>
        <w:t>__</w:t>
      </w:r>
      <w:r w:rsidRPr="00C25122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:rsidR="00000000" w:rsidRPr="008F3C2A" w:rsidRDefault="001D381F">
      <w:pPr>
        <w:pStyle w:val="ListParagraph"/>
        <w:numPr>
          <w:ilvl w:val="0"/>
          <w:numId w:val="2"/>
        </w:numPr>
        <w:spacing w:line="360" w:lineRule="auto"/>
        <w:jc w:val="left"/>
        <w:rPr>
          <w:ins w:id="5" w:author="Registered User" w:date="2010-09-20T10:52:00Z"/>
          <w:rFonts w:ascii="Arial" w:hAnsi="Arial" w:cs="Arial"/>
        </w:rPr>
        <w:pPrChange w:id="6" w:author="Registered User" w:date="2010-09-20T10:55:00Z">
          <w:pPr>
            <w:pStyle w:val="ListParagraph"/>
            <w:numPr>
              <w:numId w:val="2"/>
            </w:numPr>
            <w:spacing w:line="360" w:lineRule="auto"/>
            <w:ind w:hanging="360"/>
          </w:pPr>
        </w:pPrChange>
      </w:pPr>
      <w:ins w:id="7" w:author="Registered User" w:date="2010-09-20T10:52:00Z">
        <w:r w:rsidRPr="001A02A6">
          <w:rPr>
            <w:rFonts w:ascii="Arial" w:hAnsi="Arial" w:cs="Arial"/>
          </w:rPr>
          <w:t>Have you used any of the following medications within the last 30 days</w:t>
        </w:r>
        <w:r>
          <w:rPr>
            <w:rFonts w:ascii="Arial" w:hAnsi="Arial" w:cs="Arial"/>
          </w:rPr>
          <w:t xml:space="preserve"> (circle all that </w:t>
        </w:r>
        <w:r w:rsidRPr="008F3C2A">
          <w:rPr>
            <w:rFonts w:ascii="Arial" w:hAnsi="Arial" w:cs="Arial"/>
          </w:rPr>
          <w:t>apply)?</w:t>
        </w:r>
      </w:ins>
    </w:p>
    <w:p w:rsidR="001D381F" w:rsidRPr="008F3C2A" w:rsidRDefault="001D381F" w:rsidP="001D381F">
      <w:pPr>
        <w:spacing w:line="360" w:lineRule="auto"/>
        <w:jc w:val="left"/>
        <w:rPr>
          <w:ins w:id="8" w:author="Registered User" w:date="2010-09-20T10:55:00Z"/>
          <w:rFonts w:ascii="Arial" w:hAnsi="Arial" w:cs="Arial"/>
          <w:rPrChange w:id="9" w:author="Registered User" w:date="2010-09-20T12:31:00Z">
            <w:rPr>
              <w:ins w:id="10" w:author="Registered User" w:date="2010-09-20T10:55:00Z"/>
              <w:rFonts w:ascii="Arial" w:hAnsi="Arial" w:cs="Arial"/>
            </w:rPr>
          </w:rPrChange>
        </w:rPr>
        <w:sectPr w:rsidR="001D381F" w:rsidRPr="008F3C2A" w:rsidSect="00D8524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0000" w:rsidRPr="008F3C2A" w:rsidRDefault="008F3C2A" w:rsidP="008F3C2A">
      <w:pPr>
        <w:spacing w:line="360" w:lineRule="auto"/>
        <w:jc w:val="left"/>
        <w:rPr>
          <w:ins w:id="11" w:author="Registered User" w:date="2010-09-20T10:52:00Z"/>
          <w:rFonts w:ascii="Arial" w:hAnsi="Arial" w:cs="Arial"/>
          <w:sz w:val="20"/>
          <w:szCs w:val="20"/>
          <w:rPrChange w:id="12" w:author="Registered User" w:date="2010-09-20T12:34:00Z">
            <w:rPr>
              <w:ins w:id="13" w:author="Registered User" w:date="2010-09-20T10:52:00Z"/>
              <w:rFonts w:ascii="Arial" w:hAnsi="Arial" w:cs="Arial"/>
            </w:rPr>
          </w:rPrChange>
        </w:rPr>
        <w:pPrChange w:id="14" w:author="Registered User" w:date="2010-09-20T12:31:00Z">
          <w:pPr>
            <w:spacing w:line="360" w:lineRule="auto"/>
          </w:pPr>
        </w:pPrChange>
      </w:pPr>
      <w:ins w:id="15" w:author="Registered User" w:date="2010-09-20T12:27:00Z">
        <w:r w:rsidRPr="008F3C2A">
          <w:rPr>
            <w:rFonts w:ascii="Arial" w:hAnsi="Arial" w:cs="Arial"/>
            <w:sz w:val="20"/>
            <w:szCs w:val="20"/>
            <w:rPrChange w:id="16" w:author="Registered User" w:date="2010-09-20T12:34:00Z">
              <w:rPr>
                <w:rFonts w:ascii="Arial" w:hAnsi="Arial" w:cs="Arial"/>
              </w:rPr>
            </w:rPrChange>
          </w:rPr>
          <w:lastRenderedPageBreak/>
          <w:t>alcohol</w:t>
        </w:r>
      </w:ins>
    </w:p>
    <w:p w:rsidR="00000000" w:rsidRPr="008F3C2A" w:rsidRDefault="008F3C2A" w:rsidP="008F3C2A">
      <w:pPr>
        <w:spacing w:line="360" w:lineRule="auto"/>
        <w:jc w:val="left"/>
        <w:rPr>
          <w:ins w:id="17" w:author="Registered User" w:date="2010-09-20T10:52:00Z"/>
          <w:rFonts w:ascii="Arial" w:hAnsi="Arial" w:cs="Arial"/>
          <w:sz w:val="20"/>
          <w:szCs w:val="20"/>
          <w:rPrChange w:id="18" w:author="Registered User" w:date="2010-09-20T12:34:00Z">
            <w:rPr>
              <w:ins w:id="19" w:author="Registered User" w:date="2010-09-20T10:52:00Z"/>
              <w:rFonts w:ascii="Arial" w:hAnsi="Arial" w:cs="Arial"/>
            </w:rPr>
          </w:rPrChange>
        </w:rPr>
        <w:pPrChange w:id="20" w:author="Registered User" w:date="2010-09-20T12:31:00Z">
          <w:pPr>
            <w:spacing w:line="360" w:lineRule="auto"/>
          </w:pPr>
        </w:pPrChange>
      </w:pPr>
      <w:ins w:id="21" w:author="Registered User" w:date="2010-09-20T12:27:00Z">
        <w:r w:rsidRPr="008F3C2A">
          <w:rPr>
            <w:rFonts w:ascii="Arial" w:hAnsi="Arial" w:cs="Arial"/>
            <w:sz w:val="20"/>
            <w:szCs w:val="20"/>
            <w:rPrChange w:id="22" w:author="Registered User" w:date="2010-09-20T12:34:00Z">
              <w:rPr>
                <w:rFonts w:ascii="Arial" w:hAnsi="Arial" w:cs="Arial"/>
              </w:rPr>
            </w:rPrChange>
          </w:rPr>
          <w:t>cocaine</w:t>
        </w:r>
      </w:ins>
    </w:p>
    <w:p w:rsidR="00000000" w:rsidRPr="008F3C2A" w:rsidRDefault="008F3C2A" w:rsidP="008F3C2A">
      <w:pPr>
        <w:spacing w:line="360" w:lineRule="auto"/>
        <w:jc w:val="left"/>
        <w:rPr>
          <w:ins w:id="23" w:author="Registered User" w:date="2010-09-20T12:27:00Z"/>
          <w:rFonts w:ascii="Arial" w:hAnsi="Arial" w:cs="Arial"/>
          <w:sz w:val="20"/>
          <w:szCs w:val="20"/>
          <w:rPrChange w:id="24" w:author="Registered User" w:date="2010-09-20T12:34:00Z">
            <w:rPr>
              <w:ins w:id="25" w:author="Registered User" w:date="2010-09-20T12:27:00Z"/>
              <w:rFonts w:ascii="Arial" w:hAnsi="Arial" w:cs="Arial"/>
            </w:rPr>
          </w:rPrChange>
        </w:rPr>
        <w:pPrChange w:id="26" w:author="Registered User" w:date="2010-09-20T12:31:00Z">
          <w:pPr/>
        </w:pPrChange>
      </w:pPr>
      <w:ins w:id="27" w:author="Registered User" w:date="2010-09-20T12:29:00Z">
        <w:r w:rsidRPr="008F3C2A">
          <w:rPr>
            <w:rFonts w:ascii="Arial" w:hAnsi="Arial" w:cs="Arial"/>
            <w:sz w:val="20"/>
            <w:szCs w:val="20"/>
            <w:rPrChange w:id="28" w:author="Registered User" w:date="2010-09-20T12:34:00Z">
              <w:rPr>
                <w:rFonts w:ascii="Arial" w:hAnsi="Arial" w:cs="Arial"/>
              </w:rPr>
            </w:rPrChange>
          </w:rPr>
          <w:t>heroin</w:t>
        </w:r>
      </w:ins>
    </w:p>
    <w:p w:rsidR="008F3C2A" w:rsidRPr="008F3C2A" w:rsidRDefault="008F3C2A" w:rsidP="008F3C2A">
      <w:pPr>
        <w:spacing w:line="360" w:lineRule="auto"/>
        <w:jc w:val="left"/>
        <w:rPr>
          <w:ins w:id="29" w:author="Registered User" w:date="2010-09-20T10:52:00Z"/>
          <w:rFonts w:ascii="Arial" w:hAnsi="Arial" w:cs="Arial"/>
          <w:sz w:val="20"/>
          <w:szCs w:val="20"/>
          <w:rPrChange w:id="30" w:author="Registered User" w:date="2010-09-20T12:34:00Z">
            <w:rPr>
              <w:ins w:id="31" w:author="Registered User" w:date="2010-09-20T10:52:00Z"/>
              <w:rFonts w:ascii="Arial" w:hAnsi="Arial" w:cs="Arial"/>
            </w:rPr>
          </w:rPrChange>
        </w:rPr>
        <w:pPrChange w:id="32" w:author="Registered User" w:date="2010-09-20T12:31:00Z">
          <w:pPr>
            <w:spacing w:line="360" w:lineRule="auto"/>
          </w:pPr>
        </w:pPrChange>
      </w:pPr>
      <w:ins w:id="33" w:author="Registered User" w:date="2010-09-20T12:28:00Z">
        <w:r w:rsidRPr="008F3C2A">
          <w:rPr>
            <w:rFonts w:ascii="Arial" w:hAnsi="Arial" w:cs="Arial"/>
            <w:sz w:val="20"/>
            <w:szCs w:val="20"/>
            <w:rPrChange w:id="34" w:author="Registered User" w:date="2010-09-20T12:34:00Z">
              <w:rPr/>
            </w:rPrChange>
          </w:rPr>
          <w:t>ecstasy</w:t>
        </w:r>
      </w:ins>
    </w:p>
    <w:p w:rsidR="00000000" w:rsidRPr="008F3C2A" w:rsidRDefault="008F3C2A" w:rsidP="00D769AD">
      <w:pPr>
        <w:spacing w:line="360" w:lineRule="auto"/>
        <w:jc w:val="left"/>
        <w:rPr>
          <w:ins w:id="35" w:author="Registered User" w:date="2010-09-20T12:32:00Z"/>
          <w:rFonts w:ascii="Arial" w:hAnsi="Arial" w:cs="Arial"/>
          <w:sz w:val="20"/>
          <w:szCs w:val="20"/>
          <w:rPrChange w:id="36" w:author="Registered User" w:date="2010-09-20T12:34:00Z">
            <w:rPr>
              <w:ins w:id="37" w:author="Registered User" w:date="2010-09-20T12:32:00Z"/>
              <w:rFonts w:ascii="Arial" w:hAnsi="Arial" w:cs="Arial"/>
            </w:rPr>
          </w:rPrChange>
        </w:rPr>
      </w:pPr>
      <w:ins w:id="38" w:author="Registered User" w:date="2010-09-20T12:28:00Z">
        <w:r w:rsidRPr="008F3C2A">
          <w:rPr>
            <w:rFonts w:ascii="Arial" w:hAnsi="Arial" w:cs="Arial"/>
            <w:sz w:val="20"/>
            <w:szCs w:val="20"/>
            <w:rPrChange w:id="39" w:author="Registered User" w:date="2010-09-20T12:34:00Z">
              <w:rPr>
                <w:rFonts w:ascii="Arial" w:hAnsi="Arial" w:cs="Arial"/>
              </w:rPr>
            </w:rPrChange>
          </w:rPr>
          <w:t>methamphetamine</w:t>
        </w:r>
      </w:ins>
    </w:p>
    <w:p w:rsidR="008F3C2A" w:rsidRPr="008F3C2A" w:rsidRDefault="008F3C2A" w:rsidP="00D769AD">
      <w:pPr>
        <w:spacing w:line="360" w:lineRule="auto"/>
        <w:jc w:val="left"/>
        <w:rPr>
          <w:ins w:id="40" w:author="Registered User" w:date="2010-09-20T12:33:00Z"/>
          <w:rFonts w:ascii="Arial" w:hAnsi="Arial" w:cs="Arial"/>
          <w:sz w:val="20"/>
          <w:szCs w:val="20"/>
          <w:rPrChange w:id="41" w:author="Registered User" w:date="2010-09-20T12:34:00Z">
            <w:rPr>
              <w:ins w:id="42" w:author="Registered User" w:date="2010-09-20T12:33:00Z"/>
              <w:sz w:val="20"/>
              <w:szCs w:val="20"/>
            </w:rPr>
          </w:rPrChange>
        </w:rPr>
      </w:pPr>
      <w:ins w:id="43" w:author="Registered User" w:date="2010-09-20T12:32:00Z">
        <w:r w:rsidRPr="008F3C2A">
          <w:rPr>
            <w:rFonts w:ascii="Arial" w:hAnsi="Arial" w:cs="Arial"/>
            <w:sz w:val="20"/>
            <w:szCs w:val="20"/>
            <w:rPrChange w:id="44" w:author="Registered User" w:date="2010-09-20T12:34:00Z">
              <w:rPr>
                <w:sz w:val="20"/>
                <w:szCs w:val="20"/>
              </w:rPr>
            </w:rPrChange>
          </w:rPr>
          <w:t>prescription stimulan</w:t>
        </w:r>
        <w:r w:rsidRPr="008F3C2A">
          <w:rPr>
            <w:rFonts w:ascii="Arial" w:hAnsi="Arial" w:cs="Arial"/>
            <w:sz w:val="20"/>
            <w:szCs w:val="20"/>
            <w:rPrChange w:id="45" w:author="Registered User" w:date="2010-09-20T12:34:00Z">
              <w:rPr>
                <w:sz w:val="20"/>
                <w:szCs w:val="20"/>
              </w:rPr>
            </w:rPrChange>
          </w:rPr>
          <w:t>ts (e.g., Adderall, Ritali</w:t>
        </w:r>
      </w:ins>
      <w:ins w:id="46" w:author="Registered User" w:date="2010-09-20T12:34:00Z">
        <w:r w:rsidRPr="008F3C2A">
          <w:rPr>
            <w:rFonts w:ascii="Arial" w:hAnsi="Arial" w:cs="Arial"/>
            <w:sz w:val="20"/>
            <w:szCs w:val="20"/>
            <w:rPrChange w:id="47" w:author="Registered User" w:date="2010-09-20T12:34:00Z">
              <w:rPr>
                <w:sz w:val="20"/>
                <w:szCs w:val="20"/>
              </w:rPr>
            </w:rPrChange>
          </w:rPr>
          <w:t>n</w:t>
        </w:r>
      </w:ins>
      <w:ins w:id="48" w:author="Registered User" w:date="2010-09-20T12:32:00Z">
        <w:r w:rsidRPr="008F3C2A">
          <w:rPr>
            <w:rFonts w:ascii="Arial" w:hAnsi="Arial" w:cs="Arial"/>
            <w:sz w:val="20"/>
            <w:szCs w:val="20"/>
            <w:rPrChange w:id="49" w:author="Registered User" w:date="2010-09-20T12:34:00Z">
              <w:rPr>
                <w:sz w:val="20"/>
                <w:szCs w:val="20"/>
              </w:rPr>
            </w:rPrChange>
          </w:rPr>
          <w:t>)</w:t>
        </w:r>
      </w:ins>
    </w:p>
    <w:p w:rsidR="008F3C2A" w:rsidRPr="008F3C2A" w:rsidRDefault="008F3C2A" w:rsidP="00D769AD">
      <w:pPr>
        <w:spacing w:line="360" w:lineRule="auto"/>
        <w:jc w:val="left"/>
        <w:rPr>
          <w:ins w:id="50" w:author="Registered User" w:date="2010-09-20T12:33:00Z"/>
          <w:rFonts w:ascii="Arial" w:hAnsi="Arial" w:cs="Arial"/>
          <w:sz w:val="20"/>
          <w:szCs w:val="20"/>
          <w:rPrChange w:id="51" w:author="Registered User" w:date="2010-09-20T12:34:00Z">
            <w:rPr>
              <w:ins w:id="52" w:author="Registered User" w:date="2010-09-20T12:33:00Z"/>
              <w:sz w:val="20"/>
              <w:szCs w:val="20"/>
            </w:rPr>
          </w:rPrChange>
        </w:rPr>
      </w:pPr>
      <w:ins w:id="53" w:author="Registered User" w:date="2010-09-20T12:33:00Z">
        <w:r w:rsidRPr="008F3C2A">
          <w:rPr>
            <w:rFonts w:ascii="Arial" w:hAnsi="Arial" w:cs="Arial"/>
            <w:sz w:val="20"/>
            <w:szCs w:val="20"/>
            <w:rPrChange w:id="54" w:author="Registered User" w:date="2010-09-20T12:34:00Z">
              <w:rPr>
                <w:sz w:val="20"/>
                <w:szCs w:val="20"/>
              </w:rPr>
            </w:rPrChange>
          </w:rPr>
          <w:lastRenderedPageBreak/>
          <w:t>prescription opioids (e.g., Oxycontin, Percodan, Darvocet)</w:t>
        </w:r>
      </w:ins>
    </w:p>
    <w:p w:rsidR="008F3C2A" w:rsidRPr="008F3C2A" w:rsidRDefault="008F3C2A" w:rsidP="00D769AD">
      <w:pPr>
        <w:spacing w:line="360" w:lineRule="auto"/>
        <w:jc w:val="left"/>
        <w:rPr>
          <w:ins w:id="55" w:author="Registered User" w:date="2010-09-20T12:33:00Z"/>
          <w:rFonts w:ascii="Arial" w:hAnsi="Arial" w:cs="Arial"/>
          <w:sz w:val="20"/>
          <w:szCs w:val="20"/>
          <w:rPrChange w:id="56" w:author="Registered User" w:date="2010-09-20T12:34:00Z">
            <w:rPr>
              <w:ins w:id="57" w:author="Registered User" w:date="2010-09-20T12:33:00Z"/>
              <w:sz w:val="20"/>
              <w:szCs w:val="20"/>
            </w:rPr>
          </w:rPrChange>
        </w:rPr>
      </w:pPr>
      <w:ins w:id="58" w:author="Registered User" w:date="2010-09-20T12:33:00Z">
        <w:r w:rsidRPr="008F3C2A">
          <w:rPr>
            <w:rFonts w:ascii="Arial" w:hAnsi="Arial" w:cs="Arial"/>
            <w:sz w:val="20"/>
            <w:szCs w:val="20"/>
            <w:rPrChange w:id="59" w:author="Registered User" w:date="2010-09-20T12:34:00Z">
              <w:rPr>
                <w:sz w:val="20"/>
                <w:szCs w:val="20"/>
              </w:rPr>
            </w:rPrChange>
          </w:rPr>
          <w:t>prescription tranquilizers (e.g., Xanax, Valium, Ativan</w:t>
        </w:r>
      </w:ins>
      <w:ins w:id="60" w:author="Registered User" w:date="2010-09-20T12:34:00Z">
        <w:r w:rsidRPr="008F3C2A">
          <w:rPr>
            <w:rFonts w:ascii="Arial" w:hAnsi="Arial" w:cs="Arial"/>
            <w:sz w:val="20"/>
            <w:szCs w:val="20"/>
            <w:rPrChange w:id="61" w:author="Registered User" w:date="2010-09-20T12:34:00Z">
              <w:rPr>
                <w:sz w:val="20"/>
                <w:szCs w:val="20"/>
              </w:rPr>
            </w:rPrChange>
          </w:rPr>
          <w:t xml:space="preserve">, </w:t>
        </w:r>
      </w:ins>
      <w:ins w:id="62" w:author="Registered User" w:date="2010-09-20T12:33:00Z">
        <w:r w:rsidRPr="008F3C2A">
          <w:rPr>
            <w:rFonts w:ascii="Arial" w:hAnsi="Arial" w:cs="Arial"/>
            <w:sz w:val="20"/>
            <w:szCs w:val="20"/>
            <w:rPrChange w:id="63" w:author="Registered User" w:date="2010-09-20T12:34:00Z">
              <w:rPr>
                <w:sz w:val="20"/>
                <w:szCs w:val="20"/>
              </w:rPr>
            </w:rPrChange>
          </w:rPr>
          <w:t>Klonopin</w:t>
        </w:r>
        <w:r w:rsidRPr="008F3C2A">
          <w:rPr>
            <w:rFonts w:ascii="Arial" w:hAnsi="Arial" w:cs="Arial"/>
            <w:sz w:val="20"/>
            <w:szCs w:val="20"/>
            <w:rPrChange w:id="64" w:author="Registered User" w:date="2010-09-20T12:34:00Z">
              <w:rPr>
                <w:sz w:val="20"/>
                <w:szCs w:val="20"/>
              </w:rPr>
            </w:rPrChange>
          </w:rPr>
          <w:t>)</w:t>
        </w:r>
      </w:ins>
    </w:p>
    <w:p w:rsidR="008F3C2A" w:rsidRPr="008F3C2A" w:rsidRDefault="008F3C2A" w:rsidP="00D769AD">
      <w:pPr>
        <w:spacing w:line="360" w:lineRule="auto"/>
        <w:jc w:val="left"/>
        <w:rPr>
          <w:ins w:id="65" w:author="Registered User" w:date="2010-09-20T10:55:00Z"/>
          <w:rFonts w:ascii="Arial" w:hAnsi="Arial" w:cs="Arial"/>
          <w:sz w:val="20"/>
          <w:szCs w:val="20"/>
          <w:rPrChange w:id="66" w:author="Registered User" w:date="2010-09-20T12:34:00Z">
            <w:rPr>
              <w:ins w:id="67" w:author="Registered User" w:date="2010-09-20T10:55:00Z"/>
            </w:rPr>
          </w:rPrChange>
        </w:rPr>
        <w:sectPr w:rsidR="008F3C2A" w:rsidRPr="008F3C2A" w:rsidSect="008F3C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  <w:sectPrChange w:id="68" w:author="Registered User" w:date="2010-09-20T12:34:00Z">
            <w:sectPr w:rsidR="008F3C2A" w:rsidRPr="008F3C2A" w:rsidSect="008F3C2A">
              <w:cols w:num="1"/>
            </w:sectPr>
          </w:sectPrChange>
        </w:sectPr>
      </w:pPr>
      <w:ins w:id="69" w:author="Registered User" w:date="2010-09-20T12:33:00Z">
        <w:r w:rsidRPr="008F3C2A">
          <w:rPr>
            <w:rFonts w:ascii="Arial" w:hAnsi="Arial" w:cs="Arial"/>
            <w:sz w:val="20"/>
            <w:szCs w:val="20"/>
            <w:rPrChange w:id="70" w:author="Registered User" w:date="2010-09-20T12:34:00Z">
              <w:rPr>
                <w:sz w:val="20"/>
                <w:szCs w:val="20"/>
              </w:rPr>
            </w:rPrChange>
          </w:rPr>
          <w:t xml:space="preserve">prescription sedatives (e.g., </w:t>
        </w:r>
      </w:ins>
      <w:ins w:id="71" w:author="Registered User" w:date="2010-09-20T12:34:00Z">
        <w:r w:rsidRPr="008F3C2A">
          <w:rPr>
            <w:rFonts w:ascii="Arial" w:hAnsi="Arial" w:cs="Arial"/>
            <w:sz w:val="20"/>
            <w:szCs w:val="20"/>
            <w:rPrChange w:id="72" w:author="Registered User" w:date="2010-09-20T12:34:00Z">
              <w:rPr>
                <w:sz w:val="20"/>
                <w:szCs w:val="20"/>
              </w:rPr>
            </w:rPrChange>
          </w:rPr>
          <w:t xml:space="preserve">Lunesta, </w:t>
        </w:r>
        <w:r w:rsidRPr="008F3C2A">
          <w:rPr>
            <w:rFonts w:ascii="Arial" w:hAnsi="Arial" w:cs="Arial"/>
            <w:sz w:val="20"/>
            <w:szCs w:val="20"/>
            <w:rPrChange w:id="73" w:author="Registered User" w:date="2010-09-20T12:34:00Z">
              <w:rPr>
                <w:sz w:val="20"/>
                <w:szCs w:val="20"/>
              </w:rPr>
            </w:rPrChange>
          </w:rPr>
          <w:t>Ambien</w:t>
        </w:r>
      </w:ins>
      <w:ins w:id="74" w:author="Registered User" w:date="2010-09-20T12:37:00Z">
        <w:r>
          <w:rPr>
            <w:rFonts w:ascii="Arial" w:hAnsi="Arial" w:cs="Arial"/>
            <w:sz w:val="20"/>
            <w:szCs w:val="20"/>
          </w:rPr>
          <w:t>)</w:t>
        </w:r>
      </w:ins>
    </w:p>
    <w:p w:rsidR="008F3C2A" w:rsidRDefault="008F3C2A">
      <w:pPr>
        <w:spacing w:line="360" w:lineRule="auto"/>
        <w:jc w:val="left"/>
        <w:rPr>
          <w:ins w:id="75" w:author="Registered User" w:date="2010-09-20T12:34:00Z"/>
          <w:rFonts w:ascii="Arial" w:hAnsi="Arial" w:cs="Arial"/>
        </w:rPr>
        <w:sectPr w:rsidR="008F3C2A" w:rsidSect="001D38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0000" w:rsidRPr="008F3C2A" w:rsidRDefault="001D38DA" w:rsidP="008F3C2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rPrChange w:id="76" w:author="Registered User" w:date="2010-09-20T12:35:00Z">
            <w:rPr/>
          </w:rPrChange>
        </w:rPr>
        <w:pPrChange w:id="77" w:author="Registered User" w:date="2010-09-20T12:35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r w:rsidRPr="008F3C2A">
        <w:rPr>
          <w:rFonts w:ascii="Arial" w:hAnsi="Arial" w:cs="Arial"/>
          <w:rPrChange w:id="78" w:author="Registered User" w:date="2010-09-20T12:35:00Z">
            <w:rPr/>
          </w:rPrChange>
        </w:rPr>
        <w:lastRenderedPageBreak/>
        <w:t>Are you currently using any non-prescription medications (e.g., herbal supplements, diet pills, energy drinks)?______________________________________________________</w:t>
      </w:r>
    </w:p>
    <w:p w:rsidR="00000000" w:rsidRDefault="001D38DA">
      <w:pPr>
        <w:spacing w:line="360" w:lineRule="auto"/>
        <w:jc w:val="left"/>
        <w:rPr>
          <w:rFonts w:ascii="Arial" w:hAnsi="Arial" w:cs="Arial"/>
        </w:rPr>
        <w:pPrChange w:id="79" w:author="Registered User" w:date="2010-09-20T10:55:00Z">
          <w:pPr>
            <w:spacing w:line="360" w:lineRule="auto"/>
          </w:pPr>
        </w:pPrChange>
      </w:pPr>
      <w:r w:rsidRPr="00C25122">
        <w:rPr>
          <w:rFonts w:ascii="Arial" w:hAnsi="Arial" w:cs="Arial"/>
        </w:rPr>
        <w:t>____________________________________________________________________________</w:t>
      </w:r>
      <w:r>
        <w:rPr>
          <w:rFonts w:ascii="Arial" w:hAnsi="Arial" w:cs="Arial"/>
        </w:rPr>
        <w:t>_</w:t>
      </w:r>
      <w:r w:rsidRPr="00C25122">
        <w:rPr>
          <w:rFonts w:ascii="Arial" w:hAnsi="Arial" w:cs="Arial"/>
        </w:rPr>
        <w:t>____________________________________________</w:t>
      </w:r>
      <w:r>
        <w:rPr>
          <w:rFonts w:ascii="Arial" w:hAnsi="Arial" w:cs="Arial"/>
        </w:rPr>
        <w:t>_______________________________</w:t>
      </w:r>
    </w:p>
    <w:p w:rsidR="00000000" w:rsidRDefault="00CB102A">
      <w:pPr>
        <w:spacing w:line="360" w:lineRule="auto"/>
        <w:jc w:val="left"/>
        <w:rPr>
          <w:rFonts w:ascii="Arial" w:hAnsi="Arial" w:cs="Arial"/>
          <w:b/>
        </w:rPr>
        <w:pPrChange w:id="80" w:author="Registered User" w:date="2010-09-20T10:55:00Z">
          <w:pPr>
            <w:spacing w:line="360" w:lineRule="auto"/>
          </w:pPr>
        </w:pPrChange>
      </w:pPr>
    </w:p>
    <w:p w:rsidR="00000000" w:rsidRDefault="001D38DA">
      <w:pPr>
        <w:spacing w:line="360" w:lineRule="auto"/>
        <w:jc w:val="left"/>
        <w:rPr>
          <w:rFonts w:ascii="Arial" w:hAnsi="Arial" w:cs="Arial"/>
          <w:b/>
        </w:rPr>
        <w:pPrChange w:id="81" w:author="Registered User" w:date="2010-09-20T10:55:00Z">
          <w:pPr>
            <w:spacing w:line="360" w:lineRule="auto"/>
          </w:pPr>
        </w:pPrChange>
      </w:pPr>
      <w:r w:rsidRPr="00C25122">
        <w:rPr>
          <w:rFonts w:ascii="Arial" w:hAnsi="Arial" w:cs="Arial"/>
          <w:b/>
        </w:rPr>
        <w:t>Caffeine Use</w:t>
      </w:r>
    </w:p>
    <w:p w:rsidR="00000000" w:rsidRDefault="001D38DA" w:rsidP="008F3C2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</w:rPr>
        <w:pPrChange w:id="82" w:author="Registered User" w:date="2010-09-20T12:36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r w:rsidRPr="00C25122">
        <w:rPr>
          <w:rFonts w:ascii="Arial" w:hAnsi="Arial" w:cs="Arial"/>
        </w:rPr>
        <w:t xml:space="preserve">How much caffeine do you consume on a daily basis </w:t>
      </w:r>
      <w:r w:rsidRPr="00C25122">
        <w:rPr>
          <w:rFonts w:ascii="Arial" w:hAnsi="Arial" w:cs="Arial"/>
          <w:i/>
        </w:rPr>
        <w:t>on average</w:t>
      </w:r>
      <w:r w:rsidRPr="00C25122">
        <w:rPr>
          <w:rFonts w:ascii="Arial" w:hAnsi="Arial" w:cs="Arial"/>
        </w:rPr>
        <w:t xml:space="preserve"> (circle one)?  </w:t>
      </w:r>
    </w:p>
    <w:p w:rsidR="00000000" w:rsidRDefault="001D38DA">
      <w:pPr>
        <w:spacing w:line="360" w:lineRule="auto"/>
        <w:jc w:val="left"/>
        <w:rPr>
          <w:rFonts w:ascii="Arial" w:hAnsi="Arial" w:cs="Arial"/>
        </w:rPr>
        <w:pPrChange w:id="83" w:author="Registered User" w:date="2010-09-20T10:55:00Z">
          <w:pPr>
            <w:spacing w:line="360" w:lineRule="auto"/>
          </w:pPr>
        </w:pPrChange>
      </w:pPr>
      <w:r w:rsidRPr="00C25122">
        <w:rPr>
          <w:rFonts w:ascii="Arial" w:hAnsi="Arial" w:cs="Arial"/>
        </w:rPr>
        <w:t>0-2 drinks/day</w:t>
      </w:r>
      <w:r w:rsidRPr="00C25122">
        <w:rPr>
          <w:rFonts w:ascii="Arial" w:hAnsi="Arial" w:cs="Arial"/>
        </w:rPr>
        <w:tab/>
      </w:r>
      <w:r w:rsidRPr="00C25122">
        <w:rPr>
          <w:rFonts w:ascii="Arial" w:hAnsi="Arial" w:cs="Arial"/>
        </w:rPr>
        <w:tab/>
        <w:t>3-4 drinks/day</w:t>
      </w:r>
      <w:r w:rsidRPr="00C25122">
        <w:rPr>
          <w:rFonts w:ascii="Arial" w:hAnsi="Arial" w:cs="Arial"/>
        </w:rPr>
        <w:tab/>
      </w:r>
      <w:r w:rsidRPr="00C25122">
        <w:rPr>
          <w:rFonts w:ascii="Arial" w:hAnsi="Arial" w:cs="Arial"/>
        </w:rPr>
        <w:tab/>
        <w:t>5-6 drinks/day</w:t>
      </w:r>
      <w:r w:rsidRPr="00C25122">
        <w:rPr>
          <w:rFonts w:ascii="Arial" w:hAnsi="Arial" w:cs="Arial"/>
        </w:rPr>
        <w:tab/>
      </w:r>
      <w:r w:rsidRPr="00C25122">
        <w:rPr>
          <w:rFonts w:ascii="Arial" w:hAnsi="Arial" w:cs="Arial"/>
        </w:rPr>
        <w:tab/>
        <w:t>more than 6 drinks/day</w:t>
      </w:r>
    </w:p>
    <w:p w:rsidR="00000000" w:rsidRDefault="001D38DA">
      <w:pPr>
        <w:spacing w:line="360" w:lineRule="auto"/>
        <w:jc w:val="left"/>
        <w:rPr>
          <w:rFonts w:ascii="Arial" w:hAnsi="Arial" w:cs="Arial"/>
        </w:rPr>
        <w:pPrChange w:id="84" w:author="Registered User" w:date="2010-09-20T10:55:00Z">
          <w:pPr>
            <w:spacing w:line="360" w:lineRule="auto"/>
          </w:pPr>
        </w:pPrChange>
      </w:pPr>
      <w:r w:rsidRPr="00C25122">
        <w:rPr>
          <w:rFonts w:ascii="Arial" w:hAnsi="Arial" w:cs="Arial"/>
        </w:rPr>
        <w:t>What type (e.g., coffee, tea, soda)?________________________</w:t>
      </w:r>
      <w:r>
        <w:rPr>
          <w:rFonts w:ascii="Arial" w:hAnsi="Arial" w:cs="Arial"/>
        </w:rPr>
        <w:t>________________________</w:t>
      </w:r>
    </w:p>
    <w:p w:rsidR="00000000" w:rsidRDefault="00CB102A">
      <w:pPr>
        <w:spacing w:line="360" w:lineRule="auto"/>
        <w:jc w:val="left"/>
        <w:rPr>
          <w:rFonts w:ascii="Arial" w:hAnsi="Arial" w:cs="Arial"/>
          <w:b/>
        </w:rPr>
        <w:pPrChange w:id="85" w:author="Registered User" w:date="2010-09-20T10:55:00Z">
          <w:pPr>
            <w:spacing w:line="360" w:lineRule="auto"/>
          </w:pPr>
        </w:pPrChange>
      </w:pPr>
    </w:p>
    <w:p w:rsidR="00000000" w:rsidRDefault="001D38DA">
      <w:pPr>
        <w:spacing w:line="360" w:lineRule="auto"/>
        <w:jc w:val="left"/>
        <w:rPr>
          <w:rFonts w:ascii="Arial" w:hAnsi="Arial" w:cs="Arial"/>
          <w:b/>
        </w:rPr>
        <w:pPrChange w:id="86" w:author="Registered User" w:date="2010-09-20T10:55:00Z">
          <w:pPr>
            <w:spacing w:line="360" w:lineRule="auto"/>
          </w:pPr>
        </w:pPrChange>
      </w:pPr>
      <w:r w:rsidRPr="007C0E00">
        <w:rPr>
          <w:rFonts w:ascii="Arial" w:hAnsi="Arial" w:cs="Arial"/>
          <w:b/>
        </w:rPr>
        <w:t>Smoking</w:t>
      </w:r>
      <w:r>
        <w:rPr>
          <w:rFonts w:ascii="Arial" w:hAnsi="Arial" w:cs="Arial"/>
          <w:b/>
        </w:rPr>
        <w:t xml:space="preserve"> History and Habits</w:t>
      </w:r>
    </w:p>
    <w:p w:rsidR="00000000" w:rsidRDefault="001D38DA" w:rsidP="008F3C2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</w:rPr>
        <w:pPrChange w:id="87" w:author="Registered User" w:date="2010-09-20T12:36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r>
        <w:rPr>
          <w:rFonts w:ascii="Arial" w:hAnsi="Arial" w:cs="Arial"/>
        </w:rPr>
        <w:t>Do you smoke tobacco? __________________________________________________</w:t>
      </w:r>
    </w:p>
    <w:p w:rsidR="00000000" w:rsidRDefault="001D38DA" w:rsidP="008F3C2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</w:rPr>
        <w:pPrChange w:id="88" w:author="Registered User" w:date="2010-09-20T12:36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r>
        <w:rPr>
          <w:rFonts w:ascii="Arial" w:hAnsi="Arial" w:cs="Arial"/>
        </w:rPr>
        <w:t>What do you smoke (e.g., cigarettes, cigars, pipes)? ____________________________</w:t>
      </w:r>
    </w:p>
    <w:p w:rsidR="00000000" w:rsidRDefault="001D38DA" w:rsidP="008F3C2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</w:rPr>
        <w:pPrChange w:id="89" w:author="Registered User" w:date="2010-09-20T12:36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r>
        <w:rPr>
          <w:rFonts w:ascii="Arial" w:hAnsi="Arial" w:cs="Arial"/>
        </w:rPr>
        <w:t>When did you start smoking? ______________________________________________</w:t>
      </w:r>
    </w:p>
    <w:p w:rsidR="00000000" w:rsidRDefault="001D38DA" w:rsidP="008F3C2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</w:rPr>
        <w:pPrChange w:id="90" w:author="Registered User" w:date="2010-09-20T12:36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r>
        <w:rPr>
          <w:rFonts w:ascii="Arial" w:hAnsi="Arial" w:cs="Arial"/>
        </w:rPr>
        <w:t>On average, how much do you smoke per day? ________________________________</w:t>
      </w:r>
    </w:p>
    <w:p w:rsidR="00000000" w:rsidRDefault="001D38DA" w:rsidP="008F3C2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</w:rPr>
        <w:pPrChange w:id="91" w:author="Registered User" w:date="2010-09-20T12:36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r>
        <w:rPr>
          <w:rFonts w:ascii="Arial" w:hAnsi="Arial" w:cs="Arial"/>
        </w:rPr>
        <w:lastRenderedPageBreak/>
        <w:t>How long has it been since you last smoked? __________________________________</w:t>
      </w:r>
    </w:p>
    <w:p w:rsidR="00D8524A" w:rsidRDefault="00D8524A"/>
    <w:sectPr w:rsidR="00D8524A" w:rsidSect="001D38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02A" w:rsidRDefault="00CB102A" w:rsidP="001D38DA">
      <w:r>
        <w:separator/>
      </w:r>
    </w:p>
  </w:endnote>
  <w:endnote w:type="continuationSeparator" w:id="0">
    <w:p w:rsidR="00CB102A" w:rsidRDefault="00CB102A" w:rsidP="001D3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02A" w:rsidRDefault="00CB102A" w:rsidP="001D38DA">
      <w:r>
        <w:separator/>
      </w:r>
    </w:p>
  </w:footnote>
  <w:footnote w:type="continuationSeparator" w:id="0">
    <w:p w:rsidR="00CB102A" w:rsidRDefault="00CB102A" w:rsidP="001D38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DA" w:rsidRDefault="001D38DA" w:rsidP="001D38DA">
    <w:pPr>
      <w:pStyle w:val="Header"/>
    </w:pPr>
    <w:r>
      <w:rPr>
        <w:rFonts w:ascii="Arial" w:eastAsia="Times New Roman" w:hAnsi="Arial" w:cs="Arial"/>
        <w:sz w:val="24"/>
        <w:szCs w:val="24"/>
      </w:rPr>
      <w:t xml:space="preserve">ID# </w:t>
    </w:r>
    <w:r w:rsidRPr="00FE1B7A">
      <w:rPr>
        <w:rFonts w:ascii="Arial" w:eastAsia="Times New Roman" w:hAnsi="Arial" w:cs="Arial"/>
        <w:sz w:val="24"/>
        <w:szCs w:val="24"/>
      </w:rPr>
      <w:t xml:space="preserve"> ____________________</w:t>
    </w:r>
  </w:p>
  <w:p w:rsidR="001D38DA" w:rsidRDefault="001D38DA">
    <w:pPr>
      <w:pStyle w:val="Header"/>
    </w:pPr>
  </w:p>
  <w:p w:rsidR="001D38DA" w:rsidRDefault="001D38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200A"/>
    <w:multiLevelType w:val="hybridMultilevel"/>
    <w:tmpl w:val="51E65E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656F3"/>
    <w:multiLevelType w:val="hybridMultilevel"/>
    <w:tmpl w:val="73F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38DA"/>
    <w:rsid w:val="000D6751"/>
    <w:rsid w:val="000E4163"/>
    <w:rsid w:val="00143F53"/>
    <w:rsid w:val="001D381F"/>
    <w:rsid w:val="001D38DA"/>
    <w:rsid w:val="00205088"/>
    <w:rsid w:val="002B270D"/>
    <w:rsid w:val="002D0C6D"/>
    <w:rsid w:val="003D5405"/>
    <w:rsid w:val="0060367C"/>
    <w:rsid w:val="007455FB"/>
    <w:rsid w:val="008F3C2A"/>
    <w:rsid w:val="00CB102A"/>
    <w:rsid w:val="00CC109F"/>
    <w:rsid w:val="00D769AD"/>
    <w:rsid w:val="00D8524A"/>
    <w:rsid w:val="00DC180E"/>
    <w:rsid w:val="00DE6E57"/>
    <w:rsid w:val="00E110F9"/>
    <w:rsid w:val="00FE4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8DA"/>
  </w:style>
  <w:style w:type="paragraph" w:styleId="Footer">
    <w:name w:val="footer"/>
    <w:basedOn w:val="Normal"/>
    <w:link w:val="FooterChar"/>
    <w:uiPriority w:val="99"/>
    <w:semiHidden/>
    <w:unhideWhenUsed/>
    <w:rsid w:val="001D3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8DA"/>
  </w:style>
  <w:style w:type="paragraph" w:styleId="BalloonText">
    <w:name w:val="Balloon Text"/>
    <w:basedOn w:val="Normal"/>
    <w:link w:val="BalloonTextChar"/>
    <w:uiPriority w:val="99"/>
    <w:semiHidden/>
    <w:unhideWhenUsed/>
    <w:rsid w:val="001D3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D63D0-3170-4E6F-AA0A-906BF243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4</cp:revision>
  <dcterms:created xsi:type="dcterms:W3CDTF">2010-09-20T15:57:00Z</dcterms:created>
  <dcterms:modified xsi:type="dcterms:W3CDTF">2010-09-20T17:38:00Z</dcterms:modified>
</cp:coreProperties>
</file>