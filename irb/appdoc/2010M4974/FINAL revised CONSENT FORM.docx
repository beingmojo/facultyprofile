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D47" w:rsidRPr="008F533F" w:rsidRDefault="00BC7D47" w:rsidP="00BC7D47">
      <w:pPr>
        <w:jc w:val="center"/>
      </w:pPr>
      <w:r w:rsidRPr="008F533F">
        <w:t>CONSENT FORM</w:t>
      </w:r>
    </w:p>
    <w:p w:rsidR="00BC7D47" w:rsidRPr="008F533F" w:rsidRDefault="00BC7D47" w:rsidP="00BC7D47">
      <w:pPr>
        <w:jc w:val="center"/>
      </w:pPr>
    </w:p>
    <w:p w:rsidR="00BC7D47" w:rsidRPr="005D5EC7" w:rsidRDefault="00BC7D47" w:rsidP="00BC7D47">
      <w:pPr>
        <w:jc w:val="center"/>
        <w:rPr>
          <w:b/>
        </w:rPr>
      </w:pPr>
      <w:r w:rsidRPr="005D5EC7">
        <w:rPr>
          <w:b/>
        </w:rPr>
        <w:t>Role of sensory environment in stress reactivity: Implications for pathological anxiety</w:t>
      </w:r>
    </w:p>
    <w:p w:rsidR="00BC7D47" w:rsidRPr="008F533F" w:rsidRDefault="00BC7D47" w:rsidP="00BC7D47">
      <w:pPr>
        <w:jc w:val="center"/>
      </w:pPr>
    </w:p>
    <w:p w:rsidR="00BC7D47" w:rsidRPr="008F533F" w:rsidRDefault="00BC7D47" w:rsidP="00BC7D47">
      <w:pPr>
        <w:jc w:val="center"/>
      </w:pPr>
      <w:r w:rsidRPr="008F533F">
        <w:t xml:space="preserve">IRB Approval Number: </w:t>
      </w:r>
      <w:r>
        <w:rPr>
          <w:rStyle w:val="style23"/>
        </w:rPr>
        <w:t>_____________</w:t>
      </w:r>
    </w:p>
    <w:p w:rsidR="00BC7D47" w:rsidRPr="008F533F" w:rsidRDefault="00BC7D47" w:rsidP="00BC7D47">
      <w:pPr>
        <w:jc w:val="center"/>
      </w:pPr>
    </w:p>
    <w:p w:rsidR="00BC7D47" w:rsidRPr="008F533F" w:rsidRDefault="00BC7D47" w:rsidP="00BC7D47">
      <w:pPr>
        <w:jc w:val="center"/>
      </w:pPr>
    </w:p>
    <w:p w:rsidR="00BC7D47" w:rsidRPr="008F533F" w:rsidRDefault="00BC7D47" w:rsidP="00BC7D47">
      <w:r w:rsidRPr="008F533F">
        <w:tab/>
        <w:t>This Consent Form contains important informa</w:t>
      </w:r>
      <w:r>
        <w:t>tion about the research being conducted</w:t>
      </w:r>
      <w:r w:rsidRPr="008F533F">
        <w:t xml:space="preserve">.  </w:t>
      </w:r>
      <w:r>
        <w:t>R</w:t>
      </w:r>
      <w:r w:rsidRPr="008F533F">
        <w:t xml:space="preserve">ead the information below and ask questions about anything you do not understand, before deciding whether or not to participate. If you have any questions about this research, you may contact </w:t>
      </w:r>
      <w:r>
        <w:t>Wendy Brooks (email: wb1127</w:t>
      </w:r>
      <w:r w:rsidRPr="008F533F">
        <w:t>@txstate.edu), or the researcher's supervising professor and Thesis Chair, Dr. Alex</w:t>
      </w:r>
      <w:r>
        <w:t>ander</w:t>
      </w:r>
      <w:r w:rsidRPr="008F533F">
        <w:t xml:space="preserve"> </w:t>
      </w:r>
      <w:proofErr w:type="spellStart"/>
      <w:r w:rsidRPr="008F533F">
        <w:t>Nagurney</w:t>
      </w:r>
      <w:proofErr w:type="spellEnd"/>
      <w:r w:rsidRPr="008F533F">
        <w:t xml:space="preserve"> (office phone: 512- 245-3165; email: an18@txstate.edu).  </w:t>
      </w:r>
    </w:p>
    <w:p w:rsidR="00BC7D47" w:rsidRPr="008F533F" w:rsidRDefault="00BC7D47" w:rsidP="00BC7D47"/>
    <w:p w:rsidR="00BC7D47" w:rsidRPr="008F533F" w:rsidRDefault="00BC7D47" w:rsidP="00BC7D47">
      <w:pPr>
        <w:rPr>
          <w:b/>
          <w:u w:val="single"/>
        </w:rPr>
      </w:pPr>
      <w:r w:rsidRPr="008F533F">
        <w:rPr>
          <w:b/>
          <w:u w:val="single"/>
        </w:rPr>
        <w:t>Purpose of this Research</w:t>
      </w:r>
    </w:p>
    <w:p w:rsidR="00BC7D47" w:rsidRPr="008F533F" w:rsidRDefault="00BC7D47" w:rsidP="00BC7D47">
      <w:pPr>
        <w:rPr>
          <w:b/>
          <w:u w:val="single"/>
        </w:rPr>
      </w:pPr>
    </w:p>
    <w:p w:rsidR="00BC7D47" w:rsidRPr="008F533F" w:rsidRDefault="00BC7D47" w:rsidP="00BC7D47">
      <w:r>
        <w:tab/>
        <w:t xml:space="preserve">This research </w:t>
      </w:r>
      <w:r w:rsidRPr="008F533F">
        <w:t xml:space="preserve">is being conducted by </w:t>
      </w:r>
      <w:r>
        <w:t xml:space="preserve">Health Psychology </w:t>
      </w:r>
      <w:r w:rsidRPr="008F533F">
        <w:t xml:space="preserve">graduate student </w:t>
      </w:r>
      <w:r>
        <w:t>Wendy Brooks</w:t>
      </w:r>
      <w:r w:rsidRPr="008F533F">
        <w:t xml:space="preserve"> (supervised by Dr. Alex</w:t>
      </w:r>
      <w:r>
        <w:t>ander</w:t>
      </w:r>
      <w:r w:rsidRPr="008F533F">
        <w:t xml:space="preserve"> </w:t>
      </w:r>
      <w:proofErr w:type="spellStart"/>
      <w:r w:rsidRPr="008F533F">
        <w:t>Nagurn</w:t>
      </w:r>
      <w:r>
        <w:t>ey</w:t>
      </w:r>
      <w:proofErr w:type="spellEnd"/>
      <w:r>
        <w:t>), as part of her Thesis r</w:t>
      </w:r>
      <w:r w:rsidRPr="008F533F">
        <w:t>esearch towar</w:t>
      </w:r>
      <w:r>
        <w:t xml:space="preserve">ds a Master of Arts degree in </w:t>
      </w:r>
      <w:r w:rsidRPr="008F533F">
        <w:t xml:space="preserve">Health Psychology at Texas State University-San Marcos.  </w:t>
      </w:r>
    </w:p>
    <w:p w:rsidR="00BC7D47" w:rsidRPr="008F533F" w:rsidRDefault="00BC7D47" w:rsidP="00BC7D47"/>
    <w:p w:rsidR="00BC7D47" w:rsidRPr="008F533F" w:rsidRDefault="00BC7D47" w:rsidP="00BC7D47">
      <w:pPr>
        <w:rPr>
          <w:b/>
          <w:u w:val="single"/>
        </w:rPr>
      </w:pPr>
      <w:r w:rsidRPr="008F533F">
        <w:rPr>
          <w:b/>
          <w:u w:val="single"/>
        </w:rPr>
        <w:t>Why You Have Been Asked to Participate</w:t>
      </w:r>
    </w:p>
    <w:p w:rsidR="00BC7D47" w:rsidRPr="008F533F" w:rsidRDefault="00BC7D47" w:rsidP="00BC7D47">
      <w:pPr>
        <w:rPr>
          <w:b/>
          <w:u w:val="single"/>
        </w:rPr>
      </w:pPr>
    </w:p>
    <w:p w:rsidR="00BC7D47" w:rsidRPr="00CD7EF8" w:rsidRDefault="00BC7D47" w:rsidP="00BC7D47">
      <w:pPr>
        <w:rPr>
          <w:rFonts w:cs="Tahoma"/>
        </w:rPr>
      </w:pPr>
      <w:r w:rsidRPr="008F533F">
        <w:tab/>
      </w:r>
      <w:r w:rsidRPr="00CD7EF8">
        <w:rPr>
          <w:rFonts w:cs="Tahoma"/>
        </w:rPr>
        <w:t xml:space="preserve">Your participation in this study is </w:t>
      </w:r>
      <w:r>
        <w:rPr>
          <w:rFonts w:cs="Tahoma"/>
        </w:rPr>
        <w:t>requested</w:t>
      </w:r>
      <w:r w:rsidRPr="00CD7EF8">
        <w:rPr>
          <w:rFonts w:cs="Tahoma"/>
        </w:rPr>
        <w:t xml:space="preserve"> because of your status as a student of Texas State University.  Because college students are required to engage in stre</w:t>
      </w:r>
      <w:r>
        <w:rPr>
          <w:rFonts w:cs="Tahoma"/>
        </w:rPr>
        <w:t xml:space="preserve">ssful, challenging </w:t>
      </w:r>
      <w:r w:rsidRPr="00CD7EF8">
        <w:rPr>
          <w:rFonts w:cs="Tahoma"/>
        </w:rPr>
        <w:t>activities on a daily basis, you are a prime candidate for stress reactivity research. The purpose of this research is to investigate how people like you react to stressful intellectual demands and how some patterns in this behavior may pose risks to your well-being.</w:t>
      </w:r>
    </w:p>
    <w:p w:rsidR="00BC7D47" w:rsidRPr="008F533F" w:rsidRDefault="00BC7D47" w:rsidP="00BC7D47"/>
    <w:p w:rsidR="00BC7D47" w:rsidRPr="008F533F" w:rsidRDefault="00BC7D47" w:rsidP="00BC7D47">
      <w:pPr>
        <w:rPr>
          <w:b/>
          <w:u w:val="single"/>
        </w:rPr>
      </w:pPr>
      <w:r w:rsidRPr="008F533F">
        <w:rPr>
          <w:b/>
          <w:u w:val="single"/>
        </w:rPr>
        <w:t>Procedures</w:t>
      </w:r>
    </w:p>
    <w:p w:rsidR="00BC7D47" w:rsidRPr="008F533F" w:rsidRDefault="00BC7D47" w:rsidP="00BC7D47"/>
    <w:p w:rsidR="00BC7D47" w:rsidRPr="008F533F" w:rsidRDefault="00BC7D47" w:rsidP="00BC7D47">
      <w:r w:rsidRPr="008F533F">
        <w:tab/>
      </w:r>
      <w:r>
        <w:t>You will arrive in the research laboratory at the scheduled time and will be asked to complete a demographic survey as well as several questionnaires pertaining to the topic under investigation. This portion of the study should run no longer than 3</w:t>
      </w:r>
      <w:ins w:id="0" w:author="Registered User" w:date="2010-09-20T11:40:00Z">
        <w:r w:rsidR="00B3624A">
          <w:t>0</w:t>
        </w:r>
      </w:ins>
      <w:del w:id="1" w:author="Registered User" w:date="2010-09-20T11:40:00Z">
        <w:r w:rsidDel="00B3624A">
          <w:delText>5-45</w:delText>
        </w:r>
      </w:del>
      <w:r>
        <w:t xml:space="preserve"> minutes. You will then complete a cognitive task using paper and pen; this task will not be timed but you should be able to complete it in less than 10 minutes. Following this, a final questionnaire will be administered as well as a brief assessment of your experience during participation. This portion should take no longer than </w:t>
      </w:r>
      <w:ins w:id="2" w:author="Registered User" w:date="2010-09-20T11:41:00Z">
        <w:r w:rsidR="00B3624A">
          <w:t>20</w:t>
        </w:r>
      </w:ins>
      <w:del w:id="3" w:author="Registered User" w:date="2010-09-20T11:41:00Z">
        <w:r w:rsidDel="00B3624A">
          <w:delText>3</w:delText>
        </w:r>
      </w:del>
      <w:del w:id="4" w:author="Registered User" w:date="2010-09-20T11:40:00Z">
        <w:r w:rsidDel="00B3624A">
          <w:delText>5</w:delText>
        </w:r>
      </w:del>
      <w:r>
        <w:t xml:space="preserve"> minutes, although most participants will complete it in less time.</w:t>
      </w:r>
      <w:ins w:id="5" w:author="Registered User" w:date="2010-09-20T11:42:00Z">
        <w:r w:rsidR="00B3624A">
          <w:t xml:space="preserve"> Throughout the course of the study, your blood pr</w:t>
        </w:r>
        <w:r w:rsidR="003143F9">
          <w:t xml:space="preserve">essure will be assessed </w:t>
        </w:r>
      </w:ins>
      <w:ins w:id="6" w:author="Registered User" w:date="2010-09-20T11:44:00Z">
        <w:r w:rsidR="003143F9">
          <w:t>using a digital blood pressure machine with an arm cuff</w:t>
        </w:r>
      </w:ins>
      <w:ins w:id="7" w:author="Registered User" w:date="2010-09-20T11:42:00Z">
        <w:r w:rsidR="00B3624A">
          <w:t>. You may experience some minor discomfort from the inflating cuff</w:t>
        </w:r>
      </w:ins>
      <w:ins w:id="8" w:author="Registered User" w:date="2010-09-20T11:44:00Z">
        <w:r w:rsidR="003143F9">
          <w:t>.</w:t>
        </w:r>
      </w:ins>
      <w:r>
        <w:t xml:space="preserve"> The total time for participation will vary among individuals, but it is estimated that time will be approximately 60</w:t>
      </w:r>
      <w:del w:id="9" w:author="Registered User" w:date="2010-09-20T11:40:00Z">
        <w:r w:rsidDel="00B3624A">
          <w:delText xml:space="preserve">-90 </w:delText>
        </w:r>
      </w:del>
      <w:r>
        <w:t xml:space="preserve">minutes. </w:t>
      </w:r>
    </w:p>
    <w:p w:rsidR="00BC7D47" w:rsidRPr="008F533F" w:rsidRDefault="00BC7D47" w:rsidP="00BC7D47"/>
    <w:p w:rsidR="00BC7D47" w:rsidRPr="008F533F" w:rsidRDefault="00BC7D47" w:rsidP="00BC7D47">
      <w:r w:rsidRPr="008F533F">
        <w:rPr>
          <w:b/>
          <w:u w:val="single"/>
        </w:rPr>
        <w:t>Your Participation is Voluntary</w:t>
      </w:r>
      <w:r w:rsidRPr="008F533F">
        <w:t xml:space="preserve"> </w:t>
      </w:r>
    </w:p>
    <w:p w:rsidR="00BC7D47" w:rsidRPr="008F533F" w:rsidRDefault="00BC7D47" w:rsidP="00BC7D47"/>
    <w:p w:rsidR="00BC7D47" w:rsidRPr="002E1920" w:rsidRDefault="00BC7D47" w:rsidP="00BC7D47">
      <w:r w:rsidRPr="008F533F">
        <w:tab/>
        <w:t xml:space="preserve"> </w:t>
      </w:r>
      <w:r w:rsidRPr="002E1920">
        <w:t xml:space="preserve">You can choose whether or not to participate in this study. Your participation is completely voluntary, and you are not required to respond to any of the items in this study, if you choose not to.  You may also choose to withdraw from the study at any time without losing your benefits to which you are otherwise entitled. To withdraw from the study after you have started, stop and alert the researcher. If you withdraw, your responses to questionnaires and other information will not be used in </w:t>
      </w:r>
      <w:r w:rsidRPr="002E1920">
        <w:lastRenderedPageBreak/>
        <w:t>the data.  If you complete the study and then decide that you would rather not have your data used in this research, please contact the researcher or research supervisor to have your data removed.</w:t>
      </w:r>
    </w:p>
    <w:p w:rsidR="00BC7D47" w:rsidRPr="008F533F" w:rsidRDefault="00BC7D47" w:rsidP="00BC7D47">
      <w:r w:rsidRPr="002E1920">
        <w:tab/>
        <w:t xml:space="preserve">The questionnaire items vary in content and style.  You might consider some of the information asked by the items to be sensitive or private.  </w:t>
      </w:r>
      <w:ins w:id="10" w:author="Registered User" w:date="2010-09-20T11:32:00Z">
        <w:r w:rsidR="00117F7F">
          <w:t xml:space="preserve">Questions will address several categories of information including a) how you feel, b) how you react in certain </w:t>
        </w:r>
      </w:ins>
      <w:ins w:id="11" w:author="Registered User" w:date="2010-09-20T11:33:00Z">
        <w:r w:rsidR="003D7B23">
          <w:t xml:space="preserve">social </w:t>
        </w:r>
      </w:ins>
      <w:ins w:id="12" w:author="Registered User" w:date="2010-09-20T11:32:00Z">
        <w:r w:rsidR="00117F7F">
          <w:t xml:space="preserve">situations, </w:t>
        </w:r>
        <w:r w:rsidR="003D7B23">
          <w:t xml:space="preserve">c) </w:t>
        </w:r>
      </w:ins>
      <w:ins w:id="13" w:author="Registered User" w:date="2010-09-20T11:35:00Z">
        <w:r w:rsidR="003D7B23">
          <w:t>medication and substance use</w:t>
        </w:r>
      </w:ins>
      <w:ins w:id="14" w:author="Registered User" w:date="2010-09-20T11:33:00Z">
        <w:r w:rsidR="00117F7F">
          <w:t>,</w:t>
        </w:r>
        <w:r w:rsidR="003D7B23">
          <w:t xml:space="preserve"> and d) </w:t>
        </w:r>
      </w:ins>
      <w:ins w:id="15" w:author="Registered User" w:date="2010-09-20T11:35:00Z">
        <w:r w:rsidR="003D7B23">
          <w:t xml:space="preserve">your cognitive and emotional experience </w:t>
        </w:r>
      </w:ins>
      <w:ins w:id="16" w:author="Registered User" w:date="2010-09-20T11:36:00Z">
        <w:r w:rsidR="003D7B23">
          <w:t>during</w:t>
        </w:r>
      </w:ins>
      <w:ins w:id="17" w:author="Registered User" w:date="2010-09-20T11:35:00Z">
        <w:r w:rsidR="003D7B23">
          <w:t xml:space="preserve"> the present study.</w:t>
        </w:r>
      </w:ins>
      <w:ins w:id="18" w:author="Registered User" w:date="2010-09-20T11:33:00Z">
        <w:r w:rsidR="00117F7F">
          <w:t xml:space="preserve"> </w:t>
        </w:r>
      </w:ins>
      <w:r w:rsidRPr="002E1920">
        <w:t xml:space="preserve">An example of one of the risk items would be “Indicate to what extent you feel this way right now, that is, at the present moment: Ashamed.”  </w:t>
      </w:r>
      <w:ins w:id="19" w:author="Registered User" w:date="2010-09-20T11:23:00Z">
        <w:r w:rsidR="00117F7F">
          <w:t xml:space="preserve">Another example of a question, which </w:t>
        </w:r>
        <w:r w:rsidR="00117F7F" w:rsidRPr="00117F7F">
          <w:t>may be</w:t>
        </w:r>
      </w:ins>
      <w:ins w:id="20" w:author="Registered User" w:date="2010-09-20T11:24:00Z">
        <w:r w:rsidR="00117F7F" w:rsidRPr="00117F7F">
          <w:t xml:space="preserve"> private in </w:t>
        </w:r>
        <w:proofErr w:type="gramStart"/>
        <w:r w:rsidR="00117F7F" w:rsidRPr="00117F7F">
          <w:t>nature</w:t>
        </w:r>
        <w:proofErr w:type="gramEnd"/>
        <w:r w:rsidR="00117F7F" w:rsidRPr="00117F7F">
          <w:t xml:space="preserve"> is, </w:t>
        </w:r>
        <w:r w:rsidR="00117F7F" w:rsidRPr="00117F7F">
          <w:t>“</w:t>
        </w:r>
        <w:r w:rsidR="00117F7F" w:rsidRPr="00117F7F">
          <w:t>I am against giving money to beggars: True or False?</w:t>
        </w:r>
        <w:r w:rsidR="00117F7F" w:rsidRPr="00117F7F">
          <w:t>”</w:t>
        </w:r>
      </w:ins>
      <w:ins w:id="21" w:author="Registered User" w:date="2010-09-20T11:28:00Z">
        <w:r w:rsidR="00117F7F" w:rsidRPr="00117F7F">
          <w:t xml:space="preserve"> Yet another example of one type of question </w:t>
        </w:r>
      </w:ins>
      <w:ins w:id="22" w:author="Registered User" w:date="2010-09-20T11:29:00Z">
        <w:r w:rsidR="00117F7F">
          <w:t xml:space="preserve">that </w:t>
        </w:r>
      </w:ins>
      <w:ins w:id="23" w:author="Registered User" w:date="2010-09-20T11:28:00Z">
        <w:r w:rsidR="00117F7F">
          <w:t>you may encounter</w:t>
        </w:r>
      </w:ins>
      <w:ins w:id="24" w:author="Registered User" w:date="2010-09-20T11:29:00Z">
        <w:r w:rsidR="00117F7F">
          <w:t>, which</w:t>
        </w:r>
      </w:ins>
      <w:ins w:id="25" w:author="Registered User" w:date="2010-09-20T11:28:00Z">
        <w:r w:rsidR="00117F7F" w:rsidRPr="00117F7F">
          <w:t xml:space="preserve"> ask</w:t>
        </w:r>
        <w:r w:rsidR="00117F7F">
          <w:t>s about private information is</w:t>
        </w:r>
      </w:ins>
      <w:ins w:id="26" w:author="Registered User" w:date="2010-09-20T11:30:00Z">
        <w:r w:rsidR="00117F7F">
          <w:t xml:space="preserve">, </w:t>
        </w:r>
      </w:ins>
      <w:ins w:id="27" w:author="Registered User" w:date="2010-09-20T11:29:00Z">
        <w:r w:rsidR="00117F7F" w:rsidRPr="00117F7F">
          <w:t>“</w:t>
        </w:r>
        <w:r w:rsidR="00117F7F" w:rsidRPr="00117F7F">
          <w:rPr>
            <w:rFonts w:cs="Arial"/>
            <w:rPrChange w:id="28" w:author="Registered User" w:date="2010-09-20T11:29:00Z">
              <w:rPr>
                <w:rFonts w:ascii="Arial" w:hAnsi="Arial" w:cs="Arial"/>
              </w:rPr>
            </w:rPrChange>
          </w:rPr>
          <w:t xml:space="preserve">Are you taking any hormonal medications (e.g., birth control pills, patch, shot, estrogen, progesterone, </w:t>
        </w:r>
        <w:proofErr w:type="spellStart"/>
        <w:r w:rsidR="00117F7F" w:rsidRPr="00117F7F">
          <w:rPr>
            <w:rFonts w:cs="Arial"/>
            <w:color w:val="000000"/>
            <w:rPrChange w:id="29" w:author="Registered User" w:date="2010-09-20T11:29:00Z">
              <w:rPr>
                <w:rFonts w:ascii="Arial" w:hAnsi="Arial" w:cs="Arial"/>
                <w:color w:val="000000"/>
              </w:rPr>
            </w:rPrChange>
          </w:rPr>
          <w:t>Seasonique</w:t>
        </w:r>
        <w:proofErr w:type="spellEnd"/>
        <w:r w:rsidR="00117F7F" w:rsidRPr="00117F7F">
          <w:rPr>
            <w:rFonts w:cs="Arial"/>
            <w:color w:val="000000"/>
            <w:rPrChange w:id="30" w:author="Registered User" w:date="2010-09-20T11:29:00Z">
              <w:rPr>
                <w:rFonts w:ascii="Arial" w:hAnsi="Arial" w:cs="Arial"/>
                <w:color w:val="000000"/>
              </w:rPr>
            </w:rPrChange>
          </w:rPr>
          <w:t xml:space="preserve"> pills, etc.)?”</w:t>
        </w:r>
      </w:ins>
    </w:p>
    <w:p w:rsidR="00BC7D47" w:rsidRPr="008F533F" w:rsidRDefault="00BC7D47" w:rsidP="00BC7D47"/>
    <w:p w:rsidR="00BC7D47" w:rsidRPr="008F533F" w:rsidRDefault="00BC7D47" w:rsidP="00BC7D47">
      <w:pPr>
        <w:rPr>
          <w:b/>
          <w:u w:val="single"/>
        </w:rPr>
      </w:pPr>
      <w:r w:rsidRPr="008F533F">
        <w:rPr>
          <w:b/>
          <w:u w:val="single"/>
        </w:rPr>
        <w:t>Possible Risks for Participation</w:t>
      </w:r>
    </w:p>
    <w:p w:rsidR="00BC7D47" w:rsidRPr="008F533F" w:rsidRDefault="00BC7D47" w:rsidP="00BC7D47">
      <w:pPr>
        <w:rPr>
          <w:b/>
          <w:u w:val="single"/>
        </w:rPr>
      </w:pPr>
    </w:p>
    <w:p w:rsidR="00BC7D47" w:rsidRPr="00CD7EF8" w:rsidRDefault="00BC7D47" w:rsidP="00BC7D47">
      <w:pPr>
        <w:rPr>
          <w:highlight w:val="yellow"/>
        </w:rPr>
      </w:pPr>
      <w:r w:rsidRPr="008F533F">
        <w:tab/>
      </w:r>
      <w:r w:rsidRPr="00CD7EF8">
        <w:t>There are no costs to you for participating in this study.  There is a minimal risk of harm associated with the topic of the investigation. It</w:t>
      </w:r>
      <w:r>
        <w:t xml:space="preserve"> is possible that participants may experience psychological distress by being present in a stressful environment, or by engaging in a stressful cognitive task. </w:t>
      </w:r>
    </w:p>
    <w:p w:rsidR="00BC7D47" w:rsidRDefault="00BC7D47" w:rsidP="00BC7D47">
      <w:pPr>
        <w:ind w:firstLine="720"/>
        <w:rPr>
          <w:szCs w:val="24"/>
        </w:rPr>
      </w:pPr>
      <w:r>
        <w:t>Although, the likelihood of any significant, lasting, or latent distress caused by participation is low, if you experience distress as a result of your participation in this research</w:t>
      </w:r>
      <w:r w:rsidRPr="008F533F">
        <w:t>, please contact a provider on the following list of p</w:t>
      </w:r>
      <w:r>
        <w:t>rofessional mental health facilitie</w:t>
      </w:r>
      <w:r w:rsidRPr="008F533F">
        <w:t>s available in the San Marcos and Austi</w:t>
      </w:r>
      <w:r>
        <w:t>n areas.  Although you would</w:t>
      </w:r>
      <w:r w:rsidRPr="008F533F">
        <w:t xml:space="preserve"> be responsible for the costs of </w:t>
      </w:r>
      <w:r>
        <w:t xml:space="preserve">private </w:t>
      </w:r>
      <w:r w:rsidRPr="008F533F">
        <w:t>counseling services, registered students of Texas State University are able to receive free mental health services through the campus Counseling Center, though the</w:t>
      </w:r>
      <w:r>
        <w:t xml:space="preserve"> number of sessions allowed may be limited.</w:t>
      </w:r>
      <w:r>
        <w:rPr>
          <w:szCs w:val="24"/>
        </w:rPr>
        <w:t xml:space="preserve"> </w:t>
      </w:r>
    </w:p>
    <w:p w:rsidR="00BC7D47" w:rsidRDefault="00BC7D47" w:rsidP="00BC7D47">
      <w:pPr>
        <w:jc w:val="left"/>
        <w:rPr>
          <w:szCs w:val="24"/>
        </w:rPr>
      </w:pPr>
    </w:p>
    <w:p w:rsidR="00BC7D47" w:rsidRPr="00FF0520" w:rsidRDefault="00BC7D47" w:rsidP="00BC7D47">
      <w:pPr>
        <w:jc w:val="left"/>
        <w:rPr>
          <w:szCs w:val="24"/>
        </w:rPr>
      </w:pPr>
      <w:r w:rsidRPr="00FF0520">
        <w:rPr>
          <w:szCs w:val="24"/>
        </w:rPr>
        <w:t>Texas State University Counseling Center</w:t>
      </w:r>
    </w:p>
    <w:p w:rsidR="00BC7D47" w:rsidRPr="00FF0520" w:rsidRDefault="00BC7D47" w:rsidP="00BC7D47">
      <w:pPr>
        <w:rPr>
          <w:szCs w:val="24"/>
        </w:rPr>
      </w:pPr>
      <w:r w:rsidRPr="00FF0520">
        <w:rPr>
          <w:szCs w:val="24"/>
        </w:rPr>
        <w:t>LBJ Student Center Room 5-4.1</w:t>
      </w:r>
    </w:p>
    <w:p w:rsidR="00BC7D47" w:rsidRPr="00FF0520" w:rsidRDefault="00BC7D47" w:rsidP="00BC7D47">
      <w:pPr>
        <w:rPr>
          <w:szCs w:val="24"/>
        </w:rPr>
      </w:pPr>
      <w:r w:rsidRPr="00FF0520">
        <w:rPr>
          <w:szCs w:val="24"/>
        </w:rPr>
        <w:t>Phone: 512-245-2208</w:t>
      </w:r>
    </w:p>
    <w:p w:rsidR="00BC7D47" w:rsidRPr="001F2075" w:rsidRDefault="00BC7D47" w:rsidP="00BC7D47">
      <w:pPr>
        <w:rPr>
          <w:szCs w:val="24"/>
        </w:rPr>
      </w:pPr>
      <w:r w:rsidRPr="00FF0520">
        <w:rPr>
          <w:szCs w:val="24"/>
        </w:rPr>
        <w:t>Email: counselingcenter@txstate.edu</w:t>
      </w:r>
    </w:p>
    <w:p w:rsidR="00BC7D47" w:rsidRDefault="00BC7D47" w:rsidP="00BC7D47">
      <w:pPr>
        <w:rPr>
          <w:rFonts w:cs="Times New Roman"/>
          <w:bCs/>
          <w:szCs w:val="24"/>
        </w:rPr>
      </w:pPr>
    </w:p>
    <w:p w:rsidR="00BC7D47" w:rsidRPr="00FF0520" w:rsidRDefault="00BC7D47" w:rsidP="00BC7D47">
      <w:pPr>
        <w:rPr>
          <w:rFonts w:cs="Times New Roman"/>
          <w:bCs/>
          <w:szCs w:val="24"/>
        </w:rPr>
      </w:pPr>
      <w:r w:rsidRPr="00FF0520">
        <w:rPr>
          <w:rFonts w:cs="Times New Roman"/>
          <w:bCs/>
          <w:szCs w:val="24"/>
        </w:rPr>
        <w:t>Capital Area Mental Health Center</w:t>
      </w:r>
    </w:p>
    <w:p w:rsidR="00BC7D47" w:rsidRPr="00FF0520" w:rsidRDefault="00BC7D47" w:rsidP="00BC7D47">
      <w:pPr>
        <w:rPr>
          <w:rFonts w:cs="Times New Roman"/>
          <w:bCs/>
          <w:szCs w:val="24"/>
        </w:rPr>
      </w:pPr>
      <w:r w:rsidRPr="00FF0520">
        <w:rPr>
          <w:rFonts w:cs="Times New Roman"/>
          <w:bCs/>
          <w:szCs w:val="24"/>
        </w:rPr>
        <w:t>2824 Real Street, Austin, TX</w:t>
      </w:r>
    </w:p>
    <w:p w:rsidR="00BC7D47" w:rsidRPr="00FF0520" w:rsidRDefault="00BC7D47" w:rsidP="00BC7D47">
      <w:pPr>
        <w:rPr>
          <w:rFonts w:cs="Times New Roman"/>
          <w:bCs/>
          <w:szCs w:val="24"/>
        </w:rPr>
      </w:pPr>
      <w:r w:rsidRPr="00FF0520">
        <w:rPr>
          <w:rFonts w:cs="Times New Roman"/>
          <w:bCs/>
          <w:szCs w:val="24"/>
        </w:rPr>
        <w:t>(512) 302-1000‎</w:t>
      </w:r>
    </w:p>
    <w:p w:rsidR="00BC7D47" w:rsidRDefault="00BC7D47" w:rsidP="00BC7D47">
      <w:pPr>
        <w:rPr>
          <w:rFonts w:cs="Times New Roman"/>
          <w:bCs/>
          <w:szCs w:val="24"/>
        </w:rPr>
      </w:pPr>
      <w:r w:rsidRPr="00296235">
        <w:rPr>
          <w:szCs w:val="24"/>
        </w:rPr>
        <w:t>www.camhc.org</w:t>
      </w:r>
    </w:p>
    <w:p w:rsidR="00BC7D47" w:rsidRDefault="00BC7D47" w:rsidP="00BC7D47">
      <w:pPr>
        <w:jc w:val="left"/>
      </w:pPr>
    </w:p>
    <w:p w:rsidR="00BC7D47" w:rsidRDefault="00BC7D47" w:rsidP="00BC7D47">
      <w:pPr>
        <w:jc w:val="left"/>
        <w:rPr>
          <w:szCs w:val="24"/>
        </w:rPr>
      </w:pPr>
      <w:r>
        <w:rPr>
          <w:bCs/>
          <w:szCs w:val="24"/>
        </w:rPr>
        <w:t xml:space="preserve">Adult &amp; Adolescent </w:t>
      </w:r>
      <w:r w:rsidRPr="00FF0520">
        <w:rPr>
          <w:bCs/>
          <w:szCs w:val="24"/>
        </w:rPr>
        <w:t>Counseling Service</w:t>
      </w:r>
      <w:r w:rsidRPr="00FF0520">
        <w:rPr>
          <w:szCs w:val="24"/>
        </w:rPr>
        <w:br/>
        <w:t>123 North Edward Gary Street</w:t>
      </w:r>
      <w:r w:rsidRPr="00FF0520">
        <w:rPr>
          <w:szCs w:val="24"/>
        </w:rPr>
        <w:br/>
        <w:t>San Marcos, TX 78666-5756</w:t>
      </w:r>
    </w:p>
    <w:p w:rsidR="00BC7D47" w:rsidRPr="008F533F" w:rsidRDefault="00BC7D47" w:rsidP="00BC7D47">
      <w:pPr>
        <w:jc w:val="left"/>
      </w:pPr>
      <w:r>
        <w:rPr>
          <w:szCs w:val="24"/>
        </w:rPr>
        <w:t>(512) 353-7489</w:t>
      </w:r>
      <w:r w:rsidRPr="00FF0520">
        <w:rPr>
          <w:szCs w:val="24"/>
        </w:rPr>
        <w:br/>
      </w:r>
    </w:p>
    <w:p w:rsidR="00BC7D47" w:rsidRPr="008F533F" w:rsidRDefault="00BC7D47" w:rsidP="00BC7D47">
      <w:pPr>
        <w:rPr>
          <w:b/>
          <w:u w:val="single"/>
        </w:rPr>
      </w:pPr>
      <w:r w:rsidRPr="008F533F">
        <w:rPr>
          <w:b/>
          <w:u w:val="single"/>
        </w:rPr>
        <w:t>Benefits of Participation in This Research</w:t>
      </w:r>
    </w:p>
    <w:p w:rsidR="00BC7D47" w:rsidRPr="008F533F" w:rsidRDefault="00BC7D47" w:rsidP="00BC7D47"/>
    <w:p w:rsidR="00BC7D47" w:rsidRPr="00B24401" w:rsidRDefault="00BC7D47" w:rsidP="00BC7D47">
      <w:pPr>
        <w:numPr>
          <w:ilvl w:val="0"/>
          <w:numId w:val="1"/>
        </w:numPr>
        <w:jc w:val="left"/>
      </w:pPr>
      <w:r w:rsidRPr="00B24401">
        <w:t xml:space="preserve">Participation </w:t>
      </w:r>
      <w:r>
        <w:t>will result in a</w:t>
      </w:r>
      <w:r w:rsidRPr="00B24401">
        <w:t xml:space="preserve"> consider</w:t>
      </w:r>
      <w:r>
        <w:t>ation of</w:t>
      </w:r>
      <w:r w:rsidRPr="00B24401">
        <w:t xml:space="preserve"> </w:t>
      </w:r>
      <w:r>
        <w:t>the ways in</w:t>
      </w:r>
      <w:r w:rsidRPr="00B24401">
        <w:t xml:space="preserve"> which one responds to stressful events</w:t>
      </w:r>
      <w:r>
        <w:t>, as well as the environmental influences which affect these response patterns</w:t>
      </w:r>
      <w:r w:rsidRPr="00B24401">
        <w:t>.  For some participants, this recognition may afford them more control over their own</w:t>
      </w:r>
      <w:r>
        <w:t xml:space="preserve"> </w:t>
      </w:r>
      <w:r w:rsidRPr="00B24401">
        <w:t xml:space="preserve">reactions to </w:t>
      </w:r>
      <w:r>
        <w:t xml:space="preserve">future </w:t>
      </w:r>
      <w:r w:rsidRPr="00B24401">
        <w:t>stress</w:t>
      </w:r>
      <w:r>
        <w:t>ors</w:t>
      </w:r>
      <w:r w:rsidRPr="00B24401">
        <w:t>.</w:t>
      </w:r>
    </w:p>
    <w:p w:rsidR="00BC7D47" w:rsidRPr="00B24401" w:rsidRDefault="00BC7D47" w:rsidP="00BC7D47">
      <w:pPr>
        <w:numPr>
          <w:ilvl w:val="0"/>
          <w:numId w:val="1"/>
        </w:numPr>
        <w:jc w:val="left"/>
      </w:pPr>
      <w:r w:rsidRPr="00B24401">
        <w:t>The results of this research are designed to benefit society as a whole by contributing towards a greater scientific understanding of environmental influences on stress reactivity.</w:t>
      </w:r>
    </w:p>
    <w:p w:rsidR="00BC7D47" w:rsidRPr="00825C08" w:rsidRDefault="00BC7D47" w:rsidP="00BC7D47">
      <w:pPr>
        <w:numPr>
          <w:ilvl w:val="0"/>
          <w:numId w:val="1"/>
        </w:numPr>
        <w:jc w:val="left"/>
      </w:pPr>
      <w:r w:rsidRPr="00825C08">
        <w:lastRenderedPageBreak/>
        <w:t>Participants will also receive extra-credit for contributing their time and effort to this research by participating in this study.</w:t>
      </w:r>
    </w:p>
    <w:p w:rsidR="00BC7D47" w:rsidRPr="008F533F" w:rsidRDefault="00BC7D47" w:rsidP="00BC7D47">
      <w:pPr>
        <w:ind w:left="360"/>
      </w:pPr>
      <w:r w:rsidRPr="008F533F">
        <w:tab/>
      </w:r>
    </w:p>
    <w:p w:rsidR="00BC7D47" w:rsidRPr="008F533F" w:rsidRDefault="00BC7D47" w:rsidP="00BC7D47">
      <w:pPr>
        <w:rPr>
          <w:b/>
          <w:u w:val="single"/>
        </w:rPr>
      </w:pPr>
      <w:r w:rsidRPr="008F533F">
        <w:rPr>
          <w:b/>
          <w:u w:val="single"/>
        </w:rPr>
        <w:t>Ext</w:t>
      </w:r>
      <w:r>
        <w:rPr>
          <w:b/>
          <w:u w:val="single"/>
        </w:rPr>
        <w:t>ra-Credit and Alternative Options</w:t>
      </w:r>
    </w:p>
    <w:p w:rsidR="00BC7D47" w:rsidRPr="008F533F" w:rsidRDefault="00BC7D47" w:rsidP="00BC7D47">
      <w:pPr>
        <w:rPr>
          <w:b/>
          <w:u w:val="single"/>
        </w:rPr>
      </w:pPr>
    </w:p>
    <w:p w:rsidR="00BC7D47" w:rsidRPr="00710890" w:rsidRDefault="00BC7D47" w:rsidP="00BC7D47">
      <w:r w:rsidRPr="008F533F">
        <w:tab/>
      </w:r>
      <w:r w:rsidRPr="00710890">
        <w:t xml:space="preserve">If you are participating in this research for extra-credit, the amount of extra-credit for participation in this study </w:t>
      </w:r>
      <w:r>
        <w:t>will be determined by your instructor</w:t>
      </w:r>
      <w:r w:rsidRPr="00710890">
        <w:t>.  If you choose to not participate in this research for any reason, there is an alternative assignment option for extra-credit is available to you.  You may receive extra-credit for research participation, or the alternative assignment option, but not both for the same course.  If this research opportunity is offered in more than one course for the same student, then they may choose to participate in the research for only one of the courses.  A student who wants to complete the alternative assignment option for more than one course should contact the researcher to make appropriate arrangements for multiple extra-credit opportunities.</w:t>
      </w:r>
    </w:p>
    <w:p w:rsidR="008739CB" w:rsidRDefault="00BC7D47" w:rsidP="008739CB">
      <w:pPr>
        <w:jc w:val="left"/>
        <w:rPr>
          <w:ins w:id="31" w:author="Registered User" w:date="2010-09-20T11:38:00Z"/>
        </w:rPr>
      </w:pPr>
      <w:r w:rsidRPr="00473875">
        <w:tab/>
        <w:t xml:space="preserve">Course instructors will assign different amounts of extra-credit </w:t>
      </w:r>
      <w:ins w:id="32" w:author="Registered User" w:date="2010-09-20T11:48:00Z">
        <w:r w:rsidR="00B157DD">
          <w:t xml:space="preserve">for </w:t>
        </w:r>
      </w:ins>
      <w:del w:id="33" w:author="Registered User" w:date="2010-09-20T11:48:00Z">
        <w:r w:rsidRPr="00473875" w:rsidDel="00B157DD">
          <w:delText xml:space="preserve">and have different alternative assignments for </w:delText>
        </w:r>
      </w:del>
      <w:r w:rsidRPr="00473875">
        <w:t xml:space="preserve">each course. </w:t>
      </w:r>
      <w:ins w:id="34" w:author="Registered User" w:date="2010-09-20T11:48:00Z">
        <w:r w:rsidR="00B157DD">
          <w:t xml:space="preserve">The suggested alternative assignment is </w:t>
        </w:r>
      </w:ins>
      <w:ins w:id="35" w:author="Registered User" w:date="2010-09-20T11:49:00Z">
        <w:r w:rsidR="00B157DD">
          <w:t xml:space="preserve">the </w:t>
        </w:r>
      </w:ins>
      <w:ins w:id="36" w:author="Registered User" w:date="2010-09-20T11:48:00Z">
        <w:r w:rsidR="00B157DD">
          <w:t>critical reading of a</w:t>
        </w:r>
      </w:ins>
      <w:ins w:id="37" w:author="Registered User" w:date="2010-09-20T11:49:00Z">
        <w:r w:rsidR="00B157DD">
          <w:t xml:space="preserve"> scholarly journal</w:t>
        </w:r>
      </w:ins>
      <w:ins w:id="38" w:author="Registered User" w:date="2010-09-20T11:48:00Z">
        <w:r w:rsidR="00B157DD">
          <w:t xml:space="preserve"> article related to the topic under investigation as well as a one page critical response paper detailing your thoughts about and criticisms of that study. </w:t>
        </w:r>
      </w:ins>
      <w:r w:rsidRPr="00473875">
        <w:t xml:space="preserve">A description of the amount of extra-credit and instructions for completing the alternative </w:t>
      </w:r>
      <w:r>
        <w:t xml:space="preserve">assignment option are found via your </w:t>
      </w:r>
      <w:ins w:id="39" w:author="Registered User" w:date="2010-09-20T11:38:00Z">
        <w:r w:rsidR="008739CB">
          <w:t xml:space="preserve">course’s online website (i.e., TRACS) </w:t>
        </w:r>
      </w:ins>
      <w:ins w:id="40" w:author="Registered User" w:date="2010-09-20T11:39:00Z">
        <w:r w:rsidR="008739CB">
          <w:t>or</w:t>
        </w:r>
      </w:ins>
      <w:ins w:id="41" w:author="Registered User" w:date="2010-09-20T11:38:00Z">
        <w:r w:rsidR="008739CB">
          <w:t xml:space="preserve"> </w:t>
        </w:r>
      </w:ins>
      <w:ins w:id="42" w:author="Registered User" w:date="2010-09-20T11:39:00Z">
        <w:r w:rsidR="00097F37">
          <w:t>other</w:t>
        </w:r>
      </w:ins>
      <w:ins w:id="43" w:author="Registered User" w:date="2010-09-20T11:38:00Z">
        <w:r w:rsidR="008739CB">
          <w:t xml:space="preserve"> electronic communic</w:t>
        </w:r>
        <w:r w:rsidR="008739CB">
          <w:t xml:space="preserve">ation such as an e-mail from </w:t>
        </w:r>
      </w:ins>
      <w:ins w:id="44" w:author="Registered User" w:date="2010-09-20T11:39:00Z">
        <w:r w:rsidR="008739CB">
          <w:t>your</w:t>
        </w:r>
      </w:ins>
      <w:ins w:id="45" w:author="Registered User" w:date="2010-09-20T11:38:00Z">
        <w:r w:rsidR="008739CB">
          <w:t xml:space="preserve"> instructor. </w:t>
        </w:r>
      </w:ins>
    </w:p>
    <w:p w:rsidR="00BC7D47" w:rsidRPr="00473875" w:rsidRDefault="00BC7D47" w:rsidP="00BC7D47">
      <w:del w:id="46" w:author="Registered User" w:date="2010-09-20T11:38:00Z">
        <w:r w:rsidDel="008739CB">
          <w:delText>course’s online website (e.g., TRACS)</w:delText>
        </w:r>
      </w:del>
      <w:r w:rsidRPr="00473875">
        <w:t xml:space="preserve">.  Once the deadline for participation has passed, the researcher will list names for the instructors to assign extra-credit. Only your name will be included on the class list for your instructor. </w:t>
      </w:r>
    </w:p>
    <w:p w:rsidR="00BC7D47" w:rsidRPr="008F533F" w:rsidRDefault="00BC7D47" w:rsidP="00BC7D47"/>
    <w:p w:rsidR="00BC7D47" w:rsidRPr="008F533F" w:rsidRDefault="00BC7D47" w:rsidP="00BC7D47">
      <w:pPr>
        <w:rPr>
          <w:u w:val="single"/>
        </w:rPr>
      </w:pPr>
      <w:r w:rsidRPr="008F533F">
        <w:rPr>
          <w:b/>
          <w:u w:val="single"/>
        </w:rPr>
        <w:t xml:space="preserve">Confidentiality: How Your Information is </w:t>
      </w:r>
      <w:proofErr w:type="gramStart"/>
      <w:r w:rsidRPr="008F533F">
        <w:rPr>
          <w:b/>
          <w:u w:val="single"/>
        </w:rPr>
        <w:t>Used</w:t>
      </w:r>
      <w:proofErr w:type="gramEnd"/>
      <w:r w:rsidRPr="008F533F">
        <w:rPr>
          <w:u w:val="single"/>
        </w:rPr>
        <w:t xml:space="preserve"> </w:t>
      </w:r>
    </w:p>
    <w:p w:rsidR="00BC7D47" w:rsidRPr="008F533F" w:rsidRDefault="00BC7D47" w:rsidP="00BC7D47">
      <w:pPr>
        <w:rPr>
          <w:u w:val="single"/>
        </w:rPr>
      </w:pPr>
    </w:p>
    <w:p w:rsidR="00BC7D47" w:rsidRPr="007B4453" w:rsidRDefault="00BC7D47" w:rsidP="00BC7D47">
      <w:r w:rsidRPr="008F533F">
        <w:tab/>
      </w:r>
      <w:r w:rsidRPr="007B4453">
        <w:t xml:space="preserve">Any information that is obtained in connection with this study and that can be identified with you will be held confidential and will be disclosed only with your permission as required by law.  Confidentiality will be maintained by separating "contact" information used to assign participation credit, from the questionnaire and personal </w:t>
      </w:r>
      <w:r>
        <w:t>response data; b</w:t>
      </w:r>
      <w:r w:rsidRPr="007B4453">
        <w:t xml:space="preserve">oth of these datasets password-protected and stored on separate, secured computers. </w:t>
      </w:r>
      <w:r>
        <w:t>For the purpose of collecting personal response data, participant numbers will be assigned. Identifying information will never be associated with the participant number.</w:t>
      </w:r>
      <w:r w:rsidRPr="007B4453">
        <w:t xml:space="preserve"> No one except the primary researcher and the members of the Thesis Committee will have access to the response data or the contact information list.  The contact information and </w:t>
      </w:r>
      <w:r>
        <w:t>instrument</w:t>
      </w:r>
      <w:r w:rsidRPr="007B4453">
        <w:t xml:space="preserve"> response data will never both exist on the same computer at the same time.  The researcher and thesis advisor will only have access to one set of data responses (contact or response) at a time to ensure that the identifying information is never paired with the </w:t>
      </w:r>
      <w:r>
        <w:t>instrument</w:t>
      </w:r>
      <w:r w:rsidRPr="007B4453">
        <w:t xml:space="preserve"> responses. </w:t>
      </w:r>
    </w:p>
    <w:p w:rsidR="00BC7D47" w:rsidRPr="008F533F" w:rsidRDefault="00BC7D47" w:rsidP="00BC7D47">
      <w:r w:rsidRPr="007B4453">
        <w:tab/>
        <w:t>Lists of the participants and alternative assignment submissions will be submitted to the course instructors to assign extra credit.</w:t>
      </w:r>
      <w:r>
        <w:t xml:space="preserve"> </w:t>
      </w:r>
      <w:r w:rsidRPr="007B4453">
        <w:t>Other than submission to your instructor for the purpose of assigning extra credit, your contact information will not be used by the researcher for any other purpose.  Your response/personal data will only be used for the purposes of research.  All analyses of the study data, and presentation or publication of the results of this research, will not contain any identifying information.</w:t>
      </w:r>
    </w:p>
    <w:p w:rsidR="00BC7D47" w:rsidRPr="008F533F" w:rsidRDefault="00BC7D47" w:rsidP="00BC7D47"/>
    <w:p w:rsidR="00BC7D47" w:rsidRPr="008F533F" w:rsidRDefault="00BC7D47" w:rsidP="00BC7D47">
      <w:pPr>
        <w:rPr>
          <w:b/>
        </w:rPr>
      </w:pPr>
      <w:r w:rsidRPr="008F533F">
        <w:rPr>
          <w:b/>
          <w:u w:val="single"/>
        </w:rPr>
        <w:t>Data Records and Security</w:t>
      </w:r>
      <w:r w:rsidRPr="008F533F">
        <w:rPr>
          <w:b/>
        </w:rPr>
        <w:tab/>
        <w:t xml:space="preserve"> </w:t>
      </w:r>
    </w:p>
    <w:p w:rsidR="00BC7D47" w:rsidRPr="008F533F" w:rsidRDefault="00BC7D47" w:rsidP="00BC7D47"/>
    <w:p w:rsidR="00BC7D47" w:rsidRPr="006B16A6" w:rsidRDefault="00BC7D47" w:rsidP="00BC7D47">
      <w:r w:rsidRPr="008F533F">
        <w:tab/>
      </w:r>
      <w:r w:rsidRPr="006B16A6">
        <w:t xml:space="preserve">After the study is completed, the researcher will store all the survey data on a secured personal computer that is protected with the most current security software and internet firewalls.  After analysis, this data will be stored on a password-protected external hard-drive before being erased from the researcher’s computer. The external backup of the survey data will be physically stored in a locked </w:t>
      </w:r>
      <w:r w:rsidRPr="006B16A6">
        <w:lastRenderedPageBreak/>
        <w:t>file cabinet the office of the research supervisor, disconnected from the internet, and kept for a period of 5 years before being erased.</w:t>
      </w:r>
    </w:p>
    <w:p w:rsidR="00BC7D47" w:rsidRPr="008F533F" w:rsidDel="002E62E1" w:rsidRDefault="00BC7D47" w:rsidP="00BC7D47">
      <w:pPr>
        <w:rPr>
          <w:del w:id="47" w:author="Registered User" w:date="2010-09-20T12:42:00Z"/>
        </w:rPr>
      </w:pPr>
      <w:r w:rsidRPr="006B16A6">
        <w:tab/>
        <w:t xml:space="preserve">You will be able to request the results of the study upon thesis submission through contacting the primary researcher or the thesis committee chair faculty member.  The results of the research will be made available to the general public by the end of the </w:t>
      </w:r>
      <w:proofErr w:type="gramStart"/>
      <w:r w:rsidRPr="006B16A6">
        <w:t>Spring</w:t>
      </w:r>
      <w:proofErr w:type="gramEnd"/>
      <w:r w:rsidRPr="006B16A6">
        <w:t xml:space="preserve"> 2011 semester through the Texas State University’s </w:t>
      </w:r>
      <w:proofErr w:type="spellStart"/>
      <w:r w:rsidRPr="006B16A6">
        <w:t>Alkek</w:t>
      </w:r>
      <w:proofErr w:type="spellEnd"/>
      <w:r w:rsidRPr="006B16A6">
        <w:t xml:space="preserve"> Library collection of Theses and Dissertations.</w:t>
      </w:r>
      <w:del w:id="48" w:author="Registered User" w:date="2010-09-20T12:42:00Z">
        <w:r w:rsidRPr="008F533F" w:rsidDel="002E62E1">
          <w:delText xml:space="preserve">  </w:delText>
        </w:r>
      </w:del>
    </w:p>
    <w:p w:rsidR="00BC7D47" w:rsidRPr="008F533F" w:rsidDel="002E62E1" w:rsidRDefault="00BC7D47" w:rsidP="002E62E1">
      <w:pPr>
        <w:rPr>
          <w:del w:id="49" w:author="Registered User" w:date="2010-09-20T12:40:00Z"/>
        </w:rPr>
        <w:pPrChange w:id="50" w:author="Registered User" w:date="2010-09-20T12:43:00Z">
          <w:pPr/>
        </w:pPrChange>
      </w:pPr>
      <w:del w:id="51" w:author="Registered User" w:date="2010-09-20T12:40:00Z">
        <w:r w:rsidRPr="008F533F" w:rsidDel="002E62E1">
          <w:tab/>
          <w:delText xml:space="preserve"> </w:delText>
        </w:r>
      </w:del>
    </w:p>
    <w:p w:rsidR="00BC7D47" w:rsidDel="002E62E1" w:rsidRDefault="00BC7D47" w:rsidP="00BC7D47">
      <w:pPr>
        <w:keepNext/>
        <w:keepLines/>
        <w:rPr>
          <w:del w:id="52" w:author="Registered User" w:date="2010-09-20T12:40:00Z"/>
          <w:b/>
          <w:u w:val="single"/>
        </w:rPr>
      </w:pPr>
      <w:del w:id="53" w:author="Registered User" w:date="2010-09-20T12:40:00Z">
        <w:r w:rsidDel="002E62E1">
          <w:rPr>
            <w:b/>
            <w:u w:val="single"/>
          </w:rPr>
          <w:br w:type="page"/>
        </w:r>
      </w:del>
    </w:p>
    <w:p w:rsidR="002E62E1" w:rsidRDefault="002E62E1" w:rsidP="002E62E1">
      <w:pPr>
        <w:rPr>
          <w:ins w:id="54" w:author="Registered User" w:date="2010-09-20T12:44:00Z"/>
          <w:b/>
          <w:u w:val="single"/>
        </w:rPr>
        <w:pPrChange w:id="55" w:author="Registered User" w:date="2010-09-20T12:43:00Z">
          <w:pPr/>
        </w:pPrChange>
      </w:pPr>
    </w:p>
    <w:p w:rsidR="002E62E1" w:rsidRDefault="002E62E1" w:rsidP="002E62E1">
      <w:pPr>
        <w:rPr>
          <w:ins w:id="56" w:author="Registered User" w:date="2010-09-20T12:44:00Z"/>
          <w:b/>
          <w:u w:val="single"/>
        </w:rPr>
        <w:pPrChange w:id="57" w:author="Registered User" w:date="2010-09-20T12:43:00Z">
          <w:pPr/>
        </w:pPrChange>
      </w:pPr>
    </w:p>
    <w:p w:rsidR="00BC7D47" w:rsidRPr="008F533F" w:rsidRDefault="00BC7D47" w:rsidP="00BC7D47">
      <w:pPr>
        <w:keepNext/>
        <w:keepLines/>
        <w:rPr>
          <w:b/>
          <w:u w:val="single"/>
        </w:rPr>
      </w:pPr>
      <w:proofErr w:type="spellStart"/>
      <w:r w:rsidRPr="008F533F">
        <w:rPr>
          <w:b/>
          <w:u w:val="single"/>
        </w:rPr>
        <w:t>Institutional</w:t>
      </w:r>
      <w:proofErr w:type="spellEnd"/>
      <w:r w:rsidRPr="008F533F">
        <w:rPr>
          <w:b/>
          <w:u w:val="single"/>
        </w:rPr>
        <w:t xml:space="preserve"> Review Board Contacts</w:t>
      </w:r>
    </w:p>
    <w:p w:rsidR="00BC7D47" w:rsidRPr="008F533F" w:rsidRDefault="00BC7D47" w:rsidP="00BC7D47">
      <w:pPr>
        <w:keepLines/>
        <w:rPr>
          <w:b/>
          <w:u w:val="single"/>
        </w:rPr>
      </w:pPr>
    </w:p>
    <w:p w:rsidR="00BC7D47" w:rsidRPr="008F533F" w:rsidRDefault="00BC7D47" w:rsidP="00BC7D47">
      <w:pPr>
        <w:keepLines/>
      </w:pPr>
      <w:r w:rsidRPr="008F533F">
        <w:tab/>
        <w:t>If you have any questions about the research, research participant’s rights, and/or research-related injuries to participants, your questions or concerns should be directed to the Texas State University Institutional Revi</w:t>
      </w:r>
      <w:r>
        <w:t xml:space="preserve">ew Board Chair, Dr. Jon </w:t>
      </w:r>
      <w:proofErr w:type="spellStart"/>
      <w:r>
        <w:t>Lasser</w:t>
      </w:r>
      <w:proofErr w:type="spellEnd"/>
      <w:r>
        <w:t xml:space="preserve"> at 512-245-3413 </w:t>
      </w:r>
      <w:r w:rsidRPr="008F533F">
        <w:t xml:space="preserve">or </w:t>
      </w:r>
      <w:r>
        <w:t>by email at lasser@txstate.edu</w:t>
      </w:r>
      <w:r w:rsidRPr="008F533F">
        <w:t xml:space="preserve">, or to Ms. Becky </w:t>
      </w:r>
      <w:proofErr w:type="spellStart"/>
      <w:r w:rsidRPr="008F533F">
        <w:t>Northcut</w:t>
      </w:r>
      <w:proofErr w:type="spellEnd"/>
      <w:r w:rsidRPr="008F533F">
        <w:t xml:space="preserve">, </w:t>
      </w:r>
      <w:r>
        <w:t xml:space="preserve">Director of Research </w:t>
      </w:r>
      <w:r w:rsidRPr="008F533F">
        <w:t xml:space="preserve">Compliance </w:t>
      </w:r>
      <w:r>
        <w:t>at 512-245-2102</w:t>
      </w:r>
      <w:r w:rsidRPr="008F533F">
        <w:t xml:space="preserve">.  </w:t>
      </w:r>
    </w:p>
    <w:p w:rsidR="00BC7D47" w:rsidRPr="008F533F" w:rsidRDefault="00BC7D47" w:rsidP="00BC7D47">
      <w:pPr>
        <w:rPr>
          <w:u w:val="single"/>
        </w:rPr>
      </w:pPr>
    </w:p>
    <w:p w:rsidR="00BC7D47" w:rsidRPr="008F533F" w:rsidRDefault="00BC7D47" w:rsidP="00BC7D47">
      <w:pPr>
        <w:rPr>
          <w:b/>
          <w:u w:val="single"/>
        </w:rPr>
      </w:pPr>
      <w:r w:rsidRPr="008F533F">
        <w:rPr>
          <w:b/>
          <w:u w:val="single"/>
        </w:rPr>
        <w:t>Contact Information</w:t>
      </w:r>
      <w:r>
        <w:rPr>
          <w:b/>
          <w:u w:val="single"/>
        </w:rPr>
        <w:t xml:space="preserve"> for the Researcher and Thesis Supervisor</w:t>
      </w:r>
    </w:p>
    <w:p w:rsidR="00BC7D47" w:rsidRPr="008F533F" w:rsidRDefault="00BC7D47" w:rsidP="00BC7D47"/>
    <w:p w:rsidR="00BC7D47" w:rsidRPr="008F533F" w:rsidRDefault="00BC7D47" w:rsidP="00BC7D47">
      <w:r>
        <w:t>Wendy Brooks</w:t>
      </w:r>
    </w:p>
    <w:p w:rsidR="00BC7D47" w:rsidRPr="008F533F" w:rsidRDefault="00BC7D47" w:rsidP="00BC7D47">
      <w:r w:rsidRPr="008F533F">
        <w:t>Primary Researcher, Graduate Student</w:t>
      </w:r>
    </w:p>
    <w:p w:rsidR="00BC7D47" w:rsidRPr="008F533F" w:rsidRDefault="00BC7D47" w:rsidP="00BC7D47">
      <w:r w:rsidRPr="008F533F">
        <w:t>Texas State University-San Marcos</w:t>
      </w:r>
    </w:p>
    <w:p w:rsidR="00BC7D47" w:rsidRPr="008F533F" w:rsidRDefault="00BC7D47" w:rsidP="00BC7D47">
      <w:r>
        <w:t>Email: wb1127</w:t>
      </w:r>
      <w:r w:rsidRPr="008F533F">
        <w:t>@txstate.edu</w:t>
      </w:r>
    </w:p>
    <w:p w:rsidR="00BC7D47" w:rsidRPr="008F533F" w:rsidRDefault="00BC7D47" w:rsidP="00BC7D47"/>
    <w:p w:rsidR="00BC7D47" w:rsidRPr="008F533F" w:rsidRDefault="00BC7D47" w:rsidP="00BC7D47">
      <w:r w:rsidRPr="008F533F">
        <w:t>Dr</w:t>
      </w:r>
      <w:r>
        <w:t xml:space="preserve">. Alexander </w:t>
      </w:r>
      <w:proofErr w:type="spellStart"/>
      <w:r>
        <w:t>Nagurney</w:t>
      </w:r>
      <w:proofErr w:type="spellEnd"/>
    </w:p>
    <w:p w:rsidR="00BC7D47" w:rsidRPr="008F533F" w:rsidRDefault="00BC7D47" w:rsidP="00BC7D47">
      <w:r>
        <w:t>Thesis Research Supervisor</w:t>
      </w:r>
      <w:r w:rsidRPr="008F533F">
        <w:t>, Committee Chair</w:t>
      </w:r>
    </w:p>
    <w:p w:rsidR="00BC7D47" w:rsidRPr="008F533F" w:rsidRDefault="00BC7D47" w:rsidP="00BC7D47">
      <w:r w:rsidRPr="008F533F">
        <w:t>Email: an18@txstate.edu</w:t>
      </w:r>
    </w:p>
    <w:p w:rsidR="00BC7D47" w:rsidRPr="008F533F" w:rsidRDefault="00BC7D47" w:rsidP="00BC7D47">
      <w:r w:rsidRPr="008F533F">
        <w:t xml:space="preserve">Office Phone: </w:t>
      </w:r>
      <w:r>
        <w:t>512-</w:t>
      </w:r>
      <w:r w:rsidRPr="008F533F">
        <w:t>245-3165</w:t>
      </w:r>
    </w:p>
    <w:p w:rsidR="00BC7D47" w:rsidRPr="008F533F" w:rsidRDefault="00BC7D47" w:rsidP="00BC7D47">
      <w:pPr>
        <w:rPr>
          <w:u w:val="single"/>
        </w:rPr>
      </w:pPr>
    </w:p>
    <w:p w:rsidR="00BC7D47" w:rsidRPr="008F533F" w:rsidRDefault="00BC7D47" w:rsidP="00BC7D47">
      <w:pPr>
        <w:rPr>
          <w:b/>
          <w:u w:val="single"/>
        </w:rPr>
      </w:pPr>
      <w:r w:rsidRPr="008F533F">
        <w:rPr>
          <w:b/>
          <w:u w:val="single"/>
        </w:rPr>
        <w:t>Statement of Informed Consent for Participation in Research</w:t>
      </w:r>
    </w:p>
    <w:p w:rsidR="00BC7D47" w:rsidRPr="008F533F" w:rsidRDefault="00BC7D47" w:rsidP="00BC7D47">
      <w:pPr>
        <w:rPr>
          <w:b/>
          <w:u w:val="single"/>
        </w:rPr>
      </w:pPr>
    </w:p>
    <w:p w:rsidR="00BC7D47" w:rsidRPr="008F533F" w:rsidRDefault="00BC7D47" w:rsidP="00BC7D47">
      <w:r w:rsidRPr="008F533F">
        <w:tab/>
        <w:t>Informed consent is an ongoing process, not a legally binding contract.  You are not waiving any of your rights by signing this document.  Please feel fre</w:t>
      </w:r>
      <w:r>
        <w:t>e to contact the researcher, her supervisor</w:t>
      </w:r>
      <w:r w:rsidRPr="008F533F">
        <w:t xml:space="preserve">, or the IRB staff is you have questions about this consent document or the research.  </w:t>
      </w:r>
    </w:p>
    <w:p w:rsidR="00BC7D47" w:rsidRPr="008F533F" w:rsidRDefault="00BC7D47" w:rsidP="00BC7D47"/>
    <w:p w:rsidR="00BC7D47" w:rsidRDefault="00BC7D47" w:rsidP="00BC7D47">
      <w:pPr>
        <w:rPr>
          <w:i/>
        </w:rPr>
      </w:pPr>
      <w:r w:rsidRPr="008F533F">
        <w:tab/>
      </w:r>
      <w:r w:rsidRPr="008F533F">
        <w:rPr>
          <w:i/>
        </w:rPr>
        <w:t>If you have read and fully understand this conse</w:t>
      </w:r>
      <w:r>
        <w:rPr>
          <w:i/>
        </w:rPr>
        <w:t xml:space="preserve">nt form, sign your name, write your Texas State Student ID </w:t>
      </w:r>
      <w:r w:rsidRPr="008F533F">
        <w:rPr>
          <w:i/>
        </w:rPr>
        <w:t xml:space="preserve">and today’s date to indicate </w:t>
      </w:r>
      <w:r>
        <w:rPr>
          <w:i/>
        </w:rPr>
        <w:t xml:space="preserve">whether you agree with the statement </w:t>
      </w:r>
      <w:r w:rsidRPr="008F533F">
        <w:rPr>
          <w:i/>
        </w:rPr>
        <w:t xml:space="preserve">that you have been </w:t>
      </w:r>
      <w:r>
        <w:rPr>
          <w:i/>
        </w:rPr>
        <w:t xml:space="preserve">reasonably </w:t>
      </w:r>
      <w:r w:rsidRPr="008F533F">
        <w:rPr>
          <w:i/>
        </w:rPr>
        <w:t xml:space="preserve">informed about the research and that you consent </w:t>
      </w:r>
      <w:r>
        <w:rPr>
          <w:i/>
        </w:rPr>
        <w:t>to participate.</w:t>
      </w:r>
    </w:p>
    <w:p w:rsidR="00BC7D47" w:rsidRDefault="00BC7D47" w:rsidP="00BC7D47">
      <w:pPr>
        <w:rPr>
          <w:i/>
        </w:rPr>
      </w:pPr>
    </w:p>
    <w:p w:rsidR="00BC7D47" w:rsidRPr="00597224" w:rsidRDefault="00BC7D47" w:rsidP="00BC7D47">
      <w:pPr>
        <w:jc w:val="center"/>
        <w:rPr>
          <w:b/>
          <w:i/>
          <w:sz w:val="28"/>
          <w:szCs w:val="28"/>
        </w:rPr>
      </w:pPr>
      <w:r w:rsidRPr="00597224">
        <w:rPr>
          <w:b/>
          <w:i/>
          <w:sz w:val="28"/>
          <w:szCs w:val="28"/>
        </w:rPr>
        <w:t>…</w:t>
      </w:r>
    </w:p>
    <w:p w:rsidR="00BC7D47" w:rsidRDefault="00BC7D47" w:rsidP="00BC7D47">
      <w:pPr>
        <w:rPr>
          <w:i/>
        </w:rPr>
      </w:pPr>
    </w:p>
    <w:p w:rsidR="00BC7D47" w:rsidRDefault="00BC7D47" w:rsidP="00BC7D47">
      <w:r w:rsidRPr="008F533F">
        <w:t>I have read and fully understand this Consent Form before participating in this research.</w:t>
      </w:r>
    </w:p>
    <w:p w:rsidR="00BC7D47" w:rsidRDefault="00BC7D47" w:rsidP="00BC7D47"/>
    <w:p w:rsidR="00BC7D47" w:rsidRDefault="00BC7D47" w:rsidP="00BC7D47">
      <w:r>
        <w:t>_____________________________________________________________________________________</w:t>
      </w:r>
    </w:p>
    <w:p w:rsidR="00BC7D47" w:rsidRDefault="00BC7D47" w:rsidP="00BC7D47">
      <w:pPr>
        <w:spacing w:line="360" w:lineRule="auto"/>
      </w:pPr>
      <w:r>
        <w:t xml:space="preserve">Participant Name </w:t>
      </w:r>
      <w:r>
        <w:rPr>
          <w:i/>
        </w:rPr>
        <w:tab/>
      </w:r>
      <w:r>
        <w:tab/>
        <w:t>Signature</w:t>
      </w:r>
      <w:r>
        <w:tab/>
      </w:r>
      <w:r>
        <w:tab/>
      </w:r>
      <w:r>
        <w:tab/>
        <w:t>Student ID</w:t>
      </w:r>
      <w:r>
        <w:tab/>
      </w:r>
      <w:r>
        <w:tab/>
        <w:t>Date</w:t>
      </w:r>
    </w:p>
    <w:p w:rsidR="00BC7D47" w:rsidRDefault="00BC7D47" w:rsidP="00BC7D47">
      <w:r>
        <w:t>_____________________________________________________________________________________</w:t>
      </w:r>
    </w:p>
    <w:p w:rsidR="00D8524A" w:rsidRDefault="00BC7D47" w:rsidP="00BC7D47">
      <w:r>
        <w:t>Researcher Signature</w:t>
      </w:r>
      <w:r>
        <w:tab/>
      </w:r>
      <w:r>
        <w:tab/>
      </w:r>
      <w:r>
        <w:tab/>
      </w:r>
      <w:r>
        <w:tab/>
      </w:r>
      <w:r>
        <w:tab/>
      </w:r>
      <w:r>
        <w:tab/>
      </w:r>
      <w:r>
        <w:tab/>
      </w:r>
      <w:r>
        <w:tab/>
      </w:r>
      <w:r>
        <w:tab/>
        <w:t>Date</w:t>
      </w:r>
    </w:p>
    <w:sectPr w:rsidR="00D8524A" w:rsidSect="00D85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3235"/>
    <w:multiLevelType w:val="hybridMultilevel"/>
    <w:tmpl w:val="A37C4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BC7D47"/>
    <w:rsid w:val="00080A6E"/>
    <w:rsid w:val="00097F37"/>
    <w:rsid w:val="00117F7F"/>
    <w:rsid w:val="001707B5"/>
    <w:rsid w:val="00281E74"/>
    <w:rsid w:val="002E62E1"/>
    <w:rsid w:val="003143F9"/>
    <w:rsid w:val="003A7BCE"/>
    <w:rsid w:val="003D7B23"/>
    <w:rsid w:val="0055333F"/>
    <w:rsid w:val="0060367C"/>
    <w:rsid w:val="008739CB"/>
    <w:rsid w:val="00B157DD"/>
    <w:rsid w:val="00B3624A"/>
    <w:rsid w:val="00BC7D47"/>
    <w:rsid w:val="00D8524A"/>
    <w:rsid w:val="00DC180E"/>
    <w:rsid w:val="00E110F9"/>
    <w:rsid w:val="00E20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D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23">
    <w:name w:val="style23"/>
    <w:basedOn w:val="DefaultParagraphFont"/>
    <w:rsid w:val="00BC7D47"/>
  </w:style>
  <w:style w:type="paragraph" w:styleId="BalloonText">
    <w:name w:val="Balloon Text"/>
    <w:basedOn w:val="Normal"/>
    <w:link w:val="BalloonTextChar"/>
    <w:uiPriority w:val="99"/>
    <w:semiHidden/>
    <w:unhideWhenUsed/>
    <w:rsid w:val="00117F7F"/>
    <w:rPr>
      <w:rFonts w:ascii="Tahoma" w:hAnsi="Tahoma" w:cs="Tahoma"/>
      <w:sz w:val="16"/>
      <w:szCs w:val="16"/>
    </w:rPr>
  </w:style>
  <w:style w:type="character" w:customStyle="1" w:styleId="BalloonTextChar">
    <w:name w:val="Balloon Text Char"/>
    <w:basedOn w:val="DefaultParagraphFont"/>
    <w:link w:val="BalloonText"/>
    <w:uiPriority w:val="99"/>
    <w:semiHidden/>
    <w:rsid w:val="00117F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Enterprise</Company>
  <LinksUpToDate>false</LinksUpToDate>
  <CharactersWithSpaces>11838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4</cp:revision>
  <dcterms:created xsi:type="dcterms:W3CDTF">2010-09-20T16:50:00Z</dcterms:created>
  <dcterms:modified xsi:type="dcterms:W3CDTF">2010-09-20T17:44:00Z</dcterms:modified>
</cp:coreProperties>
</file>