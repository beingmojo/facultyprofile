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895" w:rsidRPr="00EA5895" w:rsidRDefault="00EA5895" w:rsidP="00EA5895">
      <w:pPr>
        <w:jc w:val="center"/>
        <w:rPr>
          <w:rFonts w:asciiTheme="minorHAnsi" w:hAnsiTheme="minorHAnsi"/>
          <w:b/>
          <w:sz w:val="28"/>
        </w:rPr>
      </w:pPr>
      <w:r w:rsidRPr="00EA5895">
        <w:rPr>
          <w:rFonts w:asciiTheme="minorHAnsi" w:hAnsiTheme="minorHAnsi"/>
          <w:b/>
          <w:sz w:val="28"/>
        </w:rPr>
        <w:t>Consent Form</w:t>
      </w:r>
    </w:p>
    <w:p w:rsidR="00EA5895" w:rsidRDefault="00EA5895" w:rsidP="00EA5895">
      <w:pPr>
        <w:rPr>
          <w:rFonts w:asciiTheme="minorHAnsi" w:hAnsiTheme="minorHAnsi"/>
          <w:b/>
        </w:rPr>
      </w:pPr>
    </w:p>
    <w:p w:rsidR="005E5E7B" w:rsidRPr="005E5E7B" w:rsidRDefault="00EA5895" w:rsidP="005E5E7B">
      <w:r w:rsidRPr="00EA5895">
        <w:rPr>
          <w:rFonts w:asciiTheme="minorHAnsi" w:hAnsiTheme="minorHAnsi"/>
          <w:b/>
        </w:rPr>
        <w:t xml:space="preserve"> IRB </w:t>
      </w:r>
      <w:r>
        <w:rPr>
          <w:rFonts w:asciiTheme="minorHAnsi" w:hAnsiTheme="minorHAnsi"/>
          <w:b/>
        </w:rPr>
        <w:t xml:space="preserve">Project </w:t>
      </w:r>
      <w:r w:rsidRPr="00EA5895">
        <w:rPr>
          <w:rFonts w:asciiTheme="minorHAnsi" w:hAnsiTheme="minorHAnsi"/>
          <w:b/>
        </w:rPr>
        <w:t>#</w:t>
      </w:r>
      <w:r>
        <w:rPr>
          <w:rFonts w:asciiTheme="minorHAnsi" w:hAnsiTheme="minorHAnsi"/>
          <w:b/>
        </w:rPr>
        <w:t xml:space="preserve">: </w:t>
      </w:r>
      <w:r w:rsidR="00E448FC" w:rsidRPr="00E448FC">
        <w:rPr>
          <w:rFonts w:asciiTheme="minorHAnsi" w:hAnsiTheme="minorHAnsi"/>
        </w:rPr>
        <w:t>2010N8777</w:t>
      </w:r>
      <w:r w:rsidR="00E448FC" w:rsidRPr="00E448FC">
        <w:rPr>
          <w:rFonts w:asciiTheme="minorHAnsi" w:hAnsiTheme="minorHAnsi"/>
          <w:szCs w:val="24"/>
        </w:rPr>
        <w:t xml:space="preserve"> </w:t>
      </w:r>
    </w:p>
    <w:p w:rsidR="00EA5895" w:rsidRPr="00EA5895" w:rsidRDefault="00EA5895" w:rsidP="00EA5895">
      <w:pPr>
        <w:rPr>
          <w:rFonts w:asciiTheme="minorHAnsi" w:hAnsiTheme="minorHAnsi"/>
          <w:b/>
        </w:rPr>
      </w:pPr>
    </w:p>
    <w:p w:rsidR="00EA5895" w:rsidRDefault="00616816" w:rsidP="00EA5895">
      <w:pPr>
        <w:ind w:left="1620" w:hanging="1620"/>
        <w:rPr>
          <w:rFonts w:asciiTheme="minorHAnsi" w:hAnsiTheme="minorHAnsi"/>
          <w:bCs/>
        </w:rPr>
      </w:pPr>
      <w:r w:rsidRPr="00EA5895">
        <w:rPr>
          <w:rFonts w:asciiTheme="minorHAnsi" w:hAnsiTheme="minorHAnsi"/>
          <w:b/>
        </w:rPr>
        <w:t>TITLE</w:t>
      </w:r>
      <w:r w:rsidR="00FA69A2">
        <w:rPr>
          <w:rFonts w:asciiTheme="minorHAnsi" w:hAnsiTheme="minorHAnsi"/>
          <w:b/>
        </w:rPr>
        <w:t>:</w:t>
      </w:r>
      <w:r w:rsidR="00EA5895" w:rsidRPr="00EA5895">
        <w:rPr>
          <w:rFonts w:asciiTheme="minorHAnsi" w:hAnsiTheme="minorHAnsi"/>
          <w:b/>
        </w:rPr>
        <w:t xml:space="preserve"> </w:t>
      </w:r>
      <w:r w:rsidR="00EA5895" w:rsidRPr="00EA5895">
        <w:rPr>
          <w:rFonts w:asciiTheme="minorHAnsi" w:hAnsiTheme="minorHAnsi"/>
          <w:bCs/>
        </w:rPr>
        <w:t>The Influence of Vestibular-Ocular Reflex Training on Static and Dynamic Postural Stability in Subjects with Chronic Ankle Instability</w:t>
      </w:r>
    </w:p>
    <w:p w:rsidR="00EA5895" w:rsidRPr="00EA5895" w:rsidRDefault="00EA5895" w:rsidP="00EA5895">
      <w:pPr>
        <w:ind w:left="1620" w:hanging="1620"/>
        <w:rPr>
          <w:rFonts w:asciiTheme="minorHAnsi" w:hAnsiTheme="minorHAnsi"/>
        </w:rPr>
      </w:pPr>
    </w:p>
    <w:p w:rsidR="00EA5895" w:rsidRPr="00EA5895" w:rsidRDefault="00616816" w:rsidP="00EA5895">
      <w:pPr>
        <w:rPr>
          <w:rFonts w:asciiTheme="minorHAnsi" w:hAnsiTheme="minorHAnsi"/>
          <w:b/>
        </w:rPr>
      </w:pPr>
      <w:r w:rsidRPr="00EA5895">
        <w:rPr>
          <w:rFonts w:asciiTheme="minorHAnsi" w:hAnsiTheme="minorHAnsi"/>
          <w:b/>
        </w:rPr>
        <w:t>PRINCIPAL INVESTIGATOR</w:t>
      </w:r>
      <w:r>
        <w:rPr>
          <w:rFonts w:asciiTheme="minorHAnsi" w:hAnsiTheme="minorHAnsi"/>
          <w:b/>
        </w:rPr>
        <w:t>S</w:t>
      </w:r>
      <w:r w:rsidR="00EA5895" w:rsidRPr="00EA5895">
        <w:rPr>
          <w:rFonts w:asciiTheme="minorHAnsi" w:hAnsiTheme="minorHAnsi"/>
          <w:b/>
        </w:rPr>
        <w:t>:</w:t>
      </w:r>
    </w:p>
    <w:p w:rsidR="00EA5895" w:rsidRPr="00EA5895" w:rsidRDefault="00EA5895" w:rsidP="00EA5895">
      <w:pPr>
        <w:rPr>
          <w:rFonts w:asciiTheme="minorHAnsi" w:hAnsiTheme="minorHAnsi"/>
        </w:rPr>
      </w:pPr>
      <w:r w:rsidRPr="00EA5895">
        <w:rPr>
          <w:rFonts w:asciiTheme="minorHAnsi" w:hAnsiTheme="minorHAnsi"/>
          <w:b/>
        </w:rPr>
        <w:tab/>
      </w:r>
      <w:r w:rsidRPr="00EA5895">
        <w:rPr>
          <w:rFonts w:asciiTheme="minorHAnsi" w:hAnsiTheme="minorHAnsi"/>
        </w:rPr>
        <w:t>Jessica Hilgendorf, ATC, LAT</w:t>
      </w:r>
      <w:r w:rsidRPr="00EA5895">
        <w:rPr>
          <w:rFonts w:asciiTheme="minorHAnsi" w:hAnsiTheme="minorHAnsi"/>
        </w:rPr>
        <w:tab/>
      </w:r>
      <w:r w:rsidRPr="00EA5895">
        <w:rPr>
          <w:rFonts w:asciiTheme="minorHAnsi" w:hAnsiTheme="minorHAnsi"/>
        </w:rPr>
        <w:tab/>
        <w:t xml:space="preserve">Rod </w:t>
      </w:r>
      <w:r>
        <w:rPr>
          <w:rFonts w:asciiTheme="minorHAnsi" w:hAnsiTheme="minorHAnsi"/>
        </w:rPr>
        <w:t xml:space="preserve">A. </w:t>
      </w:r>
      <w:r w:rsidRPr="00EA5895">
        <w:rPr>
          <w:rFonts w:asciiTheme="minorHAnsi" w:hAnsiTheme="minorHAnsi"/>
        </w:rPr>
        <w:t>Harter</w:t>
      </w:r>
      <w:r>
        <w:rPr>
          <w:rFonts w:asciiTheme="minorHAnsi" w:hAnsiTheme="minorHAnsi"/>
        </w:rPr>
        <w:t>,</w:t>
      </w:r>
      <w:r w:rsidRPr="00EA5895">
        <w:rPr>
          <w:rFonts w:asciiTheme="minorHAnsi" w:hAnsiTheme="minorHAnsi"/>
        </w:rPr>
        <w:t xml:space="preserve"> PhD, ATC</w:t>
      </w:r>
      <w:r w:rsidR="00746BDF">
        <w:rPr>
          <w:rFonts w:asciiTheme="minorHAnsi" w:hAnsiTheme="minorHAnsi"/>
        </w:rPr>
        <w:t xml:space="preserve">  (Thesis Advisor)</w:t>
      </w:r>
    </w:p>
    <w:p w:rsidR="00EA5895" w:rsidRDefault="00EA5895" w:rsidP="00EA5895">
      <w:pPr>
        <w:rPr>
          <w:rFonts w:asciiTheme="minorHAnsi" w:hAnsiTheme="minorHAnsi"/>
        </w:rPr>
      </w:pPr>
      <w:r w:rsidRPr="00EA5895">
        <w:rPr>
          <w:rFonts w:asciiTheme="minorHAnsi" w:hAnsiTheme="minorHAnsi"/>
        </w:rPr>
        <w:tab/>
      </w:r>
      <w:r>
        <w:rPr>
          <w:rFonts w:asciiTheme="minorHAnsi" w:hAnsiTheme="minorHAnsi"/>
        </w:rPr>
        <w:t>Graduate Student Researcher</w:t>
      </w:r>
      <w:r>
        <w:rPr>
          <w:rFonts w:asciiTheme="minorHAnsi" w:hAnsiTheme="minorHAnsi"/>
        </w:rPr>
        <w:tab/>
        <w:t>Professor of Athletic Training</w:t>
      </w:r>
    </w:p>
    <w:p w:rsidR="00EA5895" w:rsidRPr="00EA5895" w:rsidRDefault="00EA5895" w:rsidP="00EA5895">
      <w:pPr>
        <w:ind w:firstLine="720"/>
        <w:rPr>
          <w:rFonts w:asciiTheme="minorHAnsi" w:hAnsiTheme="minorHAnsi"/>
        </w:rPr>
      </w:pPr>
      <w:r w:rsidRPr="00EA5895">
        <w:rPr>
          <w:rFonts w:asciiTheme="minorHAnsi" w:hAnsiTheme="minorHAnsi"/>
        </w:rPr>
        <w:t>113 A End</w:t>
      </w:r>
      <w:r>
        <w:rPr>
          <w:rFonts w:asciiTheme="minorHAnsi" w:hAnsiTheme="minorHAnsi"/>
        </w:rPr>
        <w:t>Zone Complex</w:t>
      </w:r>
      <w:r>
        <w:rPr>
          <w:rFonts w:asciiTheme="minorHAnsi" w:hAnsiTheme="minorHAnsi"/>
        </w:rPr>
        <w:tab/>
      </w:r>
      <w:r>
        <w:rPr>
          <w:rFonts w:asciiTheme="minorHAnsi" w:hAnsiTheme="minorHAnsi"/>
        </w:rPr>
        <w:tab/>
        <w:t>Department of Health and Human Performance</w:t>
      </w:r>
    </w:p>
    <w:p w:rsidR="00EA5895" w:rsidRPr="00EA5895" w:rsidRDefault="00EA5895" w:rsidP="00EA5895">
      <w:pPr>
        <w:rPr>
          <w:rFonts w:asciiTheme="minorHAnsi" w:hAnsiTheme="minorHAnsi"/>
        </w:rPr>
      </w:pPr>
      <w:r w:rsidRPr="00EA5895">
        <w:rPr>
          <w:rFonts w:asciiTheme="minorHAnsi" w:hAnsiTheme="minorHAnsi"/>
        </w:rPr>
        <w:tab/>
        <w:t>San Marcos, TX 78666</w:t>
      </w:r>
      <w:r w:rsidRPr="00EA5895">
        <w:rPr>
          <w:rFonts w:asciiTheme="minorHAnsi" w:hAnsiTheme="minorHAnsi"/>
        </w:rPr>
        <w:tab/>
      </w:r>
      <w:r w:rsidRPr="00EA5895">
        <w:rPr>
          <w:rFonts w:asciiTheme="minorHAnsi" w:hAnsiTheme="minorHAnsi"/>
        </w:rPr>
        <w:tab/>
      </w:r>
      <w:r w:rsidRPr="00EA5895">
        <w:rPr>
          <w:rFonts w:asciiTheme="minorHAnsi" w:hAnsiTheme="minorHAnsi"/>
        </w:rPr>
        <w:tab/>
        <w:t>A 132 Jowers Center</w:t>
      </w:r>
    </w:p>
    <w:p w:rsidR="00EA5895" w:rsidRPr="00EA5895" w:rsidRDefault="00EA5895" w:rsidP="00EA5895">
      <w:pPr>
        <w:rPr>
          <w:rFonts w:asciiTheme="minorHAnsi" w:hAnsiTheme="minorHAnsi"/>
        </w:rPr>
      </w:pPr>
      <w:r w:rsidRPr="00EA5895">
        <w:rPr>
          <w:rFonts w:asciiTheme="minorHAnsi" w:hAnsiTheme="minorHAnsi"/>
          <w:b/>
        </w:rPr>
        <w:tab/>
      </w:r>
      <w:hyperlink r:id="rId7" w:history="1">
        <w:r w:rsidRPr="00EA5895">
          <w:rPr>
            <w:rStyle w:val="Hyperlink"/>
            <w:rFonts w:asciiTheme="minorHAnsi" w:hAnsiTheme="minorHAnsi"/>
          </w:rPr>
          <w:t>Jh1808@txstate.edu</w:t>
        </w:r>
      </w:hyperlink>
      <w:r w:rsidRPr="00EA5895">
        <w:rPr>
          <w:rFonts w:asciiTheme="minorHAnsi" w:hAnsiTheme="minorHAnsi"/>
        </w:rPr>
        <w:tab/>
      </w:r>
      <w:r w:rsidRPr="00EA5895">
        <w:rPr>
          <w:rFonts w:asciiTheme="minorHAnsi" w:hAnsiTheme="minorHAnsi"/>
        </w:rPr>
        <w:tab/>
      </w:r>
      <w:r w:rsidRPr="00EA5895">
        <w:rPr>
          <w:rFonts w:asciiTheme="minorHAnsi" w:hAnsiTheme="minorHAnsi"/>
        </w:rPr>
        <w:tab/>
        <w:t>San Marcos, TX 78666</w:t>
      </w:r>
    </w:p>
    <w:p w:rsidR="00EA5895" w:rsidRPr="00EA5895" w:rsidRDefault="00EA5895" w:rsidP="00EA5895">
      <w:pPr>
        <w:rPr>
          <w:rFonts w:asciiTheme="minorHAnsi" w:hAnsiTheme="minorHAnsi"/>
        </w:rPr>
      </w:pPr>
      <w:r w:rsidRPr="00EA5895">
        <w:rPr>
          <w:rFonts w:asciiTheme="minorHAnsi" w:hAnsiTheme="minorHAnsi"/>
        </w:rPr>
        <w:tab/>
        <w:t>512-618-2141</w:t>
      </w:r>
      <w:r w:rsidRPr="00EA5895">
        <w:rPr>
          <w:rFonts w:asciiTheme="minorHAnsi" w:hAnsiTheme="minorHAnsi"/>
        </w:rPr>
        <w:tab/>
      </w:r>
      <w:r w:rsidRPr="00EA5895">
        <w:rPr>
          <w:rFonts w:asciiTheme="minorHAnsi" w:hAnsiTheme="minorHAnsi"/>
        </w:rPr>
        <w:tab/>
      </w:r>
      <w:r w:rsidRPr="00EA5895">
        <w:rPr>
          <w:rFonts w:asciiTheme="minorHAnsi" w:hAnsiTheme="minorHAnsi"/>
        </w:rPr>
        <w:tab/>
      </w:r>
      <w:r w:rsidRPr="00EA5895">
        <w:rPr>
          <w:rFonts w:asciiTheme="minorHAnsi" w:hAnsiTheme="minorHAnsi"/>
        </w:rPr>
        <w:tab/>
      </w:r>
      <w:hyperlink r:id="rId8" w:history="1">
        <w:r w:rsidRPr="00EA5895">
          <w:rPr>
            <w:rStyle w:val="Hyperlink"/>
            <w:rFonts w:asciiTheme="minorHAnsi" w:hAnsiTheme="minorHAnsi"/>
          </w:rPr>
          <w:t>rod.harter@txstate.edu</w:t>
        </w:r>
      </w:hyperlink>
    </w:p>
    <w:p w:rsidR="00EA5895" w:rsidRPr="00EA5895" w:rsidRDefault="00EA5895" w:rsidP="00EA5895">
      <w:pPr>
        <w:rPr>
          <w:rFonts w:asciiTheme="minorHAnsi" w:hAnsiTheme="minorHAnsi"/>
        </w:rPr>
      </w:pPr>
      <w:r w:rsidRPr="00EA5895">
        <w:rPr>
          <w:rFonts w:asciiTheme="minorHAnsi" w:hAnsiTheme="minorHAnsi"/>
        </w:rPr>
        <w:tab/>
      </w:r>
      <w:r w:rsidRPr="00EA5895">
        <w:rPr>
          <w:rFonts w:asciiTheme="minorHAnsi" w:hAnsiTheme="minorHAnsi"/>
        </w:rPr>
        <w:tab/>
      </w:r>
      <w:r w:rsidRPr="00EA5895">
        <w:rPr>
          <w:rFonts w:asciiTheme="minorHAnsi" w:hAnsiTheme="minorHAnsi"/>
        </w:rPr>
        <w:tab/>
      </w:r>
      <w:r w:rsidRPr="00EA5895">
        <w:rPr>
          <w:rFonts w:asciiTheme="minorHAnsi" w:hAnsiTheme="minorHAnsi"/>
        </w:rPr>
        <w:tab/>
      </w:r>
      <w:r w:rsidRPr="00EA5895">
        <w:rPr>
          <w:rFonts w:asciiTheme="minorHAnsi" w:hAnsiTheme="minorHAnsi"/>
        </w:rPr>
        <w:tab/>
      </w:r>
      <w:r w:rsidRPr="00EA5895">
        <w:rPr>
          <w:rFonts w:asciiTheme="minorHAnsi" w:hAnsiTheme="minorHAnsi"/>
        </w:rPr>
        <w:tab/>
        <w:t>512-245-2972</w:t>
      </w:r>
    </w:p>
    <w:p w:rsidR="00EA5895" w:rsidRPr="00EA5895" w:rsidRDefault="00EA5895" w:rsidP="00EA5895">
      <w:pPr>
        <w:rPr>
          <w:rFonts w:asciiTheme="minorHAnsi" w:hAnsiTheme="minorHAnsi"/>
        </w:rPr>
      </w:pPr>
    </w:p>
    <w:p w:rsidR="00616816" w:rsidRDefault="00616816" w:rsidP="00EA5895">
      <w:pPr>
        <w:rPr>
          <w:rFonts w:asciiTheme="minorHAnsi" w:hAnsiTheme="minorHAnsi"/>
        </w:rPr>
      </w:pPr>
      <w:r>
        <w:rPr>
          <w:rFonts w:asciiTheme="minorHAnsi" w:hAnsiTheme="minorHAnsi"/>
          <w:b/>
        </w:rPr>
        <w:t>PURPOSE</w:t>
      </w:r>
      <w:r w:rsidR="00C24DC8">
        <w:rPr>
          <w:rFonts w:asciiTheme="minorHAnsi" w:hAnsiTheme="minorHAnsi"/>
          <w:b/>
        </w:rPr>
        <w:t xml:space="preserve">:  </w:t>
      </w:r>
      <w:r w:rsidR="00A24BC6" w:rsidRPr="00E448FC">
        <w:rPr>
          <w:rFonts w:asciiTheme="minorHAnsi" w:hAnsiTheme="minorHAnsi"/>
        </w:rPr>
        <w:t xml:space="preserve">You </w:t>
      </w:r>
      <w:r w:rsidR="00A24BC6">
        <w:rPr>
          <w:rFonts w:asciiTheme="minorHAnsi" w:hAnsiTheme="minorHAnsi"/>
        </w:rPr>
        <w:t>have</w:t>
      </w:r>
      <w:r w:rsidR="00B322A8">
        <w:rPr>
          <w:rFonts w:asciiTheme="minorHAnsi" w:hAnsiTheme="minorHAnsi"/>
        </w:rPr>
        <w:t xml:space="preserve"> been invited to</w:t>
      </w:r>
      <w:r w:rsidR="00E448FC" w:rsidRPr="00E448FC">
        <w:rPr>
          <w:rFonts w:asciiTheme="minorHAnsi" w:hAnsiTheme="minorHAnsi"/>
        </w:rPr>
        <w:t xml:space="preserve"> participate in a research study</w:t>
      </w:r>
      <w:r w:rsidR="00C24DC8">
        <w:rPr>
          <w:rFonts w:asciiTheme="minorHAnsi" w:hAnsiTheme="minorHAnsi"/>
        </w:rPr>
        <w:t xml:space="preserve"> because you have sprained your ankle on several occasions, </w:t>
      </w:r>
      <w:r w:rsidR="00B322A8">
        <w:rPr>
          <w:rFonts w:asciiTheme="minorHAnsi" w:hAnsiTheme="minorHAnsi"/>
        </w:rPr>
        <w:t xml:space="preserve">and have </w:t>
      </w:r>
      <w:proofErr w:type="gramStart"/>
      <w:r w:rsidR="00C24DC8">
        <w:rPr>
          <w:rFonts w:asciiTheme="minorHAnsi" w:hAnsiTheme="minorHAnsi"/>
        </w:rPr>
        <w:t>an orthopedic</w:t>
      </w:r>
      <w:proofErr w:type="gramEnd"/>
      <w:r w:rsidR="00C24DC8">
        <w:rPr>
          <w:rFonts w:asciiTheme="minorHAnsi" w:hAnsiTheme="minorHAnsi"/>
        </w:rPr>
        <w:t xml:space="preserve"> condition defined “chronic ankle instability.” </w:t>
      </w:r>
      <w:r w:rsidR="00C24DC8">
        <w:rPr>
          <w:rFonts w:asciiTheme="minorHAnsi" w:hAnsiTheme="minorHAnsi"/>
          <w:b/>
        </w:rPr>
        <w:t xml:space="preserve"> </w:t>
      </w:r>
      <w:r w:rsidR="00EA5895" w:rsidRPr="00EA5895">
        <w:rPr>
          <w:rFonts w:asciiTheme="minorHAnsi" w:hAnsiTheme="minorHAnsi"/>
        </w:rPr>
        <w:t>The purpose of this</w:t>
      </w:r>
      <w:r w:rsidR="003C4338">
        <w:rPr>
          <w:rFonts w:asciiTheme="minorHAnsi" w:hAnsiTheme="minorHAnsi"/>
        </w:rPr>
        <w:t xml:space="preserve"> </w:t>
      </w:r>
      <w:r w:rsidR="00EA5895" w:rsidRPr="00EA5895">
        <w:rPr>
          <w:rFonts w:asciiTheme="minorHAnsi" w:hAnsiTheme="minorHAnsi"/>
        </w:rPr>
        <w:t xml:space="preserve">study </w:t>
      </w:r>
      <w:r>
        <w:rPr>
          <w:rFonts w:asciiTheme="minorHAnsi" w:hAnsiTheme="minorHAnsi"/>
        </w:rPr>
        <w:t>is</w:t>
      </w:r>
      <w:r w:rsidR="00EA5895" w:rsidRPr="00EA5895">
        <w:rPr>
          <w:rFonts w:asciiTheme="minorHAnsi" w:hAnsiTheme="minorHAnsi"/>
        </w:rPr>
        <w:t xml:space="preserve"> to compare the</w:t>
      </w:r>
      <w:r w:rsidR="00A24BC6">
        <w:rPr>
          <w:rFonts w:asciiTheme="minorHAnsi" w:hAnsiTheme="minorHAnsi"/>
        </w:rPr>
        <w:t xml:space="preserve"> </w:t>
      </w:r>
      <w:r>
        <w:rPr>
          <w:rFonts w:asciiTheme="minorHAnsi" w:hAnsiTheme="minorHAnsi"/>
        </w:rPr>
        <w:t xml:space="preserve">ability </w:t>
      </w:r>
      <w:r w:rsidR="00EA5895" w:rsidRPr="00EA5895">
        <w:rPr>
          <w:rFonts w:asciiTheme="minorHAnsi" w:hAnsiTheme="minorHAnsi"/>
        </w:rPr>
        <w:t xml:space="preserve">of two rehabilitation protocols to improve </w:t>
      </w:r>
      <w:r>
        <w:rPr>
          <w:rFonts w:asciiTheme="minorHAnsi" w:hAnsiTheme="minorHAnsi"/>
        </w:rPr>
        <w:t xml:space="preserve">functional </w:t>
      </w:r>
      <w:r w:rsidR="00EA5895" w:rsidRPr="00EA5895">
        <w:rPr>
          <w:rFonts w:asciiTheme="minorHAnsi" w:hAnsiTheme="minorHAnsi"/>
        </w:rPr>
        <w:t xml:space="preserve">stability in </w:t>
      </w:r>
      <w:r>
        <w:rPr>
          <w:rFonts w:asciiTheme="minorHAnsi" w:hAnsiTheme="minorHAnsi"/>
        </w:rPr>
        <w:t>persons</w:t>
      </w:r>
      <w:r w:rsidRPr="00EA5895">
        <w:rPr>
          <w:rFonts w:asciiTheme="minorHAnsi" w:hAnsiTheme="minorHAnsi"/>
        </w:rPr>
        <w:t xml:space="preserve"> </w:t>
      </w:r>
      <w:r w:rsidR="00EA5895" w:rsidRPr="00EA5895">
        <w:rPr>
          <w:rFonts w:asciiTheme="minorHAnsi" w:hAnsiTheme="minorHAnsi"/>
        </w:rPr>
        <w:t>with chronic ankle instability</w:t>
      </w:r>
      <w:r>
        <w:rPr>
          <w:rFonts w:asciiTheme="minorHAnsi" w:hAnsiTheme="minorHAnsi"/>
        </w:rPr>
        <w:t xml:space="preserve">. At the beginning and end of the study, we will use </w:t>
      </w:r>
      <w:r w:rsidR="00EA5895" w:rsidRPr="00EA5895">
        <w:rPr>
          <w:rFonts w:asciiTheme="minorHAnsi" w:hAnsiTheme="minorHAnsi"/>
        </w:rPr>
        <w:t xml:space="preserve">computerized </w:t>
      </w:r>
      <w:r w:rsidR="00C24DC8">
        <w:rPr>
          <w:rFonts w:asciiTheme="minorHAnsi" w:hAnsiTheme="minorHAnsi"/>
        </w:rPr>
        <w:t>devices t</w:t>
      </w:r>
      <w:r>
        <w:rPr>
          <w:rFonts w:asciiTheme="minorHAnsi" w:hAnsiTheme="minorHAnsi"/>
        </w:rPr>
        <w:t xml:space="preserve">o </w:t>
      </w:r>
      <w:r w:rsidR="00C24DC8">
        <w:rPr>
          <w:rFonts w:asciiTheme="minorHAnsi" w:hAnsiTheme="minorHAnsi"/>
        </w:rPr>
        <w:t xml:space="preserve">measure </w:t>
      </w:r>
      <w:r>
        <w:rPr>
          <w:rFonts w:asciiTheme="minorHAnsi" w:hAnsiTheme="minorHAnsi"/>
        </w:rPr>
        <w:t xml:space="preserve">your ability to </w:t>
      </w:r>
      <w:r w:rsidR="00C24DC8">
        <w:rPr>
          <w:rFonts w:asciiTheme="minorHAnsi" w:hAnsiTheme="minorHAnsi"/>
        </w:rPr>
        <w:t xml:space="preserve">balance and </w:t>
      </w:r>
      <w:r>
        <w:rPr>
          <w:rFonts w:asciiTheme="minorHAnsi" w:hAnsiTheme="minorHAnsi"/>
        </w:rPr>
        <w:t xml:space="preserve">maintain </w:t>
      </w:r>
      <w:r w:rsidR="00C24DC8">
        <w:rPr>
          <w:rFonts w:asciiTheme="minorHAnsi" w:hAnsiTheme="minorHAnsi"/>
        </w:rPr>
        <w:t xml:space="preserve">postural stability. </w:t>
      </w:r>
    </w:p>
    <w:p w:rsidR="00EA5895" w:rsidRPr="00EA5895" w:rsidRDefault="00EA5895" w:rsidP="00EA5895">
      <w:pPr>
        <w:rPr>
          <w:rFonts w:asciiTheme="minorHAnsi" w:hAnsiTheme="minorHAnsi"/>
          <w:b/>
        </w:rPr>
      </w:pPr>
    </w:p>
    <w:p w:rsidR="00EA5895" w:rsidRPr="00EA5895" w:rsidRDefault="00616816" w:rsidP="00EA5895">
      <w:pPr>
        <w:rPr>
          <w:rFonts w:asciiTheme="minorHAnsi" w:hAnsiTheme="minorHAnsi"/>
          <w:b/>
        </w:rPr>
      </w:pPr>
      <w:r w:rsidRPr="00EA5895">
        <w:rPr>
          <w:rFonts w:asciiTheme="minorHAnsi" w:hAnsiTheme="minorHAnsi"/>
          <w:b/>
        </w:rPr>
        <w:t>PROCEDURES</w:t>
      </w:r>
      <w:r>
        <w:rPr>
          <w:rFonts w:asciiTheme="minorHAnsi" w:hAnsiTheme="minorHAnsi"/>
          <w:b/>
        </w:rPr>
        <w:t xml:space="preserve">: </w:t>
      </w:r>
    </w:p>
    <w:p w:rsidR="003C4338" w:rsidRDefault="003C4338" w:rsidP="003C4338">
      <w:pPr>
        <w:rPr>
          <w:rFonts w:asciiTheme="minorHAnsi" w:hAnsiTheme="minorHAnsi"/>
        </w:rPr>
      </w:pPr>
      <w:r>
        <w:rPr>
          <w:rFonts w:asciiTheme="minorHAnsi" w:hAnsiTheme="minorHAnsi"/>
        </w:rPr>
        <w:t xml:space="preserve">You were </w:t>
      </w:r>
      <w:r w:rsidR="00B322A8">
        <w:rPr>
          <w:rFonts w:asciiTheme="minorHAnsi" w:hAnsiTheme="minorHAnsi"/>
        </w:rPr>
        <w:t xml:space="preserve">invited </w:t>
      </w:r>
      <w:r>
        <w:rPr>
          <w:rFonts w:asciiTheme="minorHAnsi" w:hAnsiTheme="minorHAnsi"/>
        </w:rPr>
        <w:t xml:space="preserve">to participate in this research study because you responded to the flier that asked if you have ever had the “feeling of giving way” in one of your ankles, which usually signifies chronic ankle instability. </w:t>
      </w:r>
      <w:r w:rsidR="00C77C0A">
        <w:rPr>
          <w:rFonts w:asciiTheme="minorHAnsi" w:hAnsiTheme="minorHAnsi"/>
        </w:rPr>
        <w:t>If you decide to participate in this study, you will be expected to participate in 14 experimental sessions (“visits”) over a period of five weeks.</w:t>
      </w:r>
    </w:p>
    <w:p w:rsidR="003C4338" w:rsidRPr="00EA5895" w:rsidRDefault="003C4338" w:rsidP="003C4338">
      <w:pPr>
        <w:rPr>
          <w:rFonts w:asciiTheme="minorHAnsi" w:hAnsiTheme="minorHAnsi"/>
        </w:rPr>
      </w:pPr>
    </w:p>
    <w:p w:rsidR="00C77C0A" w:rsidRPr="00C77C0A" w:rsidRDefault="00E448FC" w:rsidP="00EA5895">
      <w:pPr>
        <w:rPr>
          <w:rFonts w:asciiTheme="minorHAnsi" w:hAnsiTheme="minorHAnsi"/>
          <w:b/>
        </w:rPr>
      </w:pPr>
      <w:r w:rsidRPr="00E448FC">
        <w:rPr>
          <w:rFonts w:asciiTheme="minorHAnsi" w:hAnsiTheme="minorHAnsi"/>
          <w:b/>
        </w:rPr>
        <w:t>Visit 1 – Screening</w:t>
      </w:r>
      <w:r w:rsidR="00472CE9">
        <w:rPr>
          <w:rFonts w:asciiTheme="minorHAnsi" w:hAnsiTheme="minorHAnsi"/>
          <w:b/>
        </w:rPr>
        <w:t xml:space="preserve"> and Baseline Testing</w:t>
      </w:r>
    </w:p>
    <w:p w:rsidR="00C77C0A" w:rsidRDefault="00C77C0A" w:rsidP="00EA5895">
      <w:pPr>
        <w:rPr>
          <w:rFonts w:asciiTheme="minorHAnsi" w:hAnsiTheme="minorHAnsi"/>
        </w:rPr>
      </w:pPr>
      <w:r>
        <w:rPr>
          <w:rFonts w:asciiTheme="minorHAnsi" w:hAnsiTheme="minorHAnsi"/>
        </w:rPr>
        <w:lastRenderedPageBreak/>
        <w:t>Prior to any procedures, you will be asked to sign a consent form after all your questions about this study have been answered.  You will be given a copy of the consent form for your records. To determine</w:t>
      </w:r>
      <w:r w:rsidR="00EA5895" w:rsidRPr="00EA5895">
        <w:rPr>
          <w:rFonts w:asciiTheme="minorHAnsi" w:hAnsiTheme="minorHAnsi"/>
        </w:rPr>
        <w:t xml:space="preserve"> </w:t>
      </w:r>
      <w:r>
        <w:rPr>
          <w:rFonts w:asciiTheme="minorHAnsi" w:hAnsiTheme="minorHAnsi"/>
        </w:rPr>
        <w:t>your eligibility for participation in this study, y</w:t>
      </w:r>
      <w:r w:rsidR="00EA5895" w:rsidRPr="00EA5895">
        <w:rPr>
          <w:rFonts w:asciiTheme="minorHAnsi" w:hAnsiTheme="minorHAnsi"/>
        </w:rPr>
        <w:t xml:space="preserve">ou will be asked to complete a </w:t>
      </w:r>
      <w:r>
        <w:rPr>
          <w:rFonts w:asciiTheme="minorHAnsi" w:hAnsiTheme="minorHAnsi"/>
        </w:rPr>
        <w:t xml:space="preserve">screening questionnaire </w:t>
      </w:r>
      <w:r w:rsidR="00880360">
        <w:rPr>
          <w:rFonts w:asciiTheme="minorHAnsi" w:hAnsiTheme="minorHAnsi"/>
        </w:rPr>
        <w:t xml:space="preserve">that includes </w:t>
      </w:r>
      <w:r w:rsidR="00EA5895" w:rsidRPr="00EA5895">
        <w:rPr>
          <w:rFonts w:asciiTheme="minorHAnsi" w:hAnsiTheme="minorHAnsi"/>
        </w:rPr>
        <w:t xml:space="preserve">some basic personal and health information questions. These </w:t>
      </w:r>
      <w:r>
        <w:rPr>
          <w:rFonts w:asciiTheme="minorHAnsi" w:hAnsiTheme="minorHAnsi"/>
        </w:rPr>
        <w:t xml:space="preserve">12 </w:t>
      </w:r>
      <w:r w:rsidR="00EA5895" w:rsidRPr="00EA5895">
        <w:rPr>
          <w:rFonts w:asciiTheme="minorHAnsi" w:hAnsiTheme="minorHAnsi"/>
        </w:rPr>
        <w:t xml:space="preserve">questions will </w:t>
      </w:r>
      <w:r>
        <w:rPr>
          <w:rFonts w:asciiTheme="minorHAnsi" w:hAnsiTheme="minorHAnsi"/>
        </w:rPr>
        <w:t>provide the researchers with information</w:t>
      </w:r>
      <w:r w:rsidR="00EA5895" w:rsidRPr="00EA5895">
        <w:rPr>
          <w:rFonts w:asciiTheme="minorHAnsi" w:hAnsiTheme="minorHAnsi"/>
        </w:rPr>
        <w:t xml:space="preserve"> about your </w:t>
      </w:r>
      <w:r w:rsidR="00131EF0">
        <w:rPr>
          <w:rFonts w:asciiTheme="minorHAnsi" w:hAnsiTheme="minorHAnsi"/>
        </w:rPr>
        <w:t xml:space="preserve">sex, age, </w:t>
      </w:r>
      <w:r w:rsidR="00EA5895" w:rsidRPr="00EA5895">
        <w:rPr>
          <w:rFonts w:asciiTheme="minorHAnsi" w:hAnsiTheme="minorHAnsi"/>
        </w:rPr>
        <w:t>physical activity</w:t>
      </w:r>
      <w:r w:rsidR="00880360">
        <w:rPr>
          <w:rFonts w:asciiTheme="minorHAnsi" w:hAnsiTheme="minorHAnsi"/>
        </w:rPr>
        <w:t xml:space="preserve"> level</w:t>
      </w:r>
      <w:r w:rsidR="00EA5895" w:rsidRPr="00EA5895">
        <w:rPr>
          <w:rFonts w:asciiTheme="minorHAnsi" w:hAnsiTheme="minorHAnsi"/>
        </w:rPr>
        <w:t xml:space="preserve">, injury history, and current state of health. </w:t>
      </w:r>
      <w:r w:rsidR="003C4338">
        <w:rPr>
          <w:rFonts w:asciiTheme="minorHAnsi" w:hAnsiTheme="minorHAnsi"/>
        </w:rPr>
        <w:t xml:space="preserve"> </w:t>
      </w:r>
    </w:p>
    <w:p w:rsidR="00131EF0" w:rsidRDefault="00131EF0" w:rsidP="00EA5895">
      <w:pPr>
        <w:rPr>
          <w:rFonts w:asciiTheme="minorHAnsi" w:hAnsiTheme="minorHAnsi"/>
        </w:rPr>
      </w:pPr>
    </w:p>
    <w:p w:rsidR="00EA5895" w:rsidRDefault="00EA5895" w:rsidP="00EA5895">
      <w:pPr>
        <w:rPr>
          <w:rFonts w:asciiTheme="minorHAnsi" w:hAnsiTheme="minorHAnsi"/>
        </w:rPr>
      </w:pPr>
      <w:r w:rsidRPr="00EA5895">
        <w:rPr>
          <w:rFonts w:asciiTheme="minorHAnsi" w:hAnsiTheme="minorHAnsi"/>
        </w:rPr>
        <w:t xml:space="preserve">You will also be asked to </w:t>
      </w:r>
      <w:r w:rsidR="00131EF0">
        <w:rPr>
          <w:rFonts w:asciiTheme="minorHAnsi" w:hAnsiTheme="minorHAnsi"/>
        </w:rPr>
        <w:t>complete a pencil-and-paper questionnaire</w:t>
      </w:r>
      <w:r w:rsidRPr="00EA5895">
        <w:rPr>
          <w:rFonts w:asciiTheme="minorHAnsi" w:hAnsiTheme="minorHAnsi"/>
        </w:rPr>
        <w:t xml:space="preserve"> </w:t>
      </w:r>
      <w:r w:rsidR="00131EF0">
        <w:rPr>
          <w:rFonts w:asciiTheme="minorHAnsi" w:hAnsiTheme="minorHAnsi"/>
        </w:rPr>
        <w:t>known as</w:t>
      </w:r>
      <w:r w:rsidRPr="00EA5895">
        <w:rPr>
          <w:rFonts w:asciiTheme="minorHAnsi" w:hAnsiTheme="minorHAnsi"/>
        </w:rPr>
        <w:t xml:space="preserve"> the Foot and Ankle Ability Measure (FAAM). </w:t>
      </w:r>
      <w:r w:rsidR="003C4338">
        <w:rPr>
          <w:rFonts w:asciiTheme="minorHAnsi" w:hAnsiTheme="minorHAnsi"/>
        </w:rPr>
        <w:t>The FAAM consists of 21 questions</w:t>
      </w:r>
      <w:r w:rsidR="00131EF0">
        <w:rPr>
          <w:rFonts w:asciiTheme="minorHAnsi" w:hAnsiTheme="minorHAnsi"/>
        </w:rPr>
        <w:t xml:space="preserve"> that ask</w:t>
      </w:r>
      <w:r w:rsidR="003C4338">
        <w:rPr>
          <w:rFonts w:asciiTheme="minorHAnsi" w:hAnsiTheme="minorHAnsi"/>
        </w:rPr>
        <w:t xml:space="preserve"> you </w:t>
      </w:r>
      <w:r w:rsidR="00A24BC6">
        <w:rPr>
          <w:rFonts w:asciiTheme="minorHAnsi" w:hAnsiTheme="minorHAnsi"/>
        </w:rPr>
        <w:t>to</w:t>
      </w:r>
      <w:r w:rsidR="00A24BC6">
        <w:rPr>
          <w:rFonts w:asciiTheme="minorHAnsi" w:hAnsiTheme="minorHAnsi"/>
        </w:rPr>
        <w:t xml:space="preserve"> </w:t>
      </w:r>
      <w:r w:rsidR="003C4338">
        <w:rPr>
          <w:rFonts w:asciiTheme="minorHAnsi" w:hAnsiTheme="minorHAnsi"/>
        </w:rPr>
        <w:t xml:space="preserve">rate your perceived ability at accomplishing the </w:t>
      </w:r>
      <w:r w:rsidR="00131EF0">
        <w:rPr>
          <w:rFonts w:asciiTheme="minorHAnsi" w:hAnsiTheme="minorHAnsi"/>
        </w:rPr>
        <w:t xml:space="preserve">various </w:t>
      </w:r>
      <w:r w:rsidR="003C4338">
        <w:rPr>
          <w:rFonts w:asciiTheme="minorHAnsi" w:hAnsiTheme="minorHAnsi"/>
        </w:rPr>
        <w:t xml:space="preserve">tasks listed. </w:t>
      </w:r>
      <w:r w:rsidRPr="00EA5895">
        <w:rPr>
          <w:rFonts w:asciiTheme="minorHAnsi" w:hAnsiTheme="minorHAnsi"/>
        </w:rPr>
        <w:t xml:space="preserve">These forms will help in determining if you are eligible to participate in this study. </w:t>
      </w:r>
      <w:r w:rsidR="00673E93">
        <w:rPr>
          <w:rFonts w:asciiTheme="minorHAnsi" w:hAnsiTheme="minorHAnsi"/>
        </w:rPr>
        <w:t xml:space="preserve">You are not required to answer </w:t>
      </w:r>
      <w:r w:rsidR="00C24DC8">
        <w:rPr>
          <w:rFonts w:asciiTheme="minorHAnsi" w:hAnsiTheme="minorHAnsi"/>
        </w:rPr>
        <w:t xml:space="preserve">any or </w:t>
      </w:r>
      <w:r w:rsidR="00673E93">
        <w:rPr>
          <w:rFonts w:asciiTheme="minorHAnsi" w:hAnsiTheme="minorHAnsi"/>
        </w:rPr>
        <w:t xml:space="preserve">all of the questions </w:t>
      </w:r>
      <w:r w:rsidR="00E421DC">
        <w:rPr>
          <w:rFonts w:asciiTheme="minorHAnsi" w:hAnsiTheme="minorHAnsi"/>
        </w:rPr>
        <w:t xml:space="preserve">in either the demographic form or the FAAM. </w:t>
      </w:r>
      <w:r w:rsidR="00131EF0">
        <w:rPr>
          <w:rFonts w:asciiTheme="minorHAnsi" w:hAnsiTheme="minorHAnsi"/>
        </w:rPr>
        <w:t xml:space="preserve">In </w:t>
      </w:r>
      <w:r w:rsidR="00F1552B">
        <w:rPr>
          <w:rFonts w:asciiTheme="minorHAnsi" w:hAnsiTheme="minorHAnsi"/>
        </w:rPr>
        <w:t xml:space="preserve">the </w:t>
      </w:r>
      <w:r w:rsidR="00131EF0">
        <w:rPr>
          <w:rFonts w:asciiTheme="minorHAnsi" w:hAnsiTheme="minorHAnsi"/>
        </w:rPr>
        <w:t xml:space="preserve">next paragraph, </w:t>
      </w:r>
      <w:r w:rsidR="00F1552B">
        <w:rPr>
          <w:rFonts w:asciiTheme="minorHAnsi" w:hAnsiTheme="minorHAnsi"/>
        </w:rPr>
        <w:t xml:space="preserve">sample questions </w:t>
      </w:r>
      <w:r w:rsidR="00C24DC8">
        <w:rPr>
          <w:rFonts w:asciiTheme="minorHAnsi" w:hAnsiTheme="minorHAnsi"/>
        </w:rPr>
        <w:t xml:space="preserve">from these </w:t>
      </w:r>
      <w:r w:rsidR="00131EF0">
        <w:rPr>
          <w:rFonts w:asciiTheme="minorHAnsi" w:hAnsiTheme="minorHAnsi"/>
        </w:rPr>
        <w:t xml:space="preserve">two </w:t>
      </w:r>
      <w:r w:rsidR="00C24DC8">
        <w:rPr>
          <w:rFonts w:asciiTheme="minorHAnsi" w:hAnsiTheme="minorHAnsi"/>
        </w:rPr>
        <w:t xml:space="preserve">evaluative tools </w:t>
      </w:r>
      <w:r w:rsidR="00F1552B">
        <w:rPr>
          <w:rFonts w:asciiTheme="minorHAnsi" w:hAnsiTheme="minorHAnsi"/>
        </w:rPr>
        <w:t xml:space="preserve">are </w:t>
      </w:r>
      <w:r w:rsidR="00C24DC8">
        <w:rPr>
          <w:rFonts w:asciiTheme="minorHAnsi" w:hAnsiTheme="minorHAnsi"/>
        </w:rPr>
        <w:t>provided</w:t>
      </w:r>
      <w:r w:rsidR="00F1552B">
        <w:rPr>
          <w:rFonts w:asciiTheme="minorHAnsi" w:hAnsiTheme="minorHAnsi"/>
        </w:rPr>
        <w:t>.</w:t>
      </w:r>
    </w:p>
    <w:p w:rsidR="00F1552B" w:rsidRDefault="00F1552B" w:rsidP="00EA5895">
      <w:pPr>
        <w:rPr>
          <w:rFonts w:asciiTheme="minorHAnsi" w:hAnsiTheme="minorHAnsi"/>
        </w:rPr>
      </w:pPr>
    </w:p>
    <w:p w:rsidR="00F1552B" w:rsidRPr="00F1552B" w:rsidRDefault="00F1552B" w:rsidP="00EA5895">
      <w:pPr>
        <w:rPr>
          <w:rFonts w:asciiTheme="minorHAnsi" w:hAnsiTheme="minorHAnsi"/>
          <w:i/>
        </w:rPr>
      </w:pPr>
      <w:r w:rsidRPr="00F1552B">
        <w:rPr>
          <w:rFonts w:asciiTheme="minorHAnsi" w:hAnsiTheme="minorHAnsi"/>
          <w:i/>
        </w:rPr>
        <w:t>Sample Questions</w:t>
      </w:r>
    </w:p>
    <w:p w:rsidR="00F1552B" w:rsidRDefault="00F1552B" w:rsidP="00EA5895">
      <w:pPr>
        <w:rPr>
          <w:rFonts w:asciiTheme="minorHAnsi" w:hAnsiTheme="minorHAnsi"/>
        </w:rPr>
      </w:pPr>
    </w:p>
    <w:p w:rsidR="00F1552B" w:rsidRDefault="00131EF0" w:rsidP="00F1552B">
      <w:pPr>
        <w:rPr>
          <w:rFonts w:asciiTheme="minorHAnsi" w:hAnsiTheme="minorHAnsi"/>
        </w:rPr>
      </w:pPr>
      <w:r>
        <w:rPr>
          <w:rFonts w:asciiTheme="minorHAnsi" w:hAnsiTheme="minorHAnsi"/>
        </w:rPr>
        <w:t xml:space="preserve">Screening </w:t>
      </w:r>
      <w:r w:rsidR="00F1552B">
        <w:rPr>
          <w:rFonts w:asciiTheme="minorHAnsi" w:hAnsiTheme="minorHAnsi"/>
        </w:rPr>
        <w:t>Questionnaire</w:t>
      </w:r>
      <w:r w:rsidR="00807CB3">
        <w:rPr>
          <w:rFonts w:asciiTheme="minorHAnsi" w:hAnsiTheme="minorHAnsi"/>
        </w:rPr>
        <w:t>:</w:t>
      </w:r>
    </w:p>
    <w:p w:rsidR="00472CE9" w:rsidRPr="009C4C17" w:rsidRDefault="00472CE9" w:rsidP="00472CE9">
      <w:pPr>
        <w:rPr>
          <w:szCs w:val="24"/>
        </w:rPr>
      </w:pPr>
    </w:p>
    <w:p w:rsidR="00472CE9" w:rsidRPr="00472CE9" w:rsidRDefault="00472CE9" w:rsidP="00472CE9">
      <w:pPr>
        <w:rPr>
          <w:rFonts w:asciiTheme="minorHAnsi" w:hAnsiTheme="minorHAnsi"/>
          <w:sz w:val="22"/>
          <w:szCs w:val="24"/>
          <w:u w:val="single"/>
        </w:rPr>
      </w:pPr>
      <w:r>
        <w:rPr>
          <w:rFonts w:asciiTheme="minorHAnsi" w:hAnsiTheme="minorHAnsi"/>
          <w:sz w:val="22"/>
          <w:szCs w:val="24"/>
        </w:rPr>
        <w:t xml:space="preserve">      </w:t>
      </w:r>
      <w:r w:rsidR="00E448FC" w:rsidRPr="00E448FC">
        <w:rPr>
          <w:rFonts w:asciiTheme="minorHAnsi" w:hAnsiTheme="minorHAnsi"/>
          <w:sz w:val="22"/>
          <w:szCs w:val="24"/>
        </w:rPr>
        <w:t xml:space="preserve">Have you had a feeling of “giving way” in either ankle in the past six months?    Yes </w:t>
      </w:r>
      <w:r w:rsidR="00E448FC" w:rsidRPr="00E448FC">
        <w:rPr>
          <w:rFonts w:asciiTheme="minorHAnsi" w:hAnsiTheme="minorHAnsi"/>
          <w:sz w:val="22"/>
          <w:szCs w:val="24"/>
        </w:rPr>
        <w:sym w:font="Wingdings" w:char="F06F"/>
      </w:r>
      <w:r w:rsidR="00E448FC" w:rsidRPr="00E448FC">
        <w:rPr>
          <w:rFonts w:asciiTheme="minorHAnsi" w:hAnsiTheme="minorHAnsi"/>
          <w:sz w:val="22"/>
          <w:szCs w:val="24"/>
        </w:rPr>
        <w:t xml:space="preserve">    No </w:t>
      </w:r>
      <w:r w:rsidR="00E448FC" w:rsidRPr="00E448FC">
        <w:rPr>
          <w:rFonts w:asciiTheme="minorHAnsi" w:hAnsiTheme="minorHAnsi"/>
          <w:sz w:val="22"/>
          <w:szCs w:val="24"/>
        </w:rPr>
        <w:sym w:font="Wingdings" w:char="F06F"/>
      </w:r>
    </w:p>
    <w:p w:rsidR="00472CE9" w:rsidRPr="00472CE9" w:rsidRDefault="00E448FC" w:rsidP="00472CE9">
      <w:pPr>
        <w:rPr>
          <w:rFonts w:asciiTheme="minorHAnsi" w:hAnsiTheme="minorHAnsi"/>
          <w:sz w:val="22"/>
          <w:szCs w:val="24"/>
          <w:u w:val="single"/>
        </w:rPr>
      </w:pPr>
      <w:r w:rsidRPr="00E448FC">
        <w:rPr>
          <w:rFonts w:asciiTheme="minorHAnsi" w:hAnsiTheme="minorHAnsi"/>
          <w:sz w:val="22"/>
          <w:szCs w:val="24"/>
          <w:u w:val="single"/>
        </w:rPr>
        <w:t xml:space="preserve"> </w:t>
      </w:r>
    </w:p>
    <w:p w:rsidR="00472CE9" w:rsidRPr="00472CE9" w:rsidRDefault="00E448FC" w:rsidP="00472CE9">
      <w:pPr>
        <w:rPr>
          <w:rFonts w:asciiTheme="minorHAnsi" w:hAnsiTheme="minorHAnsi"/>
          <w:sz w:val="22"/>
          <w:szCs w:val="24"/>
        </w:rPr>
      </w:pPr>
      <w:r w:rsidRPr="00E448FC">
        <w:rPr>
          <w:rFonts w:asciiTheme="minorHAnsi" w:hAnsiTheme="minorHAnsi"/>
          <w:sz w:val="22"/>
          <w:szCs w:val="24"/>
        </w:rPr>
        <w:tab/>
        <w:t xml:space="preserve">If </w:t>
      </w:r>
      <w:r w:rsidR="00472CE9">
        <w:rPr>
          <w:rFonts w:asciiTheme="minorHAnsi" w:hAnsiTheme="minorHAnsi"/>
          <w:sz w:val="22"/>
          <w:szCs w:val="24"/>
        </w:rPr>
        <w:t>“</w:t>
      </w:r>
      <w:r w:rsidRPr="00E448FC">
        <w:rPr>
          <w:rFonts w:asciiTheme="minorHAnsi" w:hAnsiTheme="minorHAnsi"/>
          <w:sz w:val="22"/>
          <w:szCs w:val="24"/>
        </w:rPr>
        <w:t>yes</w:t>
      </w:r>
      <w:r w:rsidR="00472CE9">
        <w:rPr>
          <w:rFonts w:asciiTheme="minorHAnsi" w:hAnsiTheme="minorHAnsi"/>
          <w:sz w:val="22"/>
          <w:szCs w:val="24"/>
        </w:rPr>
        <w:t>”</w:t>
      </w:r>
      <w:r w:rsidRPr="00E448FC">
        <w:rPr>
          <w:rFonts w:asciiTheme="minorHAnsi" w:hAnsiTheme="minorHAnsi"/>
          <w:sz w:val="22"/>
          <w:szCs w:val="24"/>
        </w:rPr>
        <w:t xml:space="preserve">, </w:t>
      </w:r>
      <w:r w:rsidR="00880360">
        <w:rPr>
          <w:rFonts w:asciiTheme="minorHAnsi" w:hAnsiTheme="minorHAnsi"/>
          <w:sz w:val="22"/>
          <w:szCs w:val="24"/>
        </w:rPr>
        <w:t xml:space="preserve">in </w:t>
      </w:r>
      <w:r w:rsidRPr="00E448FC">
        <w:rPr>
          <w:rFonts w:asciiTheme="minorHAnsi" w:hAnsiTheme="minorHAnsi"/>
          <w:sz w:val="22"/>
          <w:szCs w:val="24"/>
        </w:rPr>
        <w:t xml:space="preserve">which ankle have </w:t>
      </w:r>
      <w:r w:rsidRPr="00A24BC6">
        <w:rPr>
          <w:rFonts w:asciiTheme="minorHAnsi" w:hAnsiTheme="minorHAnsi"/>
          <w:sz w:val="22"/>
          <w:szCs w:val="24"/>
        </w:rPr>
        <w:t>you experienced “giving way”</w:t>
      </w:r>
      <w:r w:rsidRPr="00E448FC">
        <w:rPr>
          <w:rFonts w:asciiTheme="minorHAnsi" w:hAnsiTheme="minorHAnsi"/>
          <w:sz w:val="22"/>
          <w:szCs w:val="24"/>
        </w:rPr>
        <w:t xml:space="preserve">?       Right  </w:t>
      </w:r>
      <w:r w:rsidRPr="00E448FC">
        <w:rPr>
          <w:rFonts w:asciiTheme="minorHAnsi" w:hAnsiTheme="minorHAnsi"/>
          <w:sz w:val="22"/>
          <w:szCs w:val="24"/>
        </w:rPr>
        <w:sym w:font="Wingdings" w:char="F06F"/>
      </w:r>
      <w:r w:rsidRPr="00E448FC">
        <w:rPr>
          <w:rFonts w:asciiTheme="minorHAnsi" w:hAnsiTheme="minorHAnsi"/>
          <w:sz w:val="22"/>
          <w:szCs w:val="24"/>
        </w:rPr>
        <w:t xml:space="preserve">    Left </w:t>
      </w:r>
      <w:r w:rsidRPr="00E448FC">
        <w:rPr>
          <w:rFonts w:asciiTheme="minorHAnsi" w:hAnsiTheme="minorHAnsi"/>
          <w:sz w:val="22"/>
          <w:szCs w:val="24"/>
        </w:rPr>
        <w:sym w:font="Wingdings" w:char="F06F"/>
      </w:r>
      <w:r w:rsidRPr="00E448FC">
        <w:rPr>
          <w:rFonts w:asciiTheme="minorHAnsi" w:hAnsiTheme="minorHAnsi"/>
          <w:sz w:val="22"/>
          <w:szCs w:val="24"/>
        </w:rPr>
        <w:t xml:space="preserve">    Both </w:t>
      </w:r>
      <w:r w:rsidRPr="00E448FC">
        <w:rPr>
          <w:rFonts w:asciiTheme="minorHAnsi" w:hAnsiTheme="minorHAnsi"/>
          <w:sz w:val="22"/>
          <w:szCs w:val="24"/>
        </w:rPr>
        <w:sym w:font="Wingdings" w:char="F06F"/>
      </w:r>
    </w:p>
    <w:p w:rsidR="00F1552B" w:rsidRDefault="00F1552B" w:rsidP="00F1552B">
      <w:pPr>
        <w:rPr>
          <w:rFonts w:asciiTheme="minorHAnsi" w:hAnsiTheme="minorHAnsi"/>
          <w:szCs w:val="24"/>
        </w:rPr>
      </w:pPr>
    </w:p>
    <w:p w:rsidR="00F1552B" w:rsidRDefault="00F1552B" w:rsidP="00F1552B">
      <w:pPr>
        <w:rPr>
          <w:rFonts w:asciiTheme="minorHAnsi" w:hAnsiTheme="minorHAnsi"/>
          <w:szCs w:val="24"/>
        </w:rPr>
      </w:pPr>
      <w:r>
        <w:rPr>
          <w:rFonts w:asciiTheme="minorHAnsi" w:hAnsiTheme="minorHAnsi"/>
          <w:szCs w:val="24"/>
        </w:rPr>
        <w:lastRenderedPageBreak/>
        <w:t>FAAM Questionnaire</w:t>
      </w:r>
      <w:r w:rsidR="00807CB3">
        <w:rPr>
          <w:rFonts w:asciiTheme="minorHAnsi" w:hAnsiTheme="minorHAnsi"/>
          <w:szCs w:val="24"/>
        </w:rPr>
        <w:t>:</w:t>
      </w:r>
    </w:p>
    <w:p w:rsidR="00F1552B" w:rsidRDefault="00F1552B" w:rsidP="00F1552B">
      <w:pPr>
        <w:rPr>
          <w:rFonts w:asciiTheme="minorHAnsi" w:hAnsiTheme="minorHAnsi"/>
          <w:szCs w:val="24"/>
        </w:rPr>
      </w:pPr>
    </w:p>
    <w:p w:rsidR="00F1552B" w:rsidRPr="00472CE9" w:rsidRDefault="00E448FC" w:rsidP="00A24BC6">
      <w:pPr>
        <w:autoSpaceDE w:val="0"/>
        <w:autoSpaceDN w:val="0"/>
        <w:adjustRightInd w:val="0"/>
        <w:ind w:left="720" w:firstLine="1080"/>
        <w:rPr>
          <w:rFonts w:asciiTheme="minorHAnsi" w:hAnsiTheme="minorHAnsi"/>
          <w:sz w:val="20"/>
          <w:szCs w:val="24"/>
        </w:rPr>
      </w:pPr>
      <w:r w:rsidRPr="00E448FC">
        <w:rPr>
          <w:rFonts w:asciiTheme="minorHAnsi" w:hAnsiTheme="minorHAnsi"/>
          <w:sz w:val="20"/>
          <w:szCs w:val="24"/>
        </w:rPr>
        <w:t xml:space="preserve">No </w:t>
      </w:r>
      <w:r w:rsidRPr="00E448FC">
        <w:rPr>
          <w:rFonts w:asciiTheme="minorHAnsi" w:hAnsiTheme="minorHAnsi"/>
          <w:sz w:val="20"/>
          <w:szCs w:val="24"/>
        </w:rPr>
        <w:tab/>
      </w:r>
      <w:r w:rsidRPr="00E448FC">
        <w:rPr>
          <w:rFonts w:asciiTheme="minorHAnsi" w:hAnsiTheme="minorHAnsi"/>
          <w:sz w:val="20"/>
          <w:szCs w:val="24"/>
        </w:rPr>
        <w:tab/>
        <w:t xml:space="preserve">Slight </w:t>
      </w:r>
      <w:r w:rsidRPr="00E448FC">
        <w:rPr>
          <w:rFonts w:asciiTheme="minorHAnsi" w:hAnsiTheme="minorHAnsi"/>
          <w:sz w:val="20"/>
          <w:szCs w:val="24"/>
        </w:rPr>
        <w:tab/>
      </w:r>
      <w:r w:rsidRPr="00E448FC">
        <w:rPr>
          <w:rFonts w:asciiTheme="minorHAnsi" w:hAnsiTheme="minorHAnsi"/>
          <w:sz w:val="20"/>
          <w:szCs w:val="24"/>
        </w:rPr>
        <w:tab/>
        <w:t xml:space="preserve">Moderate </w:t>
      </w:r>
      <w:r w:rsidRPr="00E448FC">
        <w:rPr>
          <w:rFonts w:asciiTheme="minorHAnsi" w:hAnsiTheme="minorHAnsi"/>
          <w:sz w:val="20"/>
          <w:szCs w:val="24"/>
        </w:rPr>
        <w:tab/>
        <w:t xml:space="preserve">Extreme </w:t>
      </w:r>
      <w:r w:rsidRPr="00E448FC">
        <w:rPr>
          <w:rFonts w:asciiTheme="minorHAnsi" w:hAnsiTheme="minorHAnsi"/>
          <w:sz w:val="20"/>
          <w:szCs w:val="24"/>
        </w:rPr>
        <w:tab/>
        <w:t xml:space="preserve">Unable </w:t>
      </w:r>
      <w:r w:rsidRPr="00E448FC">
        <w:rPr>
          <w:rFonts w:asciiTheme="minorHAnsi" w:hAnsiTheme="minorHAnsi"/>
          <w:sz w:val="20"/>
          <w:szCs w:val="24"/>
        </w:rPr>
        <w:tab/>
        <w:t>N/A</w:t>
      </w:r>
    </w:p>
    <w:p w:rsidR="00F1552B" w:rsidRPr="00472CE9" w:rsidRDefault="00E448FC" w:rsidP="00A24BC6">
      <w:pPr>
        <w:autoSpaceDE w:val="0"/>
        <w:autoSpaceDN w:val="0"/>
        <w:adjustRightInd w:val="0"/>
        <w:ind w:left="720" w:firstLine="1080"/>
        <w:rPr>
          <w:rFonts w:asciiTheme="minorHAnsi" w:hAnsiTheme="minorHAnsi"/>
          <w:sz w:val="20"/>
          <w:szCs w:val="24"/>
        </w:rPr>
      </w:pPr>
      <w:r w:rsidRPr="00E448FC">
        <w:rPr>
          <w:rFonts w:asciiTheme="minorHAnsi" w:hAnsiTheme="minorHAnsi"/>
          <w:sz w:val="20"/>
          <w:szCs w:val="24"/>
        </w:rPr>
        <w:t xml:space="preserve">Difficulty </w:t>
      </w:r>
      <w:r w:rsidRPr="00E448FC">
        <w:rPr>
          <w:rFonts w:asciiTheme="minorHAnsi" w:hAnsiTheme="minorHAnsi"/>
          <w:sz w:val="20"/>
          <w:szCs w:val="24"/>
        </w:rPr>
        <w:tab/>
        <w:t xml:space="preserve">Difficulty </w:t>
      </w:r>
      <w:r w:rsidRPr="00E448FC">
        <w:rPr>
          <w:rFonts w:asciiTheme="minorHAnsi" w:hAnsiTheme="minorHAnsi"/>
          <w:sz w:val="20"/>
          <w:szCs w:val="24"/>
        </w:rPr>
        <w:tab/>
        <w:t xml:space="preserve">Difficulty </w:t>
      </w:r>
      <w:r w:rsidRPr="00E448FC">
        <w:rPr>
          <w:rFonts w:asciiTheme="minorHAnsi" w:hAnsiTheme="minorHAnsi"/>
          <w:sz w:val="20"/>
          <w:szCs w:val="24"/>
        </w:rPr>
        <w:tab/>
        <w:t xml:space="preserve">Difficulty </w:t>
      </w:r>
      <w:r w:rsidRPr="00E448FC">
        <w:rPr>
          <w:rFonts w:asciiTheme="minorHAnsi" w:hAnsiTheme="minorHAnsi"/>
          <w:sz w:val="20"/>
          <w:szCs w:val="24"/>
        </w:rPr>
        <w:tab/>
        <w:t>to do</w:t>
      </w:r>
    </w:p>
    <w:p w:rsidR="00F1552B" w:rsidRPr="00F1552B" w:rsidRDefault="00F1552B" w:rsidP="00F1552B">
      <w:pPr>
        <w:autoSpaceDE w:val="0"/>
        <w:autoSpaceDN w:val="0"/>
        <w:adjustRightInd w:val="0"/>
        <w:ind w:left="720" w:firstLine="720"/>
        <w:rPr>
          <w:rFonts w:asciiTheme="minorHAnsi" w:hAnsiTheme="minorHAnsi"/>
          <w:szCs w:val="24"/>
        </w:rPr>
      </w:pPr>
    </w:p>
    <w:p w:rsidR="00472CE9" w:rsidRPr="00472CE9" w:rsidRDefault="00E448FC" w:rsidP="00F1552B">
      <w:pPr>
        <w:rPr>
          <w:rFonts w:asciiTheme="minorHAnsi" w:hAnsiTheme="minorHAnsi"/>
          <w:sz w:val="20"/>
          <w:szCs w:val="24"/>
        </w:rPr>
      </w:pPr>
      <w:r w:rsidRPr="00E448FC">
        <w:rPr>
          <w:rFonts w:asciiTheme="minorHAnsi" w:hAnsiTheme="minorHAnsi"/>
          <w:sz w:val="20"/>
          <w:szCs w:val="24"/>
        </w:rPr>
        <w:t>Walking on even</w:t>
      </w:r>
    </w:p>
    <w:p w:rsidR="00F1552B" w:rsidRPr="00F1552B" w:rsidRDefault="00E448FC" w:rsidP="00F1552B">
      <w:pPr>
        <w:rPr>
          <w:rFonts w:asciiTheme="minorHAnsi" w:hAnsiTheme="minorHAnsi"/>
          <w:szCs w:val="24"/>
        </w:rPr>
      </w:pPr>
      <w:r w:rsidRPr="00E448FC">
        <w:rPr>
          <w:rFonts w:asciiTheme="minorHAnsi" w:hAnsiTheme="minorHAnsi"/>
          <w:sz w:val="20"/>
          <w:szCs w:val="24"/>
        </w:rPr>
        <w:t xml:space="preserve">Ground without shoes </w:t>
      </w:r>
      <w:r w:rsidR="00F1552B" w:rsidRPr="00F1552B">
        <w:rPr>
          <w:rFonts w:ascii="Arial" w:hAnsi="Arial" w:cs="Arial"/>
          <w:szCs w:val="24"/>
        </w:rPr>
        <w:t>􀀀</w:t>
      </w:r>
      <w:r w:rsidR="00F1552B" w:rsidRPr="00F1552B">
        <w:rPr>
          <w:rFonts w:asciiTheme="minorHAnsi" w:hAnsiTheme="minorHAnsi" w:cs="SymbolMT"/>
          <w:szCs w:val="24"/>
        </w:rPr>
        <w:t xml:space="preserve"> </w:t>
      </w:r>
      <w:r w:rsidR="00F1552B" w:rsidRPr="00F1552B">
        <w:rPr>
          <w:rFonts w:asciiTheme="minorHAnsi" w:hAnsiTheme="minorHAnsi" w:cs="SymbolMT"/>
          <w:szCs w:val="24"/>
        </w:rPr>
        <w:tab/>
      </w:r>
      <w:r w:rsidR="00A24BC6">
        <w:rPr>
          <w:rFonts w:asciiTheme="minorHAnsi" w:hAnsiTheme="minorHAnsi" w:cs="SymbolMT"/>
          <w:szCs w:val="24"/>
        </w:rPr>
        <w:tab/>
      </w:r>
      <w:r w:rsidR="00F1552B" w:rsidRPr="00F1552B">
        <w:rPr>
          <w:rFonts w:ascii="Arial" w:hAnsi="Arial" w:cs="Arial"/>
          <w:szCs w:val="24"/>
        </w:rPr>
        <w:t>􀀀</w:t>
      </w:r>
      <w:r w:rsidR="00F1552B" w:rsidRPr="00F1552B">
        <w:rPr>
          <w:rFonts w:asciiTheme="minorHAnsi" w:hAnsiTheme="minorHAnsi" w:cs="SymbolMT"/>
          <w:szCs w:val="24"/>
        </w:rPr>
        <w:t xml:space="preserve"> </w:t>
      </w:r>
      <w:r w:rsidR="00F1552B" w:rsidRPr="00F1552B">
        <w:rPr>
          <w:rFonts w:asciiTheme="minorHAnsi" w:hAnsiTheme="minorHAnsi" w:cs="SymbolMT"/>
          <w:szCs w:val="24"/>
        </w:rPr>
        <w:tab/>
      </w:r>
      <w:r w:rsidR="00A24BC6">
        <w:rPr>
          <w:rFonts w:asciiTheme="minorHAnsi" w:hAnsiTheme="minorHAnsi" w:cs="SymbolMT"/>
          <w:szCs w:val="24"/>
        </w:rPr>
        <w:tab/>
      </w:r>
      <w:r w:rsidR="00F1552B" w:rsidRPr="00F1552B">
        <w:rPr>
          <w:rFonts w:ascii="Arial" w:hAnsi="Arial" w:cs="Arial"/>
          <w:szCs w:val="24"/>
        </w:rPr>
        <w:t>􀀀</w:t>
      </w:r>
      <w:r w:rsidR="00F1552B" w:rsidRPr="00F1552B">
        <w:rPr>
          <w:rFonts w:asciiTheme="minorHAnsi" w:hAnsiTheme="minorHAnsi" w:cs="SymbolMT"/>
          <w:szCs w:val="24"/>
        </w:rPr>
        <w:t xml:space="preserve"> </w:t>
      </w:r>
      <w:r w:rsidR="00F1552B" w:rsidRPr="00F1552B">
        <w:rPr>
          <w:rFonts w:asciiTheme="minorHAnsi" w:hAnsiTheme="minorHAnsi" w:cs="SymbolMT"/>
          <w:szCs w:val="24"/>
        </w:rPr>
        <w:tab/>
      </w:r>
      <w:r w:rsidR="00A24BC6">
        <w:rPr>
          <w:rFonts w:asciiTheme="minorHAnsi" w:hAnsiTheme="minorHAnsi" w:cs="SymbolMT"/>
          <w:szCs w:val="24"/>
        </w:rPr>
        <w:tab/>
      </w:r>
      <w:r w:rsidR="00F1552B" w:rsidRPr="00F1552B">
        <w:rPr>
          <w:rFonts w:ascii="Arial" w:hAnsi="Arial" w:cs="Arial"/>
          <w:szCs w:val="24"/>
        </w:rPr>
        <w:t>􀀀</w:t>
      </w:r>
      <w:r w:rsidR="00F1552B" w:rsidRPr="00F1552B">
        <w:rPr>
          <w:rFonts w:asciiTheme="minorHAnsi" w:hAnsiTheme="minorHAnsi" w:cs="SymbolMT"/>
          <w:szCs w:val="24"/>
        </w:rPr>
        <w:t xml:space="preserve"> </w:t>
      </w:r>
      <w:r w:rsidR="00F1552B" w:rsidRPr="00F1552B">
        <w:rPr>
          <w:rFonts w:asciiTheme="minorHAnsi" w:hAnsiTheme="minorHAnsi" w:cs="SymbolMT"/>
          <w:szCs w:val="24"/>
        </w:rPr>
        <w:tab/>
      </w:r>
      <w:r w:rsidR="00A24BC6">
        <w:rPr>
          <w:rFonts w:asciiTheme="minorHAnsi" w:hAnsiTheme="minorHAnsi" w:cs="SymbolMT"/>
          <w:szCs w:val="24"/>
        </w:rPr>
        <w:tab/>
      </w:r>
      <w:r w:rsidR="00F1552B" w:rsidRPr="00F1552B">
        <w:rPr>
          <w:rFonts w:ascii="Arial" w:hAnsi="Arial" w:cs="Arial"/>
          <w:szCs w:val="24"/>
        </w:rPr>
        <w:t>􀀀</w:t>
      </w:r>
      <w:r w:rsidR="00F1552B" w:rsidRPr="00F1552B">
        <w:rPr>
          <w:rFonts w:asciiTheme="minorHAnsi" w:hAnsiTheme="minorHAnsi" w:cs="SymbolMT"/>
          <w:szCs w:val="24"/>
        </w:rPr>
        <w:t xml:space="preserve"> </w:t>
      </w:r>
      <w:r w:rsidR="00F1552B" w:rsidRPr="00F1552B">
        <w:rPr>
          <w:rFonts w:asciiTheme="minorHAnsi" w:hAnsiTheme="minorHAnsi" w:cs="SymbolMT"/>
          <w:szCs w:val="24"/>
        </w:rPr>
        <w:tab/>
      </w:r>
      <w:r w:rsidR="00F1552B" w:rsidRPr="00F1552B">
        <w:rPr>
          <w:rFonts w:ascii="Arial" w:hAnsi="Arial" w:cs="Arial"/>
          <w:szCs w:val="24"/>
        </w:rPr>
        <w:t>􀀀</w:t>
      </w:r>
    </w:p>
    <w:p w:rsidR="00F1552B" w:rsidRPr="00F1552B" w:rsidRDefault="00F1552B" w:rsidP="00EA5895">
      <w:pPr>
        <w:rPr>
          <w:rFonts w:asciiTheme="minorHAnsi" w:hAnsiTheme="minorHAnsi"/>
          <w:szCs w:val="24"/>
        </w:rPr>
      </w:pPr>
    </w:p>
    <w:p w:rsidR="00EA5895" w:rsidRPr="00EA5895" w:rsidRDefault="00EA5895" w:rsidP="00EA5895">
      <w:pPr>
        <w:rPr>
          <w:rFonts w:asciiTheme="minorHAnsi" w:hAnsiTheme="minorHAnsi"/>
        </w:rPr>
      </w:pPr>
    </w:p>
    <w:p w:rsidR="00472CE9" w:rsidRDefault="00131EF0" w:rsidP="00131EF0">
      <w:pPr>
        <w:rPr>
          <w:rFonts w:asciiTheme="minorHAnsi" w:hAnsiTheme="minorHAnsi"/>
        </w:rPr>
      </w:pPr>
      <w:r w:rsidRPr="00EA5895">
        <w:rPr>
          <w:rFonts w:asciiTheme="minorHAnsi" w:hAnsiTheme="minorHAnsi"/>
        </w:rPr>
        <w:t xml:space="preserve">Once </w:t>
      </w:r>
      <w:r w:rsidR="00472CE9">
        <w:rPr>
          <w:rFonts w:asciiTheme="minorHAnsi" w:hAnsiTheme="minorHAnsi"/>
        </w:rPr>
        <w:t xml:space="preserve">it is determined that you are </w:t>
      </w:r>
      <w:r w:rsidRPr="00EA5895">
        <w:rPr>
          <w:rFonts w:asciiTheme="minorHAnsi" w:hAnsiTheme="minorHAnsi"/>
        </w:rPr>
        <w:t>eligible to participate</w:t>
      </w:r>
      <w:r w:rsidR="00472CE9">
        <w:rPr>
          <w:rFonts w:asciiTheme="minorHAnsi" w:hAnsiTheme="minorHAnsi"/>
        </w:rPr>
        <w:t xml:space="preserve"> in this study,</w:t>
      </w:r>
      <w:r w:rsidRPr="00EA5895">
        <w:rPr>
          <w:rFonts w:asciiTheme="minorHAnsi" w:hAnsiTheme="minorHAnsi"/>
        </w:rPr>
        <w:t xml:space="preserve"> you will be </w:t>
      </w:r>
      <w:r>
        <w:rPr>
          <w:rFonts w:asciiTheme="minorHAnsi" w:hAnsiTheme="minorHAnsi"/>
        </w:rPr>
        <w:t xml:space="preserve">asked </w:t>
      </w:r>
      <w:r w:rsidRPr="00EA5895">
        <w:rPr>
          <w:rFonts w:asciiTheme="minorHAnsi" w:hAnsiTheme="minorHAnsi"/>
        </w:rPr>
        <w:t xml:space="preserve">to perform four baseline tests on </w:t>
      </w:r>
      <w:r w:rsidR="00472CE9">
        <w:rPr>
          <w:rFonts w:asciiTheme="minorHAnsi" w:hAnsiTheme="minorHAnsi"/>
        </w:rPr>
        <w:t xml:space="preserve">computerized </w:t>
      </w:r>
      <w:r w:rsidR="005C4E07">
        <w:rPr>
          <w:rFonts w:asciiTheme="minorHAnsi" w:hAnsiTheme="minorHAnsi"/>
        </w:rPr>
        <w:t xml:space="preserve"> </w:t>
      </w:r>
      <w:r w:rsidR="00472CE9">
        <w:rPr>
          <w:rFonts w:asciiTheme="minorHAnsi" w:hAnsiTheme="minorHAnsi"/>
        </w:rPr>
        <w:t>devices</w:t>
      </w:r>
      <w:r w:rsidRPr="00EA5895">
        <w:rPr>
          <w:rFonts w:asciiTheme="minorHAnsi" w:hAnsiTheme="minorHAnsi"/>
        </w:rPr>
        <w:t xml:space="preserve"> </w:t>
      </w:r>
      <w:r w:rsidR="00472CE9">
        <w:rPr>
          <w:rFonts w:asciiTheme="minorHAnsi" w:hAnsiTheme="minorHAnsi"/>
        </w:rPr>
        <w:t>used to measure balance, postural stability and vis</w:t>
      </w:r>
      <w:r w:rsidR="00485BE6">
        <w:rPr>
          <w:rFonts w:asciiTheme="minorHAnsi" w:hAnsiTheme="minorHAnsi"/>
        </w:rPr>
        <w:t>ion</w:t>
      </w:r>
      <w:r w:rsidR="00472CE9">
        <w:rPr>
          <w:rFonts w:asciiTheme="minorHAnsi" w:hAnsiTheme="minorHAnsi"/>
        </w:rPr>
        <w:t xml:space="preserve"> accuracy.  This </w:t>
      </w:r>
      <w:r w:rsidR="005C4E07">
        <w:rPr>
          <w:rFonts w:asciiTheme="minorHAnsi" w:hAnsiTheme="minorHAnsi"/>
        </w:rPr>
        <w:t xml:space="preserve">research </w:t>
      </w:r>
      <w:r w:rsidR="00472CE9">
        <w:rPr>
          <w:rFonts w:asciiTheme="minorHAnsi" w:hAnsiTheme="minorHAnsi"/>
        </w:rPr>
        <w:t xml:space="preserve">equipment is </w:t>
      </w:r>
      <w:r w:rsidRPr="00EA5895">
        <w:rPr>
          <w:rFonts w:asciiTheme="minorHAnsi" w:hAnsiTheme="minorHAnsi"/>
        </w:rPr>
        <w:t xml:space="preserve">located in </w:t>
      </w:r>
      <w:proofErr w:type="spellStart"/>
      <w:r w:rsidRPr="00EA5895">
        <w:rPr>
          <w:rFonts w:asciiTheme="minorHAnsi" w:hAnsiTheme="minorHAnsi"/>
        </w:rPr>
        <w:t>Jowers</w:t>
      </w:r>
      <w:proofErr w:type="spellEnd"/>
      <w:r w:rsidRPr="00EA5895">
        <w:rPr>
          <w:rFonts w:asciiTheme="minorHAnsi" w:hAnsiTheme="minorHAnsi"/>
        </w:rPr>
        <w:t xml:space="preserve"> Center and the Health Professions </w:t>
      </w:r>
      <w:r w:rsidR="00472CE9">
        <w:rPr>
          <w:rFonts w:asciiTheme="minorHAnsi" w:hAnsiTheme="minorHAnsi"/>
        </w:rPr>
        <w:t>B</w:t>
      </w:r>
      <w:r w:rsidRPr="00EA5895">
        <w:rPr>
          <w:rFonts w:asciiTheme="minorHAnsi" w:hAnsiTheme="minorHAnsi"/>
        </w:rPr>
        <w:t>uilding</w:t>
      </w:r>
      <w:r w:rsidR="00472CE9">
        <w:rPr>
          <w:rFonts w:asciiTheme="minorHAnsi" w:hAnsiTheme="minorHAnsi"/>
        </w:rPr>
        <w:t xml:space="preserve"> at Texas State University</w:t>
      </w:r>
      <w:r w:rsidR="00A24BC6">
        <w:rPr>
          <w:rFonts w:asciiTheme="minorHAnsi" w:hAnsiTheme="minorHAnsi"/>
        </w:rPr>
        <w:t>.</w:t>
      </w:r>
      <w:r w:rsidRPr="00EA5895">
        <w:rPr>
          <w:rFonts w:asciiTheme="minorHAnsi" w:hAnsiTheme="minorHAnsi"/>
        </w:rPr>
        <w:t xml:space="preserve">  </w:t>
      </w:r>
      <w:r>
        <w:rPr>
          <w:rFonts w:asciiTheme="minorHAnsi" w:hAnsiTheme="minorHAnsi"/>
        </w:rPr>
        <w:t xml:space="preserve">The baseline testing will last approximately </w:t>
      </w:r>
      <w:r w:rsidR="00472CE9">
        <w:rPr>
          <w:rFonts w:asciiTheme="minorHAnsi" w:hAnsiTheme="minorHAnsi"/>
        </w:rPr>
        <w:t>45</w:t>
      </w:r>
      <w:r>
        <w:rPr>
          <w:rFonts w:asciiTheme="minorHAnsi" w:hAnsiTheme="minorHAnsi"/>
        </w:rPr>
        <w:t xml:space="preserve"> minutes. </w:t>
      </w:r>
    </w:p>
    <w:p w:rsidR="00472CE9" w:rsidRDefault="00472CE9" w:rsidP="00131EF0">
      <w:pPr>
        <w:rPr>
          <w:rFonts w:asciiTheme="minorHAnsi" w:hAnsiTheme="minorHAnsi"/>
        </w:rPr>
      </w:pPr>
    </w:p>
    <w:p w:rsidR="00472CE9" w:rsidRPr="00472CE9" w:rsidRDefault="00E448FC" w:rsidP="00131EF0">
      <w:pPr>
        <w:rPr>
          <w:rFonts w:asciiTheme="minorHAnsi" w:hAnsiTheme="minorHAnsi"/>
          <w:b/>
        </w:rPr>
      </w:pPr>
      <w:r w:rsidRPr="00E448FC">
        <w:rPr>
          <w:rFonts w:asciiTheme="minorHAnsi" w:hAnsiTheme="minorHAnsi"/>
          <w:b/>
        </w:rPr>
        <w:t xml:space="preserve">Visits 2 through 13 – Ankle Rehabilitation Program Sessions </w:t>
      </w:r>
    </w:p>
    <w:p w:rsidR="00472CE9" w:rsidRDefault="00472CE9" w:rsidP="00131EF0">
      <w:pPr>
        <w:rPr>
          <w:rFonts w:asciiTheme="minorHAnsi" w:hAnsiTheme="minorHAnsi"/>
        </w:rPr>
      </w:pPr>
    </w:p>
    <w:p w:rsidR="00472CE9" w:rsidRDefault="00472CE9" w:rsidP="00131EF0">
      <w:pPr>
        <w:rPr>
          <w:ins w:id="0" w:author="Author"/>
          <w:rFonts w:asciiTheme="minorHAnsi" w:hAnsiTheme="minorHAnsi"/>
        </w:rPr>
      </w:pPr>
      <w:r>
        <w:rPr>
          <w:rFonts w:asciiTheme="minorHAnsi" w:hAnsiTheme="minorHAnsi"/>
        </w:rPr>
        <w:t xml:space="preserve">After completion of your </w:t>
      </w:r>
      <w:r w:rsidR="00131EF0" w:rsidRPr="00EA5895">
        <w:rPr>
          <w:rFonts w:asciiTheme="minorHAnsi" w:hAnsiTheme="minorHAnsi"/>
        </w:rPr>
        <w:t>baseline testing</w:t>
      </w:r>
      <w:r>
        <w:rPr>
          <w:rFonts w:asciiTheme="minorHAnsi" w:hAnsiTheme="minorHAnsi"/>
        </w:rPr>
        <w:t xml:space="preserve">, you will be randomly assigned to 1 of 2 ankle rehabilitation program groups. </w:t>
      </w:r>
      <w:r w:rsidR="00131EF0" w:rsidRPr="00EA5895">
        <w:rPr>
          <w:rFonts w:asciiTheme="minorHAnsi" w:hAnsiTheme="minorHAnsi"/>
        </w:rPr>
        <w:t xml:space="preserve"> </w:t>
      </w:r>
      <w:r>
        <w:rPr>
          <w:rFonts w:asciiTheme="minorHAnsi" w:hAnsiTheme="minorHAnsi"/>
        </w:rPr>
        <w:t xml:space="preserve"> Each program is</w:t>
      </w:r>
      <w:r w:rsidR="00131EF0" w:rsidRPr="00EA5895">
        <w:rPr>
          <w:rFonts w:asciiTheme="minorHAnsi" w:hAnsiTheme="minorHAnsi"/>
        </w:rPr>
        <w:t xml:space="preserve"> </w:t>
      </w:r>
      <w:r>
        <w:rPr>
          <w:rFonts w:asciiTheme="minorHAnsi" w:hAnsiTheme="minorHAnsi"/>
        </w:rPr>
        <w:t>4</w:t>
      </w:r>
      <w:r w:rsidR="00131EF0" w:rsidRPr="00EA5895">
        <w:rPr>
          <w:rFonts w:asciiTheme="minorHAnsi" w:hAnsiTheme="minorHAnsi"/>
        </w:rPr>
        <w:t xml:space="preserve"> week</w:t>
      </w:r>
      <w:r>
        <w:rPr>
          <w:rFonts w:asciiTheme="minorHAnsi" w:hAnsiTheme="minorHAnsi"/>
        </w:rPr>
        <w:t xml:space="preserve">s in length. </w:t>
      </w:r>
      <w:r w:rsidR="00485BE6">
        <w:rPr>
          <w:rFonts w:asciiTheme="minorHAnsi" w:hAnsiTheme="minorHAnsi"/>
        </w:rPr>
        <w:t>One of the researchers will contact you to arrange a schedule for the days and times of your 12 sessions.</w:t>
      </w:r>
      <w:r w:rsidR="00131EF0" w:rsidRPr="00EA5895">
        <w:rPr>
          <w:rFonts w:asciiTheme="minorHAnsi" w:hAnsiTheme="minorHAnsi"/>
        </w:rPr>
        <w:t xml:space="preserve"> You will be </w:t>
      </w:r>
      <w:r>
        <w:rPr>
          <w:rFonts w:asciiTheme="minorHAnsi" w:hAnsiTheme="minorHAnsi"/>
        </w:rPr>
        <w:t xml:space="preserve"> expected</w:t>
      </w:r>
      <w:r w:rsidR="00131EF0" w:rsidRPr="00EA5895">
        <w:rPr>
          <w:rFonts w:asciiTheme="minorHAnsi" w:hAnsiTheme="minorHAnsi"/>
        </w:rPr>
        <w:t xml:space="preserve"> to come </w:t>
      </w:r>
      <w:r>
        <w:rPr>
          <w:rFonts w:asciiTheme="minorHAnsi" w:hAnsiTheme="minorHAnsi"/>
        </w:rPr>
        <w:t xml:space="preserve">to the End Zone Complex </w:t>
      </w:r>
      <w:r w:rsidR="008E190E">
        <w:rPr>
          <w:rFonts w:asciiTheme="minorHAnsi" w:hAnsiTheme="minorHAnsi"/>
        </w:rPr>
        <w:t xml:space="preserve">at Bobcat Stadium </w:t>
      </w:r>
      <w:r>
        <w:rPr>
          <w:rFonts w:asciiTheme="minorHAnsi" w:hAnsiTheme="minorHAnsi"/>
        </w:rPr>
        <w:t>at Texas State University 3</w:t>
      </w:r>
      <w:r w:rsidR="00131EF0" w:rsidRPr="00EA5895">
        <w:rPr>
          <w:rFonts w:asciiTheme="minorHAnsi" w:hAnsiTheme="minorHAnsi"/>
        </w:rPr>
        <w:t xml:space="preserve"> times a week</w:t>
      </w:r>
      <w:r>
        <w:rPr>
          <w:rFonts w:asciiTheme="minorHAnsi" w:hAnsiTheme="minorHAnsi"/>
        </w:rPr>
        <w:t xml:space="preserve"> for 4 weeks (total = 12 visits</w:t>
      </w:r>
      <w:r w:rsidR="005C4E07">
        <w:rPr>
          <w:rFonts w:asciiTheme="minorHAnsi" w:hAnsiTheme="minorHAnsi"/>
        </w:rPr>
        <w:t>)</w:t>
      </w:r>
      <w:r>
        <w:rPr>
          <w:rFonts w:asciiTheme="minorHAnsi" w:hAnsiTheme="minorHAnsi"/>
        </w:rPr>
        <w:t xml:space="preserve">and </w:t>
      </w:r>
      <w:r w:rsidR="00131EF0" w:rsidRPr="00EA5895">
        <w:rPr>
          <w:rFonts w:asciiTheme="minorHAnsi" w:hAnsiTheme="minorHAnsi"/>
        </w:rPr>
        <w:t xml:space="preserve">participate in a 20-30 minute </w:t>
      </w:r>
      <w:r>
        <w:rPr>
          <w:rFonts w:asciiTheme="minorHAnsi" w:hAnsiTheme="minorHAnsi"/>
        </w:rPr>
        <w:t xml:space="preserve">ankle </w:t>
      </w:r>
      <w:r w:rsidR="00131EF0" w:rsidRPr="00EA5895">
        <w:rPr>
          <w:rFonts w:asciiTheme="minorHAnsi" w:hAnsiTheme="minorHAnsi"/>
        </w:rPr>
        <w:t xml:space="preserve">rehabilitation protocol.  You will be </w:t>
      </w:r>
      <w:r>
        <w:rPr>
          <w:rFonts w:asciiTheme="minorHAnsi" w:hAnsiTheme="minorHAnsi"/>
        </w:rPr>
        <w:t xml:space="preserve">asked </w:t>
      </w:r>
      <w:r w:rsidR="00131EF0" w:rsidRPr="00EA5895">
        <w:rPr>
          <w:rFonts w:asciiTheme="minorHAnsi" w:hAnsiTheme="minorHAnsi"/>
        </w:rPr>
        <w:t>to perform three different tasks during the individual sessions</w:t>
      </w:r>
      <w:r w:rsidR="00485BE6">
        <w:rPr>
          <w:rFonts w:asciiTheme="minorHAnsi" w:hAnsiTheme="minorHAnsi"/>
        </w:rPr>
        <w:t>.</w:t>
      </w:r>
      <w:r w:rsidR="00131EF0" w:rsidRPr="00EA5895">
        <w:rPr>
          <w:rFonts w:asciiTheme="minorHAnsi" w:hAnsiTheme="minorHAnsi"/>
        </w:rPr>
        <w:t xml:space="preserve"> </w:t>
      </w:r>
      <w:r w:rsidR="00131EF0">
        <w:rPr>
          <w:rFonts w:asciiTheme="minorHAnsi" w:hAnsiTheme="minorHAnsi"/>
        </w:rPr>
        <w:t xml:space="preserve">Some of the </w:t>
      </w:r>
      <w:r w:rsidR="00485BE6">
        <w:rPr>
          <w:rFonts w:asciiTheme="minorHAnsi" w:hAnsiTheme="minorHAnsi"/>
        </w:rPr>
        <w:t xml:space="preserve">rehabilitation program </w:t>
      </w:r>
      <w:r w:rsidR="00131EF0">
        <w:rPr>
          <w:rFonts w:asciiTheme="minorHAnsi" w:hAnsiTheme="minorHAnsi"/>
        </w:rPr>
        <w:t xml:space="preserve">tasks are experimental and may require head movement while performing an exercise. </w:t>
      </w:r>
      <w:r>
        <w:rPr>
          <w:rFonts w:asciiTheme="minorHAnsi" w:hAnsiTheme="minorHAnsi"/>
        </w:rPr>
        <w:t xml:space="preserve"> </w:t>
      </w:r>
    </w:p>
    <w:p w:rsidR="00FA69A2" w:rsidRDefault="00FA69A2" w:rsidP="00131EF0">
      <w:pPr>
        <w:rPr>
          <w:rFonts w:asciiTheme="minorHAnsi" w:hAnsiTheme="minorHAnsi"/>
        </w:rPr>
      </w:pPr>
    </w:p>
    <w:p w:rsidR="00472CE9" w:rsidRPr="00472CE9" w:rsidRDefault="00E448FC" w:rsidP="00131EF0">
      <w:pPr>
        <w:rPr>
          <w:rFonts w:asciiTheme="minorHAnsi" w:hAnsiTheme="minorHAnsi"/>
          <w:b/>
        </w:rPr>
      </w:pPr>
      <w:r w:rsidRPr="00E448FC">
        <w:rPr>
          <w:rFonts w:asciiTheme="minorHAnsi" w:hAnsiTheme="minorHAnsi"/>
          <w:b/>
        </w:rPr>
        <w:t xml:space="preserve">Visit 14 – Post-testing </w:t>
      </w:r>
    </w:p>
    <w:p w:rsidR="00472CE9" w:rsidRDefault="00472CE9" w:rsidP="00131EF0">
      <w:pPr>
        <w:rPr>
          <w:rFonts w:asciiTheme="minorHAnsi" w:hAnsiTheme="minorHAnsi"/>
        </w:rPr>
      </w:pPr>
    </w:p>
    <w:p w:rsidR="00485BE6" w:rsidRDefault="00131EF0" w:rsidP="00131EF0">
      <w:pPr>
        <w:rPr>
          <w:rFonts w:asciiTheme="minorHAnsi" w:hAnsiTheme="minorHAnsi"/>
        </w:rPr>
      </w:pPr>
      <w:r w:rsidRPr="00EA5895">
        <w:rPr>
          <w:rFonts w:asciiTheme="minorHAnsi" w:hAnsiTheme="minorHAnsi"/>
        </w:rPr>
        <w:t xml:space="preserve">After </w:t>
      </w:r>
      <w:r w:rsidR="00472CE9">
        <w:rPr>
          <w:rFonts w:asciiTheme="minorHAnsi" w:hAnsiTheme="minorHAnsi"/>
        </w:rPr>
        <w:t>your</w:t>
      </w:r>
      <w:r w:rsidR="00FA69A2">
        <w:rPr>
          <w:rFonts w:asciiTheme="minorHAnsi" w:hAnsiTheme="minorHAnsi"/>
        </w:rPr>
        <w:t xml:space="preserve"> </w:t>
      </w:r>
      <w:r w:rsidR="00472CE9">
        <w:rPr>
          <w:rFonts w:asciiTheme="minorHAnsi" w:hAnsiTheme="minorHAnsi"/>
        </w:rPr>
        <w:t>4</w:t>
      </w:r>
      <w:r w:rsidR="00485BE6">
        <w:rPr>
          <w:rFonts w:asciiTheme="minorHAnsi" w:hAnsiTheme="minorHAnsi"/>
        </w:rPr>
        <w:t>-</w:t>
      </w:r>
      <w:r w:rsidRPr="00EA5895">
        <w:rPr>
          <w:rFonts w:asciiTheme="minorHAnsi" w:hAnsiTheme="minorHAnsi"/>
        </w:rPr>
        <w:t xml:space="preserve">week </w:t>
      </w:r>
      <w:r w:rsidR="00485BE6">
        <w:rPr>
          <w:rFonts w:asciiTheme="minorHAnsi" w:hAnsiTheme="minorHAnsi"/>
        </w:rPr>
        <w:t xml:space="preserve">rehabilitation </w:t>
      </w:r>
      <w:r w:rsidRPr="00EA5895">
        <w:rPr>
          <w:rFonts w:asciiTheme="minorHAnsi" w:hAnsiTheme="minorHAnsi"/>
        </w:rPr>
        <w:t>program is over</w:t>
      </w:r>
      <w:r w:rsidR="00485BE6">
        <w:rPr>
          <w:rFonts w:asciiTheme="minorHAnsi" w:hAnsiTheme="minorHAnsi"/>
        </w:rPr>
        <w:t>,</w:t>
      </w:r>
      <w:r w:rsidRPr="00EA5895">
        <w:rPr>
          <w:rFonts w:asciiTheme="minorHAnsi" w:hAnsiTheme="minorHAnsi"/>
        </w:rPr>
        <w:t xml:space="preserve"> you will once again </w:t>
      </w:r>
      <w:r w:rsidR="00485BE6">
        <w:rPr>
          <w:rFonts w:asciiTheme="minorHAnsi" w:hAnsiTheme="minorHAnsi"/>
        </w:rPr>
        <w:t xml:space="preserve">be asked to </w:t>
      </w:r>
      <w:r w:rsidRPr="00EA5895">
        <w:rPr>
          <w:rFonts w:asciiTheme="minorHAnsi" w:hAnsiTheme="minorHAnsi"/>
        </w:rPr>
        <w:t>perform the original four</w:t>
      </w:r>
      <w:r>
        <w:rPr>
          <w:rFonts w:asciiTheme="minorHAnsi" w:hAnsiTheme="minorHAnsi"/>
        </w:rPr>
        <w:t xml:space="preserve"> baseline</w:t>
      </w:r>
      <w:r w:rsidRPr="00EA5895">
        <w:rPr>
          <w:rFonts w:asciiTheme="minorHAnsi" w:hAnsiTheme="minorHAnsi"/>
        </w:rPr>
        <w:t xml:space="preserve"> tests</w:t>
      </w:r>
      <w:r w:rsidR="00485BE6">
        <w:rPr>
          <w:rFonts w:asciiTheme="minorHAnsi" w:hAnsiTheme="minorHAnsi"/>
        </w:rPr>
        <w:t xml:space="preserve"> of balance, postural stability and vision accuracy at Jowers Center and the Health Professions Building.  These </w:t>
      </w:r>
      <w:r w:rsidR="008E190E">
        <w:rPr>
          <w:rFonts w:asciiTheme="minorHAnsi" w:hAnsiTheme="minorHAnsi"/>
        </w:rPr>
        <w:t xml:space="preserve">final </w:t>
      </w:r>
      <w:r w:rsidR="00485BE6">
        <w:rPr>
          <w:rFonts w:asciiTheme="minorHAnsi" w:hAnsiTheme="minorHAnsi"/>
        </w:rPr>
        <w:t xml:space="preserve">tests will take approximately 45 minutes to complete. </w:t>
      </w:r>
    </w:p>
    <w:p w:rsidR="00485BE6" w:rsidRDefault="00485BE6" w:rsidP="00131EF0">
      <w:pPr>
        <w:rPr>
          <w:rFonts w:asciiTheme="minorHAnsi" w:hAnsiTheme="minorHAnsi"/>
        </w:rPr>
      </w:pPr>
    </w:p>
    <w:p w:rsidR="00131EF0" w:rsidRDefault="00131EF0" w:rsidP="00131EF0">
      <w:pPr>
        <w:rPr>
          <w:rFonts w:asciiTheme="minorHAnsi" w:hAnsiTheme="minorHAnsi"/>
        </w:rPr>
      </w:pPr>
      <w:r>
        <w:rPr>
          <w:rFonts w:asciiTheme="minorHAnsi" w:hAnsiTheme="minorHAnsi"/>
        </w:rPr>
        <w:t xml:space="preserve">At any time </w:t>
      </w:r>
      <w:r w:rsidR="00485BE6">
        <w:rPr>
          <w:rFonts w:asciiTheme="minorHAnsi" w:hAnsiTheme="minorHAnsi"/>
        </w:rPr>
        <w:t>during th</w:t>
      </w:r>
      <w:r w:rsidR="008E190E">
        <w:rPr>
          <w:rFonts w:asciiTheme="minorHAnsi" w:hAnsiTheme="minorHAnsi"/>
        </w:rPr>
        <w:t xml:space="preserve">e study, </w:t>
      </w:r>
      <w:r>
        <w:rPr>
          <w:rFonts w:asciiTheme="minorHAnsi" w:hAnsiTheme="minorHAnsi"/>
        </w:rPr>
        <w:t xml:space="preserve">you have the option of not continuing with your participation without any fears of repercussion. </w:t>
      </w:r>
      <w:r w:rsidRPr="00EA5895">
        <w:rPr>
          <w:rFonts w:asciiTheme="minorHAnsi" w:hAnsiTheme="minorHAnsi"/>
        </w:rPr>
        <w:t>W</w:t>
      </w:r>
      <w:r>
        <w:rPr>
          <w:rFonts w:asciiTheme="minorHAnsi" w:hAnsiTheme="minorHAnsi"/>
        </w:rPr>
        <w:t>hether you choose to</w:t>
      </w:r>
      <w:r w:rsidRPr="00EA5895">
        <w:rPr>
          <w:rFonts w:asciiTheme="minorHAnsi" w:hAnsiTheme="minorHAnsi"/>
        </w:rPr>
        <w:t xml:space="preserve"> participat</w:t>
      </w:r>
      <w:r>
        <w:rPr>
          <w:rFonts w:asciiTheme="minorHAnsi" w:hAnsiTheme="minorHAnsi"/>
        </w:rPr>
        <w:t>e</w:t>
      </w:r>
      <w:r w:rsidRPr="00EA5895">
        <w:rPr>
          <w:rFonts w:asciiTheme="minorHAnsi" w:hAnsiTheme="minorHAnsi"/>
        </w:rPr>
        <w:t xml:space="preserve"> </w:t>
      </w:r>
      <w:r>
        <w:rPr>
          <w:rFonts w:asciiTheme="minorHAnsi" w:hAnsiTheme="minorHAnsi"/>
        </w:rPr>
        <w:t xml:space="preserve">or not </w:t>
      </w:r>
      <w:r w:rsidRPr="00EA5895">
        <w:rPr>
          <w:rFonts w:asciiTheme="minorHAnsi" w:hAnsiTheme="minorHAnsi"/>
        </w:rPr>
        <w:t xml:space="preserve">you </w:t>
      </w:r>
      <w:r w:rsidR="008E190E">
        <w:rPr>
          <w:rFonts w:asciiTheme="minorHAnsi" w:hAnsiTheme="minorHAnsi"/>
        </w:rPr>
        <w:t xml:space="preserve">will be given a </w:t>
      </w:r>
      <w:r w:rsidRPr="00EA5895">
        <w:rPr>
          <w:rFonts w:asciiTheme="minorHAnsi" w:hAnsiTheme="minorHAnsi"/>
        </w:rPr>
        <w:t>ho</w:t>
      </w:r>
      <w:r>
        <w:rPr>
          <w:rFonts w:asciiTheme="minorHAnsi" w:hAnsiTheme="minorHAnsi"/>
        </w:rPr>
        <w:t>me rehabilitation program and an elastic resistance band (</w:t>
      </w:r>
      <w:r w:rsidRPr="00EA5895">
        <w:rPr>
          <w:rFonts w:asciiTheme="minorHAnsi" w:hAnsiTheme="minorHAnsi"/>
        </w:rPr>
        <w:t>Theraband</w:t>
      </w:r>
      <w:r>
        <w:rPr>
          <w:rFonts w:asciiTheme="minorHAnsi" w:hAnsiTheme="minorHAnsi"/>
        </w:rPr>
        <w:t>™)</w:t>
      </w:r>
      <w:r w:rsidRPr="00EA5895">
        <w:rPr>
          <w:rFonts w:asciiTheme="minorHAnsi" w:hAnsiTheme="minorHAnsi"/>
        </w:rPr>
        <w:t xml:space="preserve"> to he</w:t>
      </w:r>
      <w:r>
        <w:rPr>
          <w:rFonts w:asciiTheme="minorHAnsi" w:hAnsiTheme="minorHAnsi"/>
        </w:rPr>
        <w:t xml:space="preserve">lp assist you in ankle strengthening </w:t>
      </w:r>
      <w:r w:rsidRPr="00EA5895">
        <w:rPr>
          <w:rFonts w:asciiTheme="minorHAnsi" w:hAnsiTheme="minorHAnsi"/>
        </w:rPr>
        <w:t xml:space="preserve">exercises. </w:t>
      </w:r>
      <w:r w:rsidR="008E190E">
        <w:rPr>
          <w:rFonts w:asciiTheme="minorHAnsi" w:hAnsiTheme="minorHAnsi"/>
        </w:rPr>
        <w:t xml:space="preserve"> </w:t>
      </w:r>
      <w:r>
        <w:rPr>
          <w:rFonts w:asciiTheme="minorHAnsi" w:hAnsiTheme="minorHAnsi"/>
        </w:rPr>
        <w:t xml:space="preserve">If requested, </w:t>
      </w:r>
      <w:r w:rsidR="008E190E">
        <w:rPr>
          <w:rFonts w:asciiTheme="minorHAnsi" w:hAnsiTheme="minorHAnsi"/>
        </w:rPr>
        <w:t xml:space="preserve">you will be </w:t>
      </w:r>
      <w:r>
        <w:rPr>
          <w:rFonts w:asciiTheme="minorHAnsi" w:hAnsiTheme="minorHAnsi"/>
        </w:rPr>
        <w:t>provide</w:t>
      </w:r>
      <w:r w:rsidR="008E190E">
        <w:rPr>
          <w:rFonts w:asciiTheme="minorHAnsi" w:hAnsiTheme="minorHAnsi"/>
        </w:rPr>
        <w:t xml:space="preserve">d </w:t>
      </w:r>
      <w:r>
        <w:rPr>
          <w:rFonts w:asciiTheme="minorHAnsi" w:hAnsiTheme="minorHAnsi"/>
        </w:rPr>
        <w:t>with the results of the study upon its completion.</w:t>
      </w:r>
    </w:p>
    <w:p w:rsidR="00131EF0" w:rsidRDefault="00131EF0" w:rsidP="00131EF0">
      <w:pPr>
        <w:rPr>
          <w:rFonts w:asciiTheme="minorHAnsi" w:hAnsiTheme="minorHAnsi"/>
        </w:rPr>
      </w:pPr>
    </w:p>
    <w:p w:rsidR="00290316" w:rsidRDefault="00290316" w:rsidP="00131EF0">
      <w:pPr>
        <w:rPr>
          <w:rFonts w:asciiTheme="minorHAnsi" w:hAnsiTheme="minorHAnsi"/>
        </w:rPr>
      </w:pPr>
      <w:r w:rsidRPr="00EA5895">
        <w:rPr>
          <w:rFonts w:asciiTheme="minorHAnsi" w:hAnsiTheme="minorHAnsi"/>
        </w:rPr>
        <w:t xml:space="preserve">Your </w:t>
      </w:r>
      <w:r>
        <w:rPr>
          <w:rFonts w:asciiTheme="minorHAnsi" w:hAnsiTheme="minorHAnsi"/>
        </w:rPr>
        <w:t xml:space="preserve">total time commitment to </w:t>
      </w:r>
      <w:r w:rsidRPr="00EA5895">
        <w:rPr>
          <w:rFonts w:asciiTheme="minorHAnsi" w:hAnsiTheme="minorHAnsi"/>
        </w:rPr>
        <w:t xml:space="preserve">this study will </w:t>
      </w:r>
      <w:r>
        <w:rPr>
          <w:rFonts w:asciiTheme="minorHAnsi" w:hAnsiTheme="minorHAnsi"/>
        </w:rPr>
        <w:t xml:space="preserve">be approximately 6 to 8 hours over a 5 week period.  To summarize, there are 14 total visits: a screening/baseline testing session (1 hour), </w:t>
      </w:r>
      <w:r w:rsidRPr="00EA5895">
        <w:rPr>
          <w:rFonts w:asciiTheme="minorHAnsi" w:hAnsiTheme="minorHAnsi"/>
        </w:rPr>
        <w:t xml:space="preserve">12 </w:t>
      </w:r>
      <w:r>
        <w:rPr>
          <w:rFonts w:asciiTheme="minorHAnsi" w:hAnsiTheme="minorHAnsi"/>
        </w:rPr>
        <w:t>20</w:t>
      </w:r>
      <w:r w:rsidR="005C4E07">
        <w:rPr>
          <w:rFonts w:asciiTheme="minorHAnsi" w:hAnsiTheme="minorHAnsi"/>
        </w:rPr>
        <w:t xml:space="preserve"> to </w:t>
      </w:r>
      <w:r>
        <w:rPr>
          <w:rFonts w:asciiTheme="minorHAnsi" w:hAnsiTheme="minorHAnsi"/>
        </w:rPr>
        <w:t xml:space="preserve">30 minute </w:t>
      </w:r>
      <w:r w:rsidRPr="00EA5895">
        <w:rPr>
          <w:rFonts w:asciiTheme="minorHAnsi" w:hAnsiTheme="minorHAnsi"/>
        </w:rPr>
        <w:t xml:space="preserve">rehabilitation sessions over a </w:t>
      </w:r>
      <w:r>
        <w:rPr>
          <w:rFonts w:asciiTheme="minorHAnsi" w:hAnsiTheme="minorHAnsi"/>
        </w:rPr>
        <w:t>4-</w:t>
      </w:r>
      <w:r w:rsidRPr="00EA5895">
        <w:rPr>
          <w:rFonts w:asciiTheme="minorHAnsi" w:hAnsiTheme="minorHAnsi"/>
        </w:rPr>
        <w:t>week period</w:t>
      </w:r>
      <w:r>
        <w:rPr>
          <w:rFonts w:asciiTheme="minorHAnsi" w:hAnsiTheme="minorHAnsi"/>
        </w:rPr>
        <w:t xml:space="preserve"> (4 to 6 hours total), and one post-testing session (45 minutes). </w:t>
      </w:r>
      <w:r w:rsidRPr="00EA5895">
        <w:rPr>
          <w:rFonts w:asciiTheme="minorHAnsi" w:hAnsiTheme="minorHAnsi"/>
        </w:rPr>
        <w:t xml:space="preserve"> </w:t>
      </w:r>
    </w:p>
    <w:p w:rsidR="00290316" w:rsidRDefault="00290316" w:rsidP="00131EF0">
      <w:pPr>
        <w:rPr>
          <w:rFonts w:asciiTheme="minorHAnsi" w:hAnsiTheme="minorHAnsi"/>
        </w:rPr>
      </w:pPr>
    </w:p>
    <w:p w:rsidR="00EA5895" w:rsidRPr="00EA5895" w:rsidRDefault="00290316" w:rsidP="00EA5895">
      <w:pPr>
        <w:rPr>
          <w:rFonts w:asciiTheme="minorHAnsi" w:hAnsiTheme="minorHAnsi"/>
          <w:b/>
        </w:rPr>
      </w:pPr>
      <w:r>
        <w:rPr>
          <w:rFonts w:asciiTheme="minorHAnsi" w:hAnsiTheme="minorHAnsi"/>
          <w:b/>
        </w:rPr>
        <w:t xml:space="preserve">POTENTIAL </w:t>
      </w:r>
      <w:r w:rsidR="00485BE6">
        <w:rPr>
          <w:rFonts w:asciiTheme="minorHAnsi" w:hAnsiTheme="minorHAnsi"/>
          <w:b/>
        </w:rPr>
        <w:t xml:space="preserve">RISKS AND </w:t>
      </w:r>
      <w:r w:rsidR="00485BE6" w:rsidRPr="00EA5895">
        <w:rPr>
          <w:rFonts w:asciiTheme="minorHAnsi" w:hAnsiTheme="minorHAnsi"/>
          <w:b/>
        </w:rPr>
        <w:t>DISCOMFORTS</w:t>
      </w:r>
      <w:r w:rsidR="00485BE6">
        <w:rPr>
          <w:rFonts w:asciiTheme="minorHAnsi" w:hAnsiTheme="minorHAnsi"/>
          <w:b/>
        </w:rPr>
        <w:t xml:space="preserve">: </w:t>
      </w:r>
    </w:p>
    <w:p w:rsidR="00EA5895" w:rsidRPr="00EA5895" w:rsidRDefault="00EA5895" w:rsidP="00EA5895">
      <w:pPr>
        <w:rPr>
          <w:rFonts w:asciiTheme="minorHAnsi" w:hAnsiTheme="minorHAnsi"/>
        </w:rPr>
      </w:pPr>
      <w:r w:rsidRPr="00EA5895">
        <w:rPr>
          <w:rFonts w:asciiTheme="minorHAnsi" w:hAnsiTheme="minorHAnsi"/>
        </w:rPr>
        <w:lastRenderedPageBreak/>
        <w:t xml:space="preserve">There are </w:t>
      </w:r>
      <w:r w:rsidR="00A068F7">
        <w:rPr>
          <w:rFonts w:asciiTheme="minorHAnsi" w:hAnsiTheme="minorHAnsi"/>
        </w:rPr>
        <w:t xml:space="preserve">a </w:t>
      </w:r>
      <w:r w:rsidRPr="00EA5895">
        <w:rPr>
          <w:rFonts w:asciiTheme="minorHAnsi" w:hAnsiTheme="minorHAnsi"/>
        </w:rPr>
        <w:t xml:space="preserve">few minor risks or possible discomforts associated with this study. There is a </w:t>
      </w:r>
      <w:r w:rsidR="00485BE6">
        <w:rPr>
          <w:rFonts w:asciiTheme="minorHAnsi" w:hAnsiTheme="minorHAnsi"/>
        </w:rPr>
        <w:t>small</w:t>
      </w:r>
      <w:r w:rsidR="00485BE6" w:rsidRPr="00EA5895">
        <w:rPr>
          <w:rFonts w:asciiTheme="minorHAnsi" w:hAnsiTheme="minorHAnsi"/>
        </w:rPr>
        <w:t xml:space="preserve"> </w:t>
      </w:r>
      <w:r w:rsidRPr="00EA5895">
        <w:rPr>
          <w:rFonts w:asciiTheme="minorHAnsi" w:hAnsiTheme="minorHAnsi"/>
        </w:rPr>
        <w:t xml:space="preserve">chance that you may lose balance during the testing </w:t>
      </w:r>
      <w:r w:rsidR="00880360">
        <w:rPr>
          <w:rFonts w:asciiTheme="minorHAnsi" w:hAnsiTheme="minorHAnsi"/>
        </w:rPr>
        <w:t xml:space="preserve">or rehabilitation exercises </w:t>
      </w:r>
      <w:r w:rsidRPr="00EA5895">
        <w:rPr>
          <w:rFonts w:asciiTheme="minorHAnsi" w:hAnsiTheme="minorHAnsi"/>
        </w:rPr>
        <w:t xml:space="preserve">and fall. You may also experience some pain and/or some minor swelling in your ankle. If at any time you feel uncomfortable during the exercises, please do not hesitate to </w:t>
      </w:r>
      <w:r w:rsidR="00880360">
        <w:rPr>
          <w:rFonts w:asciiTheme="minorHAnsi" w:hAnsiTheme="minorHAnsi"/>
        </w:rPr>
        <w:t>inform the researchers</w:t>
      </w:r>
      <w:r w:rsidRPr="00EA5895">
        <w:rPr>
          <w:rFonts w:asciiTheme="minorHAnsi" w:hAnsiTheme="minorHAnsi"/>
        </w:rPr>
        <w:t xml:space="preserve"> and we will </w:t>
      </w:r>
      <w:r w:rsidR="00485BE6">
        <w:rPr>
          <w:rFonts w:asciiTheme="minorHAnsi" w:hAnsiTheme="minorHAnsi"/>
        </w:rPr>
        <w:t>end</w:t>
      </w:r>
      <w:r w:rsidR="00485BE6" w:rsidRPr="00EA5895">
        <w:rPr>
          <w:rFonts w:asciiTheme="minorHAnsi" w:hAnsiTheme="minorHAnsi"/>
        </w:rPr>
        <w:t xml:space="preserve"> </w:t>
      </w:r>
      <w:r w:rsidR="00485BE6">
        <w:rPr>
          <w:rFonts w:asciiTheme="minorHAnsi" w:hAnsiTheme="minorHAnsi"/>
        </w:rPr>
        <w:t>that session</w:t>
      </w:r>
      <w:r w:rsidRPr="00EA5895">
        <w:rPr>
          <w:rFonts w:asciiTheme="minorHAnsi" w:hAnsiTheme="minorHAnsi"/>
        </w:rPr>
        <w:t xml:space="preserve">. You may withdraw </w:t>
      </w:r>
      <w:r w:rsidR="005C7449">
        <w:rPr>
          <w:rFonts w:asciiTheme="minorHAnsi" w:hAnsiTheme="minorHAnsi"/>
        </w:rPr>
        <w:t xml:space="preserve">from the study at any point </w:t>
      </w:r>
      <w:r w:rsidRPr="00EA5895">
        <w:rPr>
          <w:rFonts w:asciiTheme="minorHAnsi" w:hAnsiTheme="minorHAnsi"/>
        </w:rPr>
        <w:t xml:space="preserve">with no fear of </w:t>
      </w:r>
      <w:r w:rsidR="005C7449">
        <w:rPr>
          <w:rFonts w:asciiTheme="minorHAnsi" w:hAnsiTheme="minorHAnsi"/>
        </w:rPr>
        <w:t xml:space="preserve">any repercussions from faculty and staff. If you withdraw due to injury </w:t>
      </w:r>
      <w:r w:rsidR="00880360">
        <w:rPr>
          <w:rFonts w:asciiTheme="minorHAnsi" w:hAnsiTheme="minorHAnsi"/>
        </w:rPr>
        <w:t>we</w:t>
      </w:r>
      <w:r w:rsidR="005C7449">
        <w:rPr>
          <w:rFonts w:asciiTheme="minorHAnsi" w:hAnsiTheme="minorHAnsi"/>
        </w:rPr>
        <w:t xml:space="preserve"> will </w:t>
      </w:r>
      <w:r w:rsidR="00880360">
        <w:rPr>
          <w:rFonts w:asciiTheme="minorHAnsi" w:hAnsiTheme="minorHAnsi"/>
        </w:rPr>
        <w:t xml:space="preserve">provide first aid and </w:t>
      </w:r>
      <w:r w:rsidR="005C7449">
        <w:rPr>
          <w:rFonts w:asciiTheme="minorHAnsi" w:hAnsiTheme="minorHAnsi"/>
        </w:rPr>
        <w:t xml:space="preserve">assist you in contacting the appropriate medical </w:t>
      </w:r>
      <w:r w:rsidR="00880360">
        <w:rPr>
          <w:rFonts w:asciiTheme="minorHAnsi" w:hAnsiTheme="minorHAnsi"/>
        </w:rPr>
        <w:t>personnel</w:t>
      </w:r>
      <w:r w:rsidR="005C7449">
        <w:rPr>
          <w:rFonts w:asciiTheme="minorHAnsi" w:hAnsiTheme="minorHAnsi"/>
        </w:rPr>
        <w:t xml:space="preserve">. </w:t>
      </w:r>
      <w:r w:rsidR="00485BE6">
        <w:rPr>
          <w:rFonts w:asciiTheme="minorHAnsi" w:hAnsiTheme="minorHAnsi"/>
        </w:rPr>
        <w:t xml:space="preserve"> </w:t>
      </w:r>
      <w:r w:rsidR="00807CB3">
        <w:rPr>
          <w:rFonts w:asciiTheme="minorHAnsi" w:hAnsiTheme="minorHAnsi"/>
        </w:rPr>
        <w:t xml:space="preserve">Any </w:t>
      </w:r>
      <w:r w:rsidR="00844D1E">
        <w:rPr>
          <w:rFonts w:asciiTheme="minorHAnsi" w:hAnsiTheme="minorHAnsi"/>
        </w:rPr>
        <w:t>costs of medical treatment that you may need are</w:t>
      </w:r>
      <w:r w:rsidR="00807CB3">
        <w:rPr>
          <w:rFonts w:asciiTheme="minorHAnsi" w:hAnsiTheme="minorHAnsi"/>
        </w:rPr>
        <w:t xml:space="preserve"> not covered by </w:t>
      </w:r>
      <w:r w:rsidR="00485BE6">
        <w:rPr>
          <w:rFonts w:asciiTheme="minorHAnsi" w:hAnsiTheme="minorHAnsi"/>
        </w:rPr>
        <w:t>the resea</w:t>
      </w:r>
      <w:r w:rsidR="00A068F7">
        <w:rPr>
          <w:rFonts w:asciiTheme="minorHAnsi" w:hAnsiTheme="minorHAnsi"/>
        </w:rPr>
        <w:t>r</w:t>
      </w:r>
      <w:r w:rsidR="00485BE6">
        <w:rPr>
          <w:rFonts w:asciiTheme="minorHAnsi" w:hAnsiTheme="minorHAnsi"/>
        </w:rPr>
        <w:t xml:space="preserve">chers </w:t>
      </w:r>
      <w:r w:rsidR="00807CB3">
        <w:rPr>
          <w:rFonts w:asciiTheme="minorHAnsi" w:hAnsiTheme="minorHAnsi"/>
        </w:rPr>
        <w:t xml:space="preserve">or by any other member of the Texas State University System. </w:t>
      </w:r>
    </w:p>
    <w:p w:rsidR="00EA5895" w:rsidRPr="00EA5895" w:rsidRDefault="00EA5895" w:rsidP="00EA5895">
      <w:pPr>
        <w:rPr>
          <w:rFonts w:asciiTheme="minorHAnsi" w:hAnsiTheme="minorHAnsi"/>
        </w:rPr>
      </w:pPr>
    </w:p>
    <w:p w:rsidR="00EA5895" w:rsidRPr="00EA5895" w:rsidRDefault="00290316" w:rsidP="00EA5895">
      <w:pPr>
        <w:rPr>
          <w:rFonts w:asciiTheme="minorHAnsi" w:hAnsiTheme="minorHAnsi"/>
          <w:b/>
        </w:rPr>
      </w:pPr>
      <w:r>
        <w:rPr>
          <w:rFonts w:asciiTheme="minorHAnsi" w:hAnsiTheme="minorHAnsi"/>
          <w:b/>
        </w:rPr>
        <w:t xml:space="preserve">POSSIBLE </w:t>
      </w:r>
      <w:r w:rsidR="00485BE6" w:rsidRPr="00EA5895">
        <w:rPr>
          <w:rFonts w:asciiTheme="minorHAnsi" w:hAnsiTheme="minorHAnsi"/>
          <w:b/>
        </w:rPr>
        <w:t>BENEFITS</w:t>
      </w:r>
      <w:r w:rsidR="00485BE6">
        <w:rPr>
          <w:rFonts w:asciiTheme="minorHAnsi" w:hAnsiTheme="minorHAnsi"/>
          <w:b/>
        </w:rPr>
        <w:t>:</w:t>
      </w:r>
    </w:p>
    <w:p w:rsidR="00EA5895" w:rsidRDefault="00EA5895" w:rsidP="00EA5895">
      <w:pPr>
        <w:rPr>
          <w:ins w:id="1" w:author="Author"/>
          <w:rFonts w:asciiTheme="minorHAnsi" w:hAnsiTheme="minorHAnsi"/>
        </w:rPr>
      </w:pPr>
      <w:r w:rsidRPr="00EA5895">
        <w:rPr>
          <w:rFonts w:asciiTheme="minorHAnsi" w:hAnsiTheme="minorHAnsi"/>
        </w:rPr>
        <w:t xml:space="preserve">By participating in this study you will receive </w:t>
      </w:r>
      <w:r w:rsidR="00290316">
        <w:rPr>
          <w:rFonts w:asciiTheme="minorHAnsi" w:hAnsiTheme="minorHAnsi"/>
        </w:rPr>
        <w:t xml:space="preserve">instructions for a </w:t>
      </w:r>
      <w:r w:rsidRPr="00EA5895">
        <w:rPr>
          <w:rFonts w:asciiTheme="minorHAnsi" w:hAnsiTheme="minorHAnsi"/>
        </w:rPr>
        <w:t xml:space="preserve">home </w:t>
      </w:r>
      <w:r>
        <w:rPr>
          <w:rFonts w:asciiTheme="minorHAnsi" w:hAnsiTheme="minorHAnsi"/>
        </w:rPr>
        <w:t xml:space="preserve">ankle </w:t>
      </w:r>
      <w:r w:rsidRPr="00EA5895">
        <w:rPr>
          <w:rFonts w:asciiTheme="minorHAnsi" w:hAnsiTheme="minorHAnsi"/>
        </w:rPr>
        <w:t xml:space="preserve">rehabilitation program and </w:t>
      </w:r>
      <w:r>
        <w:rPr>
          <w:rFonts w:asciiTheme="minorHAnsi" w:hAnsiTheme="minorHAnsi"/>
        </w:rPr>
        <w:t>an elastic resistance band (</w:t>
      </w:r>
      <w:proofErr w:type="spellStart"/>
      <w:r w:rsidRPr="00EA5895">
        <w:rPr>
          <w:rFonts w:asciiTheme="minorHAnsi" w:hAnsiTheme="minorHAnsi"/>
        </w:rPr>
        <w:t>Theraband</w:t>
      </w:r>
      <w:proofErr w:type="spellEnd"/>
      <w:r>
        <w:rPr>
          <w:rFonts w:asciiTheme="minorHAnsi" w:hAnsiTheme="minorHAnsi"/>
        </w:rPr>
        <w:t>™)</w:t>
      </w:r>
      <w:r w:rsidRPr="00EA5895">
        <w:rPr>
          <w:rFonts w:asciiTheme="minorHAnsi" w:hAnsiTheme="minorHAnsi"/>
        </w:rPr>
        <w:t xml:space="preserve"> to help you improve your level of </w:t>
      </w:r>
      <w:r w:rsidR="00290316">
        <w:rPr>
          <w:rFonts w:asciiTheme="minorHAnsi" w:hAnsiTheme="minorHAnsi"/>
        </w:rPr>
        <w:t xml:space="preserve">ankle muscle strength and </w:t>
      </w:r>
      <w:r w:rsidRPr="00EA5895">
        <w:rPr>
          <w:rFonts w:asciiTheme="minorHAnsi" w:hAnsiTheme="minorHAnsi"/>
        </w:rPr>
        <w:t xml:space="preserve">function.  </w:t>
      </w:r>
      <w:r w:rsidR="00290316">
        <w:rPr>
          <w:rFonts w:asciiTheme="minorHAnsi" w:hAnsiTheme="minorHAnsi"/>
        </w:rPr>
        <w:t>In addition, t</w:t>
      </w:r>
      <w:r w:rsidRPr="00EA5895">
        <w:rPr>
          <w:rFonts w:asciiTheme="minorHAnsi" w:hAnsiTheme="minorHAnsi"/>
        </w:rPr>
        <w:t>he exercise</w:t>
      </w:r>
      <w:r w:rsidR="00290316">
        <w:rPr>
          <w:rFonts w:asciiTheme="minorHAnsi" w:hAnsiTheme="minorHAnsi"/>
        </w:rPr>
        <w:t xml:space="preserve"> program sessions </w:t>
      </w:r>
      <w:r w:rsidRPr="00EA5895">
        <w:rPr>
          <w:rFonts w:asciiTheme="minorHAnsi" w:hAnsiTheme="minorHAnsi"/>
        </w:rPr>
        <w:t xml:space="preserve">you will be performing are </w:t>
      </w:r>
      <w:r w:rsidR="00290316">
        <w:rPr>
          <w:rFonts w:asciiTheme="minorHAnsi" w:hAnsiTheme="minorHAnsi"/>
        </w:rPr>
        <w:t xml:space="preserve">designed </w:t>
      </w:r>
      <w:r w:rsidRPr="00EA5895">
        <w:rPr>
          <w:rFonts w:asciiTheme="minorHAnsi" w:hAnsiTheme="minorHAnsi"/>
        </w:rPr>
        <w:t>to help you improve your daily functional level.</w:t>
      </w:r>
    </w:p>
    <w:p w:rsidR="00FA69A2" w:rsidRPr="00EA5895" w:rsidRDefault="00FA69A2" w:rsidP="00EA5895">
      <w:pPr>
        <w:rPr>
          <w:rFonts w:asciiTheme="minorHAnsi" w:hAnsiTheme="minorHAnsi"/>
        </w:rPr>
      </w:pPr>
    </w:p>
    <w:p w:rsidR="00EA5895" w:rsidRPr="00746BDF" w:rsidRDefault="00E448FC" w:rsidP="00EA5895">
      <w:pPr>
        <w:rPr>
          <w:rFonts w:asciiTheme="minorHAnsi" w:hAnsiTheme="minorHAnsi"/>
          <w:b/>
        </w:rPr>
      </w:pPr>
      <w:r w:rsidRPr="00E448FC">
        <w:rPr>
          <w:rFonts w:asciiTheme="minorHAnsi" w:hAnsiTheme="minorHAnsi"/>
          <w:b/>
        </w:rPr>
        <w:t>AVAILABLE TREATMENT ALTERNATIVES:</w:t>
      </w:r>
    </w:p>
    <w:p w:rsidR="00D724DC" w:rsidRDefault="00D724DC" w:rsidP="00EA5895">
      <w:pPr>
        <w:rPr>
          <w:rFonts w:asciiTheme="minorHAnsi" w:hAnsiTheme="minorHAnsi"/>
        </w:rPr>
      </w:pPr>
      <w:r>
        <w:rPr>
          <w:rFonts w:asciiTheme="minorHAnsi" w:hAnsiTheme="minorHAnsi"/>
        </w:rPr>
        <w:t xml:space="preserve">There are </w:t>
      </w:r>
      <w:r w:rsidR="00746BDF">
        <w:rPr>
          <w:rFonts w:asciiTheme="minorHAnsi" w:hAnsiTheme="minorHAnsi"/>
        </w:rPr>
        <w:t xml:space="preserve">several </w:t>
      </w:r>
      <w:r>
        <w:rPr>
          <w:rFonts w:asciiTheme="minorHAnsi" w:hAnsiTheme="minorHAnsi"/>
        </w:rPr>
        <w:t xml:space="preserve">physical therapy clinics and </w:t>
      </w:r>
      <w:r w:rsidR="005C4E07">
        <w:rPr>
          <w:rFonts w:asciiTheme="minorHAnsi" w:hAnsiTheme="minorHAnsi"/>
        </w:rPr>
        <w:t xml:space="preserve">related </w:t>
      </w:r>
      <w:r>
        <w:rPr>
          <w:rFonts w:asciiTheme="minorHAnsi" w:hAnsiTheme="minorHAnsi"/>
        </w:rPr>
        <w:t xml:space="preserve">medical facilities in the San Marcos area where you </w:t>
      </w:r>
      <w:r w:rsidR="00746BDF">
        <w:rPr>
          <w:rFonts w:asciiTheme="minorHAnsi" w:hAnsiTheme="minorHAnsi"/>
        </w:rPr>
        <w:t xml:space="preserve">can engage in an ankle rehabilitation program similar to those offered through participation in this study.  If you have medical insurance, it is likely that a significant percentage of the costs of this type of program </w:t>
      </w:r>
      <w:r w:rsidR="005C4E07">
        <w:rPr>
          <w:rFonts w:asciiTheme="minorHAnsi" w:hAnsiTheme="minorHAnsi"/>
        </w:rPr>
        <w:t xml:space="preserve">administered by a physical therapist </w:t>
      </w:r>
      <w:r w:rsidR="00746BDF">
        <w:rPr>
          <w:rFonts w:asciiTheme="minorHAnsi" w:hAnsiTheme="minorHAnsi"/>
        </w:rPr>
        <w:t xml:space="preserve">will be </w:t>
      </w:r>
      <w:del w:id="2" w:author="Author">
        <w:r w:rsidR="00A068F7" w:rsidDel="00FA69A2">
          <w:rPr>
            <w:rFonts w:asciiTheme="minorHAnsi" w:hAnsiTheme="minorHAnsi"/>
          </w:rPr>
          <w:delText xml:space="preserve"> </w:delText>
        </w:r>
      </w:del>
      <w:r w:rsidR="00A068F7">
        <w:rPr>
          <w:rFonts w:asciiTheme="minorHAnsi" w:hAnsiTheme="minorHAnsi"/>
        </w:rPr>
        <w:t>reimbursed</w:t>
      </w:r>
      <w:r w:rsidR="00746BDF">
        <w:rPr>
          <w:rFonts w:asciiTheme="minorHAnsi" w:hAnsiTheme="minorHAnsi"/>
        </w:rPr>
        <w:t>.</w:t>
      </w:r>
    </w:p>
    <w:p w:rsidR="00D724DC" w:rsidRDefault="00D724DC" w:rsidP="00EA5895">
      <w:pPr>
        <w:rPr>
          <w:rFonts w:asciiTheme="minorHAnsi" w:hAnsiTheme="minorHAnsi"/>
        </w:rPr>
      </w:pPr>
    </w:p>
    <w:p w:rsidR="00290316" w:rsidRPr="00EA5895" w:rsidRDefault="00290316" w:rsidP="00290316">
      <w:pPr>
        <w:rPr>
          <w:rFonts w:asciiTheme="minorHAnsi" w:hAnsiTheme="minorHAnsi"/>
          <w:b/>
        </w:rPr>
      </w:pPr>
      <w:r w:rsidRPr="00EA5895">
        <w:rPr>
          <w:rFonts w:asciiTheme="minorHAnsi" w:hAnsiTheme="minorHAnsi"/>
          <w:b/>
        </w:rPr>
        <w:t>COMPENSATION</w:t>
      </w:r>
      <w:r>
        <w:rPr>
          <w:rFonts w:asciiTheme="minorHAnsi" w:hAnsiTheme="minorHAnsi"/>
          <w:b/>
        </w:rPr>
        <w:t>/INCENTIVES:</w:t>
      </w:r>
    </w:p>
    <w:p w:rsidR="00290316" w:rsidRPr="00EA5895" w:rsidRDefault="00290316" w:rsidP="00290316">
      <w:pPr>
        <w:rPr>
          <w:rFonts w:asciiTheme="minorHAnsi" w:hAnsiTheme="minorHAnsi"/>
        </w:rPr>
      </w:pPr>
      <w:r w:rsidRPr="00EA5895">
        <w:rPr>
          <w:rFonts w:asciiTheme="minorHAnsi" w:hAnsiTheme="minorHAnsi"/>
        </w:rPr>
        <w:t>All participants in this study</w:t>
      </w:r>
      <w:r>
        <w:rPr>
          <w:rFonts w:asciiTheme="minorHAnsi" w:hAnsiTheme="minorHAnsi"/>
        </w:rPr>
        <w:t>,</w:t>
      </w:r>
      <w:r w:rsidRPr="00EA5895">
        <w:rPr>
          <w:rFonts w:asciiTheme="minorHAnsi" w:hAnsiTheme="minorHAnsi"/>
        </w:rPr>
        <w:t xml:space="preserve"> including those who withdraw</w:t>
      </w:r>
      <w:r>
        <w:rPr>
          <w:rFonts w:asciiTheme="minorHAnsi" w:hAnsiTheme="minorHAnsi"/>
        </w:rPr>
        <w:t>,</w:t>
      </w:r>
      <w:r w:rsidRPr="00EA5895">
        <w:rPr>
          <w:rFonts w:asciiTheme="minorHAnsi" w:hAnsiTheme="minorHAnsi"/>
        </w:rPr>
        <w:t xml:space="preserve"> will be given </w:t>
      </w:r>
      <w:r>
        <w:rPr>
          <w:rFonts w:asciiTheme="minorHAnsi" w:hAnsiTheme="minorHAnsi"/>
        </w:rPr>
        <w:t xml:space="preserve">a </w:t>
      </w:r>
      <w:r w:rsidRPr="00EA5895">
        <w:rPr>
          <w:rFonts w:asciiTheme="minorHAnsi" w:hAnsiTheme="minorHAnsi"/>
        </w:rPr>
        <w:t xml:space="preserve">home </w:t>
      </w:r>
      <w:r>
        <w:rPr>
          <w:rFonts w:asciiTheme="minorHAnsi" w:hAnsiTheme="minorHAnsi"/>
        </w:rPr>
        <w:t xml:space="preserve">ankle injury </w:t>
      </w:r>
      <w:r w:rsidRPr="00EA5895">
        <w:rPr>
          <w:rFonts w:asciiTheme="minorHAnsi" w:hAnsiTheme="minorHAnsi"/>
        </w:rPr>
        <w:t xml:space="preserve">rehabilitation program and </w:t>
      </w:r>
      <w:r>
        <w:rPr>
          <w:rFonts w:asciiTheme="minorHAnsi" w:hAnsiTheme="minorHAnsi"/>
        </w:rPr>
        <w:t>an elastic resistance band (</w:t>
      </w:r>
      <w:r w:rsidRPr="00EA5895">
        <w:rPr>
          <w:rFonts w:asciiTheme="minorHAnsi" w:hAnsiTheme="minorHAnsi"/>
        </w:rPr>
        <w:t>Theraband</w:t>
      </w:r>
      <w:r>
        <w:rPr>
          <w:rFonts w:asciiTheme="minorHAnsi" w:hAnsiTheme="minorHAnsi"/>
        </w:rPr>
        <w:t>™)</w:t>
      </w:r>
      <w:r w:rsidRPr="00EA5895">
        <w:rPr>
          <w:rFonts w:asciiTheme="minorHAnsi" w:hAnsiTheme="minorHAnsi"/>
        </w:rPr>
        <w:t xml:space="preserve"> for use with the home based rehabilitation program.</w:t>
      </w:r>
    </w:p>
    <w:p w:rsidR="00290316" w:rsidRPr="00EA5895" w:rsidRDefault="00290316" w:rsidP="00EA5895">
      <w:pPr>
        <w:rPr>
          <w:rFonts w:asciiTheme="minorHAnsi" w:hAnsiTheme="minorHAnsi"/>
        </w:rPr>
      </w:pPr>
    </w:p>
    <w:p w:rsidR="00EA5895" w:rsidRPr="00EA5895" w:rsidRDefault="00A95D5C" w:rsidP="00EA5895">
      <w:pPr>
        <w:rPr>
          <w:rFonts w:asciiTheme="minorHAnsi" w:hAnsiTheme="minorHAnsi"/>
          <w:b/>
        </w:rPr>
      </w:pPr>
      <w:r w:rsidRPr="00EA5895">
        <w:rPr>
          <w:rFonts w:asciiTheme="minorHAnsi" w:hAnsiTheme="minorHAnsi"/>
          <w:b/>
        </w:rPr>
        <w:t>CONFIDENTIALITY:</w:t>
      </w:r>
    </w:p>
    <w:p w:rsidR="00EA5895" w:rsidRPr="00EA5895" w:rsidRDefault="00EA5895" w:rsidP="00EA5895">
      <w:pPr>
        <w:rPr>
          <w:rFonts w:asciiTheme="minorHAnsi" w:hAnsiTheme="minorHAnsi"/>
        </w:rPr>
      </w:pPr>
      <w:r w:rsidRPr="00EA5895">
        <w:rPr>
          <w:rFonts w:asciiTheme="minorHAnsi" w:hAnsiTheme="minorHAnsi"/>
        </w:rPr>
        <w:t>Your participation in this study is completely confidential. Only the principal investigators will have access to your personal identifiers and to any information that may be linked with your identity. All information that you complete will have an identification number rather than your name to ensure your confidentiality. All data will be stored in a locked cabinet in the Athletic Training Research Lab</w:t>
      </w:r>
      <w:r w:rsidR="00290316">
        <w:rPr>
          <w:rFonts w:asciiTheme="minorHAnsi" w:hAnsiTheme="minorHAnsi"/>
        </w:rPr>
        <w:t>oratory</w:t>
      </w:r>
      <w:r w:rsidRPr="00EA5895">
        <w:rPr>
          <w:rFonts w:asciiTheme="minorHAnsi" w:hAnsiTheme="minorHAnsi"/>
        </w:rPr>
        <w:t xml:space="preserve"> </w:t>
      </w:r>
      <w:r w:rsidR="00290316">
        <w:rPr>
          <w:rFonts w:asciiTheme="minorHAnsi" w:hAnsiTheme="minorHAnsi"/>
        </w:rPr>
        <w:t xml:space="preserve">and destroyed after five </w:t>
      </w:r>
      <w:r w:rsidRPr="00EA5895">
        <w:rPr>
          <w:rFonts w:asciiTheme="minorHAnsi" w:hAnsiTheme="minorHAnsi"/>
        </w:rPr>
        <w:t xml:space="preserve">years. </w:t>
      </w:r>
      <w:r w:rsidR="00290316">
        <w:rPr>
          <w:rFonts w:asciiTheme="minorHAnsi" w:hAnsiTheme="minorHAnsi"/>
        </w:rPr>
        <w:t>If the results of</w:t>
      </w:r>
      <w:r w:rsidRPr="00EA5895">
        <w:rPr>
          <w:rFonts w:asciiTheme="minorHAnsi" w:hAnsiTheme="minorHAnsi"/>
        </w:rPr>
        <w:t xml:space="preserve"> this study </w:t>
      </w:r>
      <w:r w:rsidR="00290316">
        <w:rPr>
          <w:rFonts w:asciiTheme="minorHAnsi" w:hAnsiTheme="minorHAnsi"/>
        </w:rPr>
        <w:t xml:space="preserve">are </w:t>
      </w:r>
      <w:r w:rsidRPr="00EA5895">
        <w:rPr>
          <w:rFonts w:asciiTheme="minorHAnsi" w:hAnsiTheme="minorHAnsi"/>
        </w:rPr>
        <w:t>published, none of your personal identifying information will be disclosed.</w:t>
      </w:r>
    </w:p>
    <w:p w:rsidR="00A068F7" w:rsidRPr="00EA5895" w:rsidRDefault="00A068F7" w:rsidP="00A068F7">
      <w:pPr>
        <w:rPr>
          <w:rFonts w:ascii="Calibri" w:hAnsi="Calibri"/>
        </w:rPr>
      </w:pPr>
    </w:p>
    <w:p w:rsidR="00A068F7" w:rsidRPr="00A068F7" w:rsidRDefault="00A068F7" w:rsidP="00A068F7">
      <w:pPr>
        <w:rPr>
          <w:rFonts w:ascii="Calibri" w:hAnsi="Calibri"/>
          <w:b/>
          <w:szCs w:val="24"/>
        </w:rPr>
      </w:pPr>
      <w:r w:rsidRPr="00A068F7">
        <w:rPr>
          <w:rFonts w:ascii="Calibri" w:hAnsi="Calibri"/>
          <w:b/>
          <w:szCs w:val="24"/>
        </w:rPr>
        <w:t>REQUEST FOR FURTHER INFORMATION:</w:t>
      </w:r>
    </w:p>
    <w:p w:rsidR="00A068F7" w:rsidRPr="00A068F7" w:rsidRDefault="00A068F7" w:rsidP="00A068F7">
      <w:pPr>
        <w:rPr>
          <w:rFonts w:ascii="Calibri" w:hAnsi="Calibri"/>
          <w:szCs w:val="24"/>
        </w:rPr>
      </w:pPr>
      <w:r w:rsidRPr="00A068F7">
        <w:rPr>
          <w:rFonts w:ascii="Calibri" w:hAnsi="Calibri"/>
          <w:szCs w:val="24"/>
        </w:rPr>
        <w:t xml:space="preserve">Please discuss or express any concerns or questions regarding this study with the investigators at any time. You should feel confident and secure about your involvement in this study. You may also contact the IRB chairperson Dr. Jon Lasser </w:t>
      </w:r>
      <w:r w:rsidR="00E448FC" w:rsidRPr="00E448FC">
        <w:rPr>
          <w:rFonts w:ascii="Calibri" w:hAnsi="Calibri"/>
          <w:szCs w:val="24"/>
        </w:rPr>
        <w:t>at 512-245-3413.</w:t>
      </w:r>
    </w:p>
    <w:p w:rsidR="00A068F7" w:rsidRPr="00A068F7" w:rsidRDefault="00A068F7" w:rsidP="00A068F7">
      <w:pPr>
        <w:rPr>
          <w:rFonts w:ascii="Calibri" w:hAnsi="Calibri"/>
          <w:szCs w:val="24"/>
        </w:rPr>
      </w:pPr>
    </w:p>
    <w:p w:rsidR="00880360" w:rsidRDefault="00E448FC" w:rsidP="00A068F7">
      <w:pPr>
        <w:rPr>
          <w:rFonts w:ascii="Calibri" w:hAnsi="Calibri"/>
          <w:b/>
          <w:szCs w:val="24"/>
        </w:rPr>
      </w:pPr>
      <w:r w:rsidRPr="00E448FC">
        <w:rPr>
          <w:rFonts w:ascii="Calibri" w:hAnsi="Calibri"/>
          <w:b/>
          <w:szCs w:val="24"/>
        </w:rPr>
        <w:t xml:space="preserve">DISCLOSURE AND FUNDING: </w:t>
      </w:r>
    </w:p>
    <w:p w:rsidR="00A068F7" w:rsidRPr="00A068F7" w:rsidRDefault="00A068F7" w:rsidP="00A068F7">
      <w:pPr>
        <w:rPr>
          <w:rFonts w:ascii="Calibri" w:hAnsi="Calibri"/>
          <w:b/>
          <w:szCs w:val="24"/>
        </w:rPr>
      </w:pPr>
      <w:r w:rsidRPr="00A068F7">
        <w:rPr>
          <w:rFonts w:ascii="Calibri" w:hAnsi="Calibri"/>
          <w:szCs w:val="24"/>
        </w:rPr>
        <w:t>The researchers have no financial or other potential conflict of interest in performing this project. Summary findings will be provided to the participants upon request.</w:t>
      </w:r>
    </w:p>
    <w:p w:rsidR="00A068F7" w:rsidRPr="00A068F7" w:rsidRDefault="00A068F7" w:rsidP="00A068F7">
      <w:pPr>
        <w:pStyle w:val="NoSpacing"/>
        <w:rPr>
          <w:b/>
          <w:sz w:val="24"/>
          <w:szCs w:val="24"/>
        </w:rPr>
      </w:pPr>
    </w:p>
    <w:p w:rsidR="00A068F7" w:rsidRPr="00A068F7" w:rsidRDefault="00E448FC" w:rsidP="00A068F7">
      <w:pPr>
        <w:pStyle w:val="NoSpacing"/>
        <w:rPr>
          <w:b/>
          <w:sz w:val="24"/>
          <w:szCs w:val="24"/>
        </w:rPr>
      </w:pPr>
      <w:r w:rsidRPr="00E448FC">
        <w:rPr>
          <w:b/>
          <w:sz w:val="24"/>
          <w:szCs w:val="24"/>
        </w:rPr>
        <w:t>AVAILABLE SOURCES OF INFORMATION:</w:t>
      </w:r>
    </w:p>
    <w:p w:rsidR="00A068F7" w:rsidRPr="00A068F7" w:rsidRDefault="00A068F7" w:rsidP="00A068F7">
      <w:pPr>
        <w:pStyle w:val="NoSpacing"/>
        <w:rPr>
          <w:b/>
          <w:sz w:val="24"/>
          <w:szCs w:val="24"/>
        </w:rPr>
      </w:pPr>
    </w:p>
    <w:p w:rsidR="00A068F7" w:rsidRPr="00A068F7" w:rsidRDefault="00E448FC" w:rsidP="00A068F7">
      <w:pPr>
        <w:pStyle w:val="NoSpacing"/>
        <w:rPr>
          <w:b/>
          <w:i/>
          <w:sz w:val="24"/>
          <w:szCs w:val="24"/>
        </w:rPr>
      </w:pPr>
      <w:r w:rsidRPr="00E448FC">
        <w:rPr>
          <w:b/>
          <w:i/>
          <w:sz w:val="24"/>
          <w:szCs w:val="24"/>
        </w:rPr>
        <w:t>For questions about this study call:</w:t>
      </w:r>
    </w:p>
    <w:p w:rsidR="00A068F7" w:rsidRPr="00A068F7" w:rsidRDefault="00E448FC" w:rsidP="00A068F7">
      <w:pPr>
        <w:pStyle w:val="NoSpacing"/>
        <w:rPr>
          <w:sz w:val="24"/>
          <w:szCs w:val="24"/>
        </w:rPr>
      </w:pPr>
      <w:r w:rsidRPr="00E448FC">
        <w:rPr>
          <w:sz w:val="24"/>
          <w:szCs w:val="24"/>
        </w:rPr>
        <w:t>Study Coordinator: Dr. Rod A. Harter                   Graduate Student Researcher: Jessica Hilgendorf</w:t>
      </w:r>
    </w:p>
    <w:p w:rsidR="00A068F7" w:rsidRPr="00A068F7" w:rsidRDefault="00E448FC" w:rsidP="00A068F7">
      <w:pPr>
        <w:pStyle w:val="NoSpacing"/>
        <w:rPr>
          <w:sz w:val="24"/>
          <w:szCs w:val="24"/>
        </w:rPr>
      </w:pPr>
      <w:r w:rsidRPr="00E448FC">
        <w:rPr>
          <w:sz w:val="24"/>
          <w:szCs w:val="24"/>
        </w:rPr>
        <w:t>Phone Number: (512) 245-2972                            Phone Number:  (</w:t>
      </w:r>
      <w:r w:rsidRPr="00E448FC">
        <w:rPr>
          <w:rFonts w:asciiTheme="minorHAnsi" w:hAnsiTheme="minorHAnsi"/>
          <w:sz w:val="24"/>
          <w:szCs w:val="24"/>
        </w:rPr>
        <w:t>512)</w:t>
      </w:r>
      <w:r w:rsidR="001D1266">
        <w:rPr>
          <w:rFonts w:asciiTheme="minorHAnsi" w:hAnsiTheme="minorHAnsi"/>
          <w:sz w:val="24"/>
          <w:szCs w:val="24"/>
        </w:rPr>
        <w:t xml:space="preserve"> </w:t>
      </w:r>
      <w:r w:rsidRPr="00E448FC">
        <w:rPr>
          <w:rFonts w:asciiTheme="minorHAnsi" w:hAnsiTheme="minorHAnsi"/>
          <w:sz w:val="24"/>
          <w:szCs w:val="24"/>
        </w:rPr>
        <w:t>618-2141</w:t>
      </w:r>
    </w:p>
    <w:p w:rsidR="00A068F7" w:rsidRPr="00A068F7" w:rsidRDefault="00A068F7" w:rsidP="00A068F7">
      <w:pPr>
        <w:pStyle w:val="NoSpacing"/>
        <w:rPr>
          <w:sz w:val="24"/>
          <w:szCs w:val="24"/>
        </w:rPr>
      </w:pPr>
    </w:p>
    <w:p w:rsidR="00A068F7" w:rsidRPr="00A068F7" w:rsidRDefault="00E448FC" w:rsidP="00A068F7">
      <w:pPr>
        <w:pStyle w:val="NoSpacing"/>
        <w:rPr>
          <w:b/>
          <w:i/>
          <w:sz w:val="24"/>
          <w:szCs w:val="24"/>
        </w:rPr>
      </w:pPr>
      <w:r w:rsidRPr="00E448FC">
        <w:rPr>
          <w:b/>
          <w:i/>
          <w:sz w:val="24"/>
          <w:szCs w:val="24"/>
        </w:rPr>
        <w:t>For questions you may have about your rights as a research subject call:</w:t>
      </w:r>
    </w:p>
    <w:p w:rsidR="00A068F7" w:rsidRPr="00A068F7" w:rsidRDefault="00E448FC" w:rsidP="00A068F7">
      <w:pPr>
        <w:pStyle w:val="NoSpacing"/>
        <w:rPr>
          <w:sz w:val="24"/>
          <w:szCs w:val="24"/>
        </w:rPr>
      </w:pPr>
      <w:r w:rsidRPr="00E448FC">
        <w:rPr>
          <w:sz w:val="24"/>
          <w:szCs w:val="24"/>
        </w:rPr>
        <w:t xml:space="preserve">Institutional Review Board Chair: Dr. Jon Lasser           Compliance Specialist: Ms. Becky Northcut </w:t>
      </w:r>
    </w:p>
    <w:p w:rsidR="00A068F7" w:rsidRPr="00A068F7" w:rsidRDefault="00E448FC" w:rsidP="00A068F7">
      <w:pPr>
        <w:pStyle w:val="NoSpacing"/>
        <w:rPr>
          <w:sz w:val="24"/>
          <w:szCs w:val="24"/>
        </w:rPr>
      </w:pPr>
      <w:r w:rsidRPr="00E448FC">
        <w:rPr>
          <w:sz w:val="24"/>
          <w:szCs w:val="24"/>
        </w:rPr>
        <w:t>Phone Number: (512) 245-3413                                       Phone Number: (512) 245-2102</w:t>
      </w:r>
    </w:p>
    <w:p w:rsidR="00A068F7" w:rsidRPr="00A068F7" w:rsidRDefault="00A068F7" w:rsidP="00A068F7">
      <w:pPr>
        <w:pStyle w:val="NoSpacing"/>
        <w:rPr>
          <w:sz w:val="24"/>
          <w:szCs w:val="24"/>
        </w:rPr>
      </w:pPr>
    </w:p>
    <w:p w:rsidR="00880360" w:rsidRDefault="00E448FC" w:rsidP="00A068F7">
      <w:pPr>
        <w:pStyle w:val="NoSpacing"/>
        <w:rPr>
          <w:b/>
          <w:sz w:val="24"/>
          <w:szCs w:val="24"/>
        </w:rPr>
      </w:pPr>
      <w:r w:rsidRPr="00E448FC">
        <w:rPr>
          <w:b/>
          <w:sz w:val="24"/>
          <w:szCs w:val="24"/>
        </w:rPr>
        <w:t xml:space="preserve">AUTHORIZATION: </w:t>
      </w:r>
    </w:p>
    <w:p w:rsidR="00A068F7" w:rsidRPr="00A068F7" w:rsidRDefault="00A068F7" w:rsidP="00A068F7">
      <w:pPr>
        <w:pStyle w:val="NoSpacing"/>
        <w:rPr>
          <w:sz w:val="24"/>
          <w:szCs w:val="24"/>
        </w:rPr>
      </w:pPr>
      <w:r w:rsidRPr="00A068F7">
        <w:rPr>
          <w:sz w:val="24"/>
          <w:szCs w:val="24"/>
        </w:rPr>
        <w:t xml:space="preserve">“I have read and understand this consent form, and I agree to participate in this research study. I understand that I will receive a copy of this form. I voluntarily choose to participate, but I understand that my consent does not take away any legal rights in </w:t>
      </w:r>
      <w:r w:rsidR="00E448FC" w:rsidRPr="00E448FC">
        <w:rPr>
          <w:sz w:val="24"/>
          <w:szCs w:val="24"/>
        </w:rPr>
        <w:t>the case of negligence or other legal fault of anyone who is involved in this study. I further understand that nothing in this consent form is intended to replace any applicable Federal, state or local laws. I also understand that I may withdraw from this study at any time without penalty.”</w:t>
      </w:r>
    </w:p>
    <w:p w:rsidR="00A068F7" w:rsidRPr="006555E7" w:rsidRDefault="00A068F7" w:rsidP="00A068F7">
      <w:pPr>
        <w:pStyle w:val="NoSpacing"/>
        <w:rPr>
          <w:sz w:val="24"/>
          <w:szCs w:val="24"/>
        </w:rPr>
      </w:pPr>
    </w:p>
    <w:p w:rsidR="00A068F7" w:rsidRPr="00EA5895" w:rsidRDefault="00A068F7" w:rsidP="00A068F7">
      <w:pPr>
        <w:rPr>
          <w:rFonts w:ascii="Calibri" w:hAnsi="Calibri"/>
        </w:rPr>
      </w:pPr>
    </w:p>
    <w:p w:rsidR="00A068F7" w:rsidRPr="001657CB" w:rsidRDefault="00A068F7" w:rsidP="00A068F7">
      <w:pPr>
        <w:pStyle w:val="NoSpacing"/>
        <w:rPr>
          <w:sz w:val="24"/>
          <w:szCs w:val="24"/>
        </w:rPr>
      </w:pPr>
      <w:r w:rsidRPr="001657CB">
        <w:rPr>
          <w:sz w:val="24"/>
          <w:szCs w:val="24"/>
        </w:rPr>
        <w:t xml:space="preserve">Name of Participant (Printed):    </w:t>
      </w:r>
      <w:r>
        <w:rPr>
          <w:sz w:val="24"/>
          <w:szCs w:val="24"/>
        </w:rPr>
        <w:t xml:space="preserve">      </w:t>
      </w:r>
      <w:r w:rsidRPr="001657CB">
        <w:rPr>
          <w:sz w:val="24"/>
          <w:szCs w:val="24"/>
        </w:rPr>
        <w:t>__________</w:t>
      </w:r>
      <w:r>
        <w:rPr>
          <w:sz w:val="24"/>
          <w:szCs w:val="24"/>
        </w:rPr>
        <w:t>____________________________</w:t>
      </w:r>
    </w:p>
    <w:p w:rsidR="00A068F7" w:rsidRPr="001657CB" w:rsidRDefault="00A068F7" w:rsidP="00A068F7">
      <w:pPr>
        <w:pStyle w:val="NoSpacing"/>
        <w:rPr>
          <w:sz w:val="24"/>
          <w:szCs w:val="24"/>
        </w:rPr>
      </w:pPr>
    </w:p>
    <w:p w:rsidR="00A068F7" w:rsidRPr="001657CB" w:rsidRDefault="00A068F7" w:rsidP="00A068F7">
      <w:pPr>
        <w:pStyle w:val="NoSpacing"/>
        <w:rPr>
          <w:sz w:val="24"/>
          <w:szCs w:val="24"/>
        </w:rPr>
      </w:pPr>
      <w:r w:rsidRPr="001657CB">
        <w:rPr>
          <w:sz w:val="24"/>
          <w:szCs w:val="24"/>
        </w:rPr>
        <w:t xml:space="preserve">Signature of Participant:              </w:t>
      </w:r>
      <w:r>
        <w:rPr>
          <w:sz w:val="24"/>
          <w:szCs w:val="24"/>
        </w:rPr>
        <w:t xml:space="preserve">       </w:t>
      </w:r>
      <w:r w:rsidRPr="001657CB">
        <w:rPr>
          <w:sz w:val="24"/>
          <w:szCs w:val="24"/>
        </w:rPr>
        <w:t>___________</w:t>
      </w:r>
      <w:r>
        <w:rPr>
          <w:sz w:val="24"/>
          <w:szCs w:val="24"/>
        </w:rPr>
        <w:t>____________________________</w:t>
      </w:r>
      <w:r w:rsidRPr="001657CB">
        <w:rPr>
          <w:sz w:val="24"/>
          <w:szCs w:val="24"/>
        </w:rPr>
        <w:t xml:space="preserve">                                               </w:t>
      </w:r>
    </w:p>
    <w:p w:rsidR="00A068F7" w:rsidRPr="001657CB" w:rsidRDefault="00A068F7" w:rsidP="00A068F7">
      <w:pPr>
        <w:pStyle w:val="NoSpacing"/>
        <w:rPr>
          <w:sz w:val="24"/>
          <w:szCs w:val="24"/>
        </w:rPr>
      </w:pPr>
    </w:p>
    <w:p w:rsidR="00A068F7" w:rsidRPr="001657CB" w:rsidRDefault="00A068F7" w:rsidP="00A068F7">
      <w:pPr>
        <w:pStyle w:val="NoSpacing"/>
        <w:rPr>
          <w:sz w:val="24"/>
          <w:szCs w:val="24"/>
        </w:rPr>
      </w:pPr>
      <w:r>
        <w:rPr>
          <w:sz w:val="24"/>
          <w:szCs w:val="24"/>
        </w:rPr>
        <w:t xml:space="preserve">Date:   </w:t>
      </w:r>
      <w:r w:rsidRPr="001657CB">
        <w:rPr>
          <w:sz w:val="24"/>
          <w:szCs w:val="24"/>
        </w:rPr>
        <w:t>_______________________</w:t>
      </w:r>
    </w:p>
    <w:p w:rsidR="00A068F7" w:rsidRPr="001657CB" w:rsidRDefault="00A068F7" w:rsidP="00A068F7">
      <w:pPr>
        <w:pStyle w:val="NoSpacing"/>
        <w:rPr>
          <w:sz w:val="24"/>
          <w:szCs w:val="24"/>
        </w:rPr>
      </w:pPr>
    </w:p>
    <w:p w:rsidR="00A068F7" w:rsidRDefault="00A068F7" w:rsidP="00A068F7">
      <w:pPr>
        <w:pStyle w:val="NoSpacing"/>
        <w:rPr>
          <w:sz w:val="24"/>
          <w:szCs w:val="24"/>
        </w:rPr>
      </w:pPr>
    </w:p>
    <w:p w:rsidR="00A068F7" w:rsidRPr="001657CB" w:rsidRDefault="00A068F7" w:rsidP="00A068F7">
      <w:pPr>
        <w:pStyle w:val="NoSpacing"/>
        <w:rPr>
          <w:sz w:val="24"/>
          <w:szCs w:val="24"/>
        </w:rPr>
      </w:pPr>
      <w:r>
        <w:rPr>
          <w:sz w:val="24"/>
          <w:szCs w:val="24"/>
        </w:rPr>
        <w:t>Signature</w:t>
      </w:r>
      <w:r w:rsidRPr="001657CB">
        <w:rPr>
          <w:sz w:val="24"/>
          <w:szCs w:val="24"/>
        </w:rPr>
        <w:t xml:space="preserve"> </w:t>
      </w:r>
      <w:r>
        <w:rPr>
          <w:sz w:val="24"/>
          <w:szCs w:val="24"/>
        </w:rPr>
        <w:t xml:space="preserve">of person obtaining consent: </w:t>
      </w:r>
      <w:r w:rsidRPr="001657CB">
        <w:rPr>
          <w:sz w:val="24"/>
          <w:szCs w:val="24"/>
        </w:rPr>
        <w:t>__________</w:t>
      </w:r>
      <w:r>
        <w:rPr>
          <w:sz w:val="24"/>
          <w:szCs w:val="24"/>
        </w:rPr>
        <w:t>___________________________</w:t>
      </w:r>
    </w:p>
    <w:p w:rsidR="00A068F7" w:rsidRPr="001657CB" w:rsidRDefault="00A068F7" w:rsidP="00A068F7">
      <w:pPr>
        <w:pStyle w:val="NoSpacing"/>
        <w:rPr>
          <w:sz w:val="24"/>
          <w:szCs w:val="24"/>
        </w:rPr>
      </w:pPr>
    </w:p>
    <w:p w:rsidR="00A068F7" w:rsidRPr="001657CB" w:rsidRDefault="00A068F7" w:rsidP="00A068F7">
      <w:pPr>
        <w:pStyle w:val="NoSpacing"/>
        <w:rPr>
          <w:sz w:val="24"/>
          <w:szCs w:val="24"/>
        </w:rPr>
      </w:pPr>
      <w:r>
        <w:rPr>
          <w:sz w:val="24"/>
          <w:szCs w:val="24"/>
        </w:rPr>
        <w:t xml:space="preserve">Date:  </w:t>
      </w:r>
      <w:r w:rsidRPr="001657CB">
        <w:rPr>
          <w:sz w:val="24"/>
          <w:szCs w:val="24"/>
        </w:rPr>
        <w:t>________________________</w:t>
      </w:r>
    </w:p>
    <w:p w:rsidR="00A068F7" w:rsidRPr="001657CB" w:rsidRDefault="00A068F7" w:rsidP="00A068F7">
      <w:pPr>
        <w:pStyle w:val="NoSpacing"/>
        <w:rPr>
          <w:sz w:val="24"/>
          <w:szCs w:val="24"/>
        </w:rPr>
      </w:pPr>
    </w:p>
    <w:p w:rsidR="00A068F7" w:rsidRDefault="00A068F7" w:rsidP="00A068F7">
      <w:pPr>
        <w:pStyle w:val="NoSpacing"/>
        <w:rPr>
          <w:sz w:val="24"/>
          <w:szCs w:val="24"/>
        </w:rPr>
      </w:pPr>
    </w:p>
    <w:p w:rsidR="00A068F7" w:rsidRPr="001657CB" w:rsidRDefault="00A068F7" w:rsidP="00A068F7">
      <w:pPr>
        <w:pStyle w:val="NoSpacing"/>
        <w:rPr>
          <w:sz w:val="24"/>
          <w:szCs w:val="24"/>
        </w:rPr>
      </w:pPr>
      <w:r>
        <w:rPr>
          <w:sz w:val="24"/>
          <w:szCs w:val="24"/>
        </w:rPr>
        <w:t>Study</w:t>
      </w:r>
      <w:r w:rsidRPr="001657CB">
        <w:rPr>
          <w:sz w:val="24"/>
          <w:szCs w:val="24"/>
        </w:rPr>
        <w:t xml:space="preserve"> Coordinator (Signatur</w:t>
      </w:r>
      <w:r>
        <w:rPr>
          <w:sz w:val="24"/>
          <w:szCs w:val="24"/>
        </w:rPr>
        <w:t>e):</w:t>
      </w:r>
      <w:r w:rsidRPr="001657CB">
        <w:rPr>
          <w:sz w:val="24"/>
          <w:szCs w:val="24"/>
        </w:rPr>
        <w:t>__________</w:t>
      </w:r>
      <w:r>
        <w:rPr>
          <w:sz w:val="24"/>
          <w:szCs w:val="24"/>
        </w:rPr>
        <w:t>___________________________</w:t>
      </w:r>
    </w:p>
    <w:p w:rsidR="00A068F7" w:rsidRPr="001657CB" w:rsidRDefault="00A068F7" w:rsidP="00A068F7">
      <w:pPr>
        <w:pStyle w:val="NoSpacing"/>
        <w:rPr>
          <w:sz w:val="24"/>
          <w:szCs w:val="24"/>
        </w:rPr>
      </w:pPr>
    </w:p>
    <w:p w:rsidR="00A068F7" w:rsidRPr="001657CB" w:rsidRDefault="00A068F7" w:rsidP="00A068F7">
      <w:pPr>
        <w:pStyle w:val="NoSpacing"/>
        <w:rPr>
          <w:sz w:val="24"/>
          <w:szCs w:val="24"/>
        </w:rPr>
      </w:pPr>
      <w:r>
        <w:rPr>
          <w:sz w:val="24"/>
          <w:szCs w:val="24"/>
        </w:rPr>
        <w:t>Date:</w:t>
      </w:r>
      <w:r w:rsidRPr="001657CB">
        <w:rPr>
          <w:sz w:val="24"/>
          <w:szCs w:val="24"/>
        </w:rPr>
        <w:t xml:space="preserve"> ________________________ </w:t>
      </w:r>
    </w:p>
    <w:p w:rsidR="00A068F7" w:rsidRPr="006555E7" w:rsidRDefault="00A068F7" w:rsidP="00A068F7">
      <w:pPr>
        <w:jc w:val="center"/>
        <w:rPr>
          <w:szCs w:val="24"/>
        </w:rPr>
      </w:pPr>
    </w:p>
    <w:p w:rsidR="00600C84" w:rsidRPr="00EA5895" w:rsidRDefault="00600C84" w:rsidP="00EA5895">
      <w:pPr>
        <w:rPr>
          <w:rFonts w:asciiTheme="minorHAnsi" w:hAnsiTheme="minorHAnsi"/>
          <w:szCs w:val="24"/>
        </w:rPr>
      </w:pPr>
    </w:p>
    <w:sectPr w:rsidR="00600C84" w:rsidRPr="00EA5895" w:rsidSect="00600C84">
      <w:headerReference w:type="default" r:id="rId9"/>
      <w:footerReference w:type="default" r:id="rId10"/>
      <w:headerReference w:type="first" r:id="rId11"/>
      <w:footerReference w:type="first" r:id="rId12"/>
      <w:pgSz w:w="12240" w:h="15840"/>
      <w:pgMar w:top="720" w:right="1440" w:bottom="720" w:left="144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021F" w:rsidRDefault="0076021F">
      <w:r>
        <w:separator/>
      </w:r>
    </w:p>
  </w:endnote>
  <w:endnote w:type="continuationSeparator" w:id="1">
    <w:p w:rsidR="0076021F" w:rsidRDefault="007602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Eurostile">
    <w:altName w:val="Courier New"/>
    <w:charset w:val="00"/>
    <w:family w:val="auto"/>
    <w:pitch w:val="variable"/>
    <w:sig w:usb0="00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ymbo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C84" w:rsidRDefault="00600C84">
    <w:pPr>
      <w:pStyle w:val="Footer"/>
      <w:jc w:val="right"/>
    </w:pPr>
  </w:p>
  <w:p w:rsidR="00600C84" w:rsidRDefault="00600C84">
    <w:pPr>
      <w:pStyle w:val="Footer"/>
      <w:jc w:val="right"/>
    </w:pPr>
  </w:p>
  <w:p w:rsidR="00600C84" w:rsidRDefault="00600C84">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C84" w:rsidRPr="002509AE" w:rsidRDefault="0093541E" w:rsidP="00600C84">
    <w:pPr>
      <w:tabs>
        <w:tab w:val="left" w:pos="180"/>
        <w:tab w:val="left" w:pos="7928"/>
      </w:tabs>
      <w:spacing w:line="280" w:lineRule="exact"/>
      <w:jc w:val="center"/>
      <w:rPr>
        <w:rFonts w:asciiTheme="minorHAnsi" w:eastAsia="Trebuchet MS" w:hAnsiTheme="minorHAnsi"/>
        <w:smallCaps/>
        <w:color w:val="000000"/>
        <w:sz w:val="22"/>
        <w:lang w:eastAsia="zh-TW"/>
      </w:rPr>
    </w:pPr>
    <w:r w:rsidRPr="002509AE">
      <w:rPr>
        <w:rFonts w:asciiTheme="minorHAnsi" w:eastAsia="Trebuchet MS" w:hAnsiTheme="minorHAnsi"/>
        <w:smallCaps/>
        <w:color w:val="000000"/>
        <w:sz w:val="22"/>
        <w:lang w:eastAsia="zh-TW"/>
      </w:rPr>
      <w:t>Rod A. Harter, PhD, ATC, FACSM</w:t>
    </w:r>
  </w:p>
  <w:p w:rsidR="00600C84" w:rsidRPr="002509AE" w:rsidRDefault="004A1E74" w:rsidP="00600C84">
    <w:pPr>
      <w:tabs>
        <w:tab w:val="left" w:pos="180"/>
        <w:tab w:val="left" w:pos="7928"/>
      </w:tabs>
      <w:spacing w:line="280" w:lineRule="exact"/>
      <w:jc w:val="center"/>
      <w:rPr>
        <w:rFonts w:asciiTheme="minorHAnsi" w:eastAsia="Trebuchet MS" w:hAnsiTheme="minorHAnsi"/>
        <w:smallCaps/>
        <w:color w:val="000000"/>
        <w:sz w:val="22"/>
        <w:lang w:eastAsia="zh-TW"/>
      </w:rPr>
    </w:pPr>
    <w:r>
      <w:rPr>
        <w:rFonts w:asciiTheme="minorHAnsi" w:eastAsia="Trebuchet MS" w:hAnsiTheme="minorHAnsi"/>
        <w:smallCaps/>
        <w:color w:val="000000"/>
        <w:sz w:val="22"/>
        <w:lang w:eastAsia="zh-TW"/>
      </w:rPr>
      <w:t>Department of Health and Human Performance</w:t>
    </w:r>
  </w:p>
  <w:p w:rsidR="00600C84" w:rsidRPr="002509AE" w:rsidRDefault="0051619A" w:rsidP="00600C84">
    <w:pPr>
      <w:tabs>
        <w:tab w:val="left" w:pos="990"/>
        <w:tab w:val="left" w:pos="5130"/>
        <w:tab w:val="left" w:pos="7928"/>
      </w:tabs>
      <w:spacing w:line="280" w:lineRule="exact"/>
      <w:ind w:left="-8"/>
      <w:jc w:val="center"/>
      <w:rPr>
        <w:rFonts w:asciiTheme="minorHAnsi" w:eastAsia="Trebuchet MS" w:hAnsiTheme="minorHAnsi"/>
        <w:color w:val="000000"/>
        <w:sz w:val="18"/>
        <w:lang w:eastAsia="zh-TW"/>
      </w:rPr>
    </w:pPr>
    <w:r w:rsidRPr="002509AE">
      <w:rPr>
        <w:rFonts w:asciiTheme="minorHAnsi" w:eastAsia="Trebuchet MS" w:hAnsiTheme="minorHAnsi"/>
        <w:color w:val="000000"/>
        <w:sz w:val="18"/>
        <w:lang w:eastAsia="zh-TW"/>
      </w:rPr>
      <w:t>601</w:t>
    </w:r>
    <w:r w:rsidR="00E16C9B" w:rsidRPr="002509AE">
      <w:rPr>
        <w:rFonts w:asciiTheme="minorHAnsi" w:eastAsia="Trebuchet MS" w:hAnsiTheme="minorHAnsi"/>
        <w:color w:val="000000"/>
        <w:sz w:val="18"/>
        <w:lang w:eastAsia="zh-TW"/>
      </w:rPr>
      <w:t xml:space="preserve"> Univer</w:t>
    </w:r>
    <w:r w:rsidR="0093541E" w:rsidRPr="002509AE">
      <w:rPr>
        <w:rFonts w:asciiTheme="minorHAnsi" w:eastAsia="Trebuchet MS" w:hAnsiTheme="minorHAnsi"/>
        <w:color w:val="000000"/>
        <w:sz w:val="18"/>
        <w:lang w:eastAsia="zh-TW"/>
      </w:rPr>
      <w:t xml:space="preserve">sity Drive | </w:t>
    </w:r>
    <w:r w:rsidR="002509AE">
      <w:rPr>
        <w:rFonts w:asciiTheme="minorHAnsi" w:eastAsia="Trebuchet MS" w:hAnsiTheme="minorHAnsi"/>
        <w:color w:val="000000"/>
        <w:sz w:val="18"/>
        <w:lang w:eastAsia="zh-TW"/>
      </w:rPr>
      <w:t>A132 Jowers Center</w:t>
    </w:r>
    <w:r w:rsidRPr="002509AE">
      <w:rPr>
        <w:rFonts w:asciiTheme="minorHAnsi" w:eastAsia="Trebuchet MS" w:hAnsiTheme="minorHAnsi"/>
        <w:color w:val="000000"/>
        <w:sz w:val="18"/>
        <w:lang w:eastAsia="zh-TW"/>
      </w:rPr>
      <w:t xml:space="preserve"> </w:t>
    </w:r>
    <w:r w:rsidR="00E16C9B" w:rsidRPr="002509AE">
      <w:rPr>
        <w:rFonts w:asciiTheme="minorHAnsi" w:eastAsia="Trebuchet MS" w:hAnsiTheme="minorHAnsi"/>
        <w:color w:val="000000"/>
        <w:sz w:val="18"/>
        <w:lang w:eastAsia="zh-TW"/>
      </w:rPr>
      <w:t>| San Marcos, Texas 78666</w:t>
    </w:r>
  </w:p>
  <w:p w:rsidR="00600C84" w:rsidRPr="002509AE" w:rsidRDefault="0051619A" w:rsidP="00600C84">
    <w:pPr>
      <w:tabs>
        <w:tab w:val="left" w:pos="990"/>
        <w:tab w:val="left" w:pos="5130"/>
        <w:tab w:val="left" w:pos="7928"/>
      </w:tabs>
      <w:spacing w:line="280" w:lineRule="exact"/>
      <w:ind w:left="-8"/>
      <w:jc w:val="center"/>
      <w:rPr>
        <w:rFonts w:asciiTheme="minorHAnsi" w:eastAsia="Trebuchet MS" w:hAnsiTheme="minorHAnsi"/>
        <w:smallCaps/>
        <w:color w:val="000000"/>
        <w:sz w:val="18"/>
        <w:lang w:eastAsia="zh-TW"/>
      </w:rPr>
    </w:pPr>
    <w:r w:rsidRPr="002509AE">
      <w:rPr>
        <w:rFonts w:asciiTheme="minorHAnsi" w:eastAsia="Trebuchet MS" w:hAnsiTheme="minorHAnsi"/>
        <w:i/>
        <w:color w:val="000000"/>
        <w:sz w:val="18"/>
        <w:lang w:eastAsia="zh-TW"/>
      </w:rPr>
      <w:t xml:space="preserve"> </w:t>
    </w:r>
    <w:r w:rsidR="0093541E" w:rsidRPr="002509AE">
      <w:rPr>
        <w:rFonts w:asciiTheme="minorHAnsi" w:eastAsia="Trebuchet MS" w:hAnsiTheme="minorHAnsi"/>
        <w:i/>
        <w:color w:val="000000"/>
        <w:sz w:val="18"/>
        <w:lang w:eastAsia="zh-TW"/>
      </w:rPr>
      <w:t>Office</w:t>
    </w:r>
    <w:r w:rsidR="0093541E" w:rsidRPr="002509AE">
      <w:rPr>
        <w:rFonts w:asciiTheme="minorHAnsi" w:eastAsia="Trebuchet MS" w:hAnsiTheme="minorHAnsi"/>
        <w:color w:val="000000"/>
        <w:sz w:val="18"/>
        <w:lang w:eastAsia="zh-TW"/>
      </w:rPr>
      <w:t xml:space="preserve"> </w:t>
    </w:r>
    <w:r w:rsidRPr="002509AE">
      <w:rPr>
        <w:rFonts w:asciiTheme="minorHAnsi" w:eastAsia="Trebuchet MS" w:hAnsiTheme="minorHAnsi"/>
        <w:i/>
        <w:color w:val="000000"/>
        <w:sz w:val="18"/>
        <w:lang w:eastAsia="zh-TW"/>
      </w:rPr>
      <w:t>phone:</w:t>
    </w:r>
    <w:r w:rsidRPr="002509AE">
      <w:rPr>
        <w:rFonts w:asciiTheme="minorHAnsi" w:eastAsia="Trebuchet MS" w:hAnsiTheme="minorHAnsi"/>
        <w:color w:val="000000"/>
        <w:sz w:val="18"/>
        <w:lang w:eastAsia="zh-TW"/>
      </w:rPr>
      <w:t xml:space="preserve"> </w:t>
    </w:r>
    <w:r w:rsidR="0093541E" w:rsidRPr="002509AE">
      <w:rPr>
        <w:rFonts w:asciiTheme="minorHAnsi" w:eastAsia="Trebuchet MS" w:hAnsiTheme="minorHAnsi"/>
        <w:color w:val="000000"/>
        <w:sz w:val="18"/>
        <w:lang w:eastAsia="zh-TW"/>
      </w:rPr>
      <w:t>512.245.2972</w:t>
    </w:r>
    <w:r w:rsidRPr="002509AE">
      <w:rPr>
        <w:rFonts w:asciiTheme="minorHAnsi" w:eastAsia="Trebuchet MS" w:hAnsiTheme="minorHAnsi"/>
        <w:color w:val="000000"/>
        <w:sz w:val="18"/>
        <w:lang w:eastAsia="zh-TW"/>
      </w:rPr>
      <w:t xml:space="preserve"> | </w:t>
    </w:r>
    <w:r w:rsidR="0093541E" w:rsidRPr="002509AE">
      <w:rPr>
        <w:rFonts w:asciiTheme="minorHAnsi" w:eastAsia="Trebuchet MS" w:hAnsiTheme="minorHAnsi"/>
        <w:i/>
        <w:color w:val="000000"/>
        <w:sz w:val="18"/>
        <w:lang w:eastAsia="zh-TW"/>
      </w:rPr>
      <w:t>F</w:t>
    </w:r>
    <w:r w:rsidRPr="002509AE">
      <w:rPr>
        <w:rFonts w:asciiTheme="minorHAnsi" w:eastAsia="Trebuchet MS" w:hAnsiTheme="minorHAnsi"/>
        <w:i/>
        <w:color w:val="000000"/>
        <w:sz w:val="18"/>
        <w:lang w:eastAsia="zh-TW"/>
      </w:rPr>
      <w:t>ax:</w:t>
    </w:r>
    <w:r w:rsidR="00E16C9B" w:rsidRPr="002509AE">
      <w:rPr>
        <w:rFonts w:asciiTheme="minorHAnsi" w:eastAsia="Trebuchet MS" w:hAnsiTheme="minorHAnsi"/>
        <w:color w:val="000000"/>
        <w:sz w:val="18"/>
        <w:lang w:eastAsia="zh-TW"/>
      </w:rPr>
      <w:t xml:space="preserve"> 512.245.8678</w:t>
    </w:r>
    <w:r w:rsidR="002509AE">
      <w:rPr>
        <w:rFonts w:asciiTheme="minorHAnsi" w:eastAsia="Trebuchet MS" w:hAnsiTheme="minorHAnsi"/>
        <w:color w:val="000000"/>
        <w:sz w:val="18"/>
        <w:lang w:eastAsia="zh-TW"/>
      </w:rPr>
      <w:t xml:space="preserve"> |</w:t>
    </w:r>
    <w:r w:rsidR="002509AE" w:rsidRPr="002509AE">
      <w:rPr>
        <w:rFonts w:asciiTheme="minorHAnsi" w:eastAsia="Trebuchet MS" w:hAnsiTheme="minorHAnsi"/>
        <w:i/>
        <w:color w:val="000000"/>
        <w:sz w:val="18"/>
        <w:lang w:eastAsia="zh-TW"/>
      </w:rPr>
      <w:t>E-Mail:</w:t>
    </w:r>
    <w:r w:rsidR="002509AE">
      <w:rPr>
        <w:rFonts w:asciiTheme="minorHAnsi" w:eastAsia="Trebuchet MS" w:hAnsiTheme="minorHAnsi"/>
        <w:color w:val="000000"/>
        <w:sz w:val="18"/>
        <w:lang w:eastAsia="zh-TW"/>
      </w:rPr>
      <w:t xml:space="preserve"> rod.harter@txstate.edu</w:t>
    </w:r>
  </w:p>
  <w:p w:rsidR="00600C84" w:rsidRPr="00731B55" w:rsidRDefault="00600C84" w:rsidP="00600C84">
    <w:pPr>
      <w:tabs>
        <w:tab w:val="left" w:pos="990"/>
        <w:tab w:val="left" w:pos="5130"/>
        <w:tab w:val="left" w:pos="7928"/>
      </w:tabs>
      <w:spacing w:line="280" w:lineRule="exact"/>
      <w:ind w:left="-8"/>
      <w:jc w:val="center"/>
      <w:rPr>
        <w:rFonts w:ascii="Garamond" w:eastAsia="Trebuchet MS" w:hAnsi="Garamond"/>
        <w:i/>
        <w:color w:val="000000"/>
        <w:sz w:val="18"/>
        <w:lang w:eastAsia="zh-TW"/>
      </w:rPr>
    </w:pPr>
  </w:p>
  <w:p w:rsidR="00600C84" w:rsidRPr="00731B55" w:rsidRDefault="0051619A" w:rsidP="00600C84">
    <w:pPr>
      <w:pStyle w:val="Footer"/>
      <w:jc w:val="center"/>
      <w:rPr>
        <w:rFonts w:ascii="Garamond" w:hAnsi="Garamond"/>
        <w:i/>
        <w:sz w:val="18"/>
      </w:rPr>
    </w:pPr>
    <w:r w:rsidRPr="00731B55">
      <w:rPr>
        <w:rFonts w:ascii="Garamond" w:hAnsi="Garamond"/>
        <w:i/>
        <w:sz w:val="18"/>
      </w:rPr>
      <w:t>This letter is an electronic communication from Texas State University-San Marcos, a member of The Texas State University System.</w:t>
    </w:r>
  </w:p>
  <w:p w:rsidR="00600C84" w:rsidRPr="00CF22BA" w:rsidRDefault="00600C84" w:rsidP="00600C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021F" w:rsidRDefault="0076021F">
      <w:r>
        <w:separator/>
      </w:r>
    </w:p>
  </w:footnote>
  <w:footnote w:type="continuationSeparator" w:id="1">
    <w:p w:rsidR="0076021F" w:rsidRDefault="007602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C84" w:rsidRDefault="00600C84">
    <w:pPr>
      <w:pStyle w:val="Header"/>
    </w:pPr>
  </w:p>
  <w:p w:rsidR="00600C84" w:rsidRDefault="00600C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C84" w:rsidRDefault="00E16C9B" w:rsidP="00600C84">
    <w:pPr>
      <w:tabs>
        <w:tab w:val="left" w:pos="4320"/>
        <w:tab w:val="left" w:pos="7928"/>
      </w:tabs>
      <w:jc w:val="center"/>
    </w:pPr>
    <w:r>
      <w:rPr>
        <w:noProof/>
      </w:rPr>
      <w:drawing>
        <wp:inline distT="0" distB="0" distL="0" distR="0">
          <wp:extent cx="2159000" cy="914400"/>
          <wp:effectExtent l="19050" t="0" r="0" b="0"/>
          <wp:docPr id="1" name="Picture 1" descr="txs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stlogo"/>
                  <pic:cNvPicPr>
                    <a:picLocks noChangeAspect="1" noChangeArrowheads="1"/>
                  </pic:cNvPicPr>
                </pic:nvPicPr>
                <pic:blipFill>
                  <a:blip r:embed="rId1"/>
                  <a:srcRect/>
                  <a:stretch>
                    <a:fillRect/>
                  </a:stretch>
                </pic:blipFill>
                <pic:spPr bwMode="auto">
                  <a:xfrm>
                    <a:off x="0" y="0"/>
                    <a:ext cx="2159000" cy="914400"/>
                  </a:xfrm>
                  <a:prstGeom prst="rect">
                    <a:avLst/>
                  </a:prstGeom>
                  <a:noFill/>
                  <a:ln w="9525">
                    <a:noFill/>
                    <a:miter lim="800000"/>
                    <a:headEnd/>
                    <a:tailEnd/>
                  </a:ln>
                </pic:spPr>
              </pic:pic>
            </a:graphicData>
          </a:graphic>
        </wp:inline>
      </w:drawing>
    </w:r>
  </w:p>
  <w:p w:rsidR="00600C84" w:rsidRDefault="00600C84" w:rsidP="00600C84">
    <w:pPr>
      <w:tabs>
        <w:tab w:val="left" w:pos="4320"/>
        <w:tab w:val="left" w:pos="7928"/>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5E42C6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900346"/>
    <w:multiLevelType w:val="hybridMultilevel"/>
    <w:tmpl w:val="A3906D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C90DF6"/>
    <w:multiLevelType w:val="hybridMultilevel"/>
    <w:tmpl w:val="74462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4752ADB"/>
    <w:multiLevelType w:val="hybridMultilevel"/>
    <w:tmpl w:val="792866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A5326C"/>
    <w:multiLevelType w:val="hybridMultilevel"/>
    <w:tmpl w:val="4A9E115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AF49E1"/>
    <w:multiLevelType w:val="multilevel"/>
    <w:tmpl w:val="FB7444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7B009B4"/>
    <w:multiLevelType w:val="hybridMultilevel"/>
    <w:tmpl w:val="C55E61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988615A"/>
    <w:multiLevelType w:val="hybridMultilevel"/>
    <w:tmpl w:val="05946D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F4153C1"/>
    <w:multiLevelType w:val="hybridMultilevel"/>
    <w:tmpl w:val="66926392"/>
    <w:lvl w:ilvl="0" w:tplc="7368774E">
      <w:start w:val="1"/>
      <w:numFmt w:val="bullet"/>
      <w:lvlText w:val=""/>
      <w:lvlJc w:val="left"/>
      <w:pPr>
        <w:tabs>
          <w:tab w:val="num" w:pos="0"/>
        </w:tabs>
        <w:ind w:left="0" w:hanging="533"/>
      </w:pPr>
      <w:rPr>
        <w:rFonts w:ascii="Wingdings" w:hAnsi="Wingdings" w:hint="default"/>
        <w:color w:val="5A8CC7"/>
      </w:rPr>
    </w:lvl>
    <w:lvl w:ilvl="1" w:tplc="04090003" w:tentative="1">
      <w:start w:val="1"/>
      <w:numFmt w:val="bullet"/>
      <w:lvlText w:val="o"/>
      <w:lvlJc w:val="left"/>
      <w:pPr>
        <w:tabs>
          <w:tab w:val="num" w:pos="1440"/>
        </w:tabs>
        <w:ind w:left="1440" w:hanging="360"/>
      </w:pPr>
      <w:rPr>
        <w:rFonts w:ascii="Courier" w:hAnsi="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w:hAnsi="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w:hAnsi="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19250C1"/>
    <w:multiLevelType w:val="hybridMultilevel"/>
    <w:tmpl w:val="7C16B8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E474022"/>
    <w:multiLevelType w:val="hybridMultilevel"/>
    <w:tmpl w:val="EAFC66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F287E41"/>
    <w:multiLevelType w:val="hybridMultilevel"/>
    <w:tmpl w:val="6D3CFE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9BE0773"/>
    <w:multiLevelType w:val="hybridMultilevel"/>
    <w:tmpl w:val="107CCE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700CE2"/>
    <w:multiLevelType w:val="hybridMultilevel"/>
    <w:tmpl w:val="B29211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D0311B4"/>
    <w:multiLevelType w:val="hybridMultilevel"/>
    <w:tmpl w:val="C3784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w:hAnsi="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w:hAnsi="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w:hAnsi="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FFF1792"/>
    <w:multiLevelType w:val="hybridMultilevel"/>
    <w:tmpl w:val="FB7444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0C94258"/>
    <w:multiLevelType w:val="hybridMultilevel"/>
    <w:tmpl w:val="DC3A16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3E1768B"/>
    <w:multiLevelType w:val="hybridMultilevel"/>
    <w:tmpl w:val="0AEA0F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C6103F1"/>
    <w:multiLevelType w:val="multilevel"/>
    <w:tmpl w:val="6D3CF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77EC6719"/>
    <w:multiLevelType w:val="hybridMultilevel"/>
    <w:tmpl w:val="0D167732"/>
    <w:lvl w:ilvl="0" w:tplc="57E85E5C">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8"/>
  </w:num>
  <w:num w:numId="3">
    <w:abstractNumId w:val="12"/>
  </w:num>
  <w:num w:numId="4">
    <w:abstractNumId w:val="2"/>
  </w:num>
  <w:num w:numId="5">
    <w:abstractNumId w:val="13"/>
  </w:num>
  <w:num w:numId="6">
    <w:abstractNumId w:val="11"/>
  </w:num>
  <w:num w:numId="7">
    <w:abstractNumId w:val="15"/>
  </w:num>
  <w:num w:numId="8">
    <w:abstractNumId w:val="1"/>
  </w:num>
  <w:num w:numId="9">
    <w:abstractNumId w:val="10"/>
  </w:num>
  <w:num w:numId="10">
    <w:abstractNumId w:val="5"/>
  </w:num>
  <w:num w:numId="11">
    <w:abstractNumId w:val="18"/>
  </w:num>
  <w:num w:numId="12">
    <w:abstractNumId w:val="17"/>
  </w:num>
  <w:num w:numId="13">
    <w:abstractNumId w:val="3"/>
  </w:num>
  <w:num w:numId="14">
    <w:abstractNumId w:val="4"/>
  </w:num>
  <w:num w:numId="15">
    <w:abstractNumId w:val="6"/>
  </w:num>
  <w:num w:numId="16">
    <w:abstractNumId w:val="19"/>
  </w:num>
  <w:num w:numId="17">
    <w:abstractNumId w:val="9"/>
  </w:num>
  <w:num w:numId="18">
    <w:abstractNumId w:val="16"/>
  </w:num>
  <w:num w:numId="19">
    <w:abstractNumId w:val="7"/>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proofState w:spelling="clean" w:grammar="clean"/>
  <w:attachedTemplate r:id="rId1"/>
  <w:stylePaneFormatFilter w:val="3F01"/>
  <w:trackRevisions/>
  <w:defaultTabStop w:val="720"/>
  <w:drawingGridHorizontalSpacing w:val="72"/>
  <w:drawingGridVerticalSpacing w:val="72"/>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colormru v:ext="edit" colors="#ef974a,#f93,#5a8cc7"/>
      <o:colormenu v:ext="edit" fillcolor="none"/>
    </o:shapedefaults>
    <o:shapelayout v:ext="edit">
      <o:regrouptable v:ext="edit">
        <o:entry new="1" old="0"/>
        <o:entry new="2" old="0"/>
      </o:regrouptable>
    </o:shapelayout>
  </w:hdrShapeDefaults>
  <w:footnotePr>
    <w:footnote w:id="0"/>
    <w:footnote w:id="1"/>
  </w:footnotePr>
  <w:endnotePr>
    <w:endnote w:id="0"/>
    <w:endnote w:id="1"/>
  </w:endnotePr>
  <w:compat/>
  <w:rsids>
    <w:rsidRoot w:val="0051619A"/>
    <w:rsid w:val="000373D9"/>
    <w:rsid w:val="000E58C3"/>
    <w:rsid w:val="00131421"/>
    <w:rsid w:val="00131EF0"/>
    <w:rsid w:val="00182447"/>
    <w:rsid w:val="001D1266"/>
    <w:rsid w:val="00200906"/>
    <w:rsid w:val="0022721B"/>
    <w:rsid w:val="002509AE"/>
    <w:rsid w:val="0025770D"/>
    <w:rsid w:val="00266645"/>
    <w:rsid w:val="00290316"/>
    <w:rsid w:val="003129B1"/>
    <w:rsid w:val="00335A53"/>
    <w:rsid w:val="00346E30"/>
    <w:rsid w:val="003654DB"/>
    <w:rsid w:val="003C4338"/>
    <w:rsid w:val="003F66FC"/>
    <w:rsid w:val="00472CE9"/>
    <w:rsid w:val="00485BE6"/>
    <w:rsid w:val="00485DC9"/>
    <w:rsid w:val="004A1E74"/>
    <w:rsid w:val="0051619A"/>
    <w:rsid w:val="005C4E07"/>
    <w:rsid w:val="005C7449"/>
    <w:rsid w:val="005E5E7B"/>
    <w:rsid w:val="005F6BB7"/>
    <w:rsid w:val="00600C84"/>
    <w:rsid w:val="00616816"/>
    <w:rsid w:val="00673E93"/>
    <w:rsid w:val="00746BDF"/>
    <w:rsid w:val="0076021F"/>
    <w:rsid w:val="00761B29"/>
    <w:rsid w:val="00807CB3"/>
    <w:rsid w:val="00842694"/>
    <w:rsid w:val="00844D1E"/>
    <w:rsid w:val="00880360"/>
    <w:rsid w:val="008848CF"/>
    <w:rsid w:val="008C2CCB"/>
    <w:rsid w:val="008E190E"/>
    <w:rsid w:val="00933D19"/>
    <w:rsid w:val="0093541E"/>
    <w:rsid w:val="00942DE2"/>
    <w:rsid w:val="00962CCF"/>
    <w:rsid w:val="00A068F7"/>
    <w:rsid w:val="00A24BC6"/>
    <w:rsid w:val="00A325FA"/>
    <w:rsid w:val="00A42ABD"/>
    <w:rsid w:val="00A95D5C"/>
    <w:rsid w:val="00AD4B37"/>
    <w:rsid w:val="00AF085E"/>
    <w:rsid w:val="00AF3955"/>
    <w:rsid w:val="00B22C2F"/>
    <w:rsid w:val="00B322A8"/>
    <w:rsid w:val="00B34729"/>
    <w:rsid w:val="00B470B9"/>
    <w:rsid w:val="00B911D8"/>
    <w:rsid w:val="00C24DC8"/>
    <w:rsid w:val="00C77C0A"/>
    <w:rsid w:val="00D57D71"/>
    <w:rsid w:val="00D724DC"/>
    <w:rsid w:val="00D803DF"/>
    <w:rsid w:val="00D8052C"/>
    <w:rsid w:val="00DD2A80"/>
    <w:rsid w:val="00DE3751"/>
    <w:rsid w:val="00E158A7"/>
    <w:rsid w:val="00E16C9B"/>
    <w:rsid w:val="00E421DC"/>
    <w:rsid w:val="00E448FC"/>
    <w:rsid w:val="00E61363"/>
    <w:rsid w:val="00E91A1C"/>
    <w:rsid w:val="00EA5895"/>
    <w:rsid w:val="00F1552B"/>
    <w:rsid w:val="00F20016"/>
    <w:rsid w:val="00F51A13"/>
    <w:rsid w:val="00F84C1C"/>
    <w:rsid w:val="00F90757"/>
    <w:rsid w:val="00F953F8"/>
    <w:rsid w:val="00FA69A2"/>
    <w:rsid w:val="00FC21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f974a,#f93,#5a8cc7"/>
      <o:colormenu v:ext="edit" fillcolor="none"/>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8CF"/>
    <w:rPr>
      <w:sz w:val="24"/>
    </w:rPr>
  </w:style>
  <w:style w:type="paragraph" w:styleId="Heading1">
    <w:name w:val="heading 1"/>
    <w:basedOn w:val="Normal"/>
    <w:next w:val="Normal"/>
    <w:qFormat/>
    <w:rsid w:val="008848CF"/>
    <w:pPr>
      <w:keepNext/>
      <w:tabs>
        <w:tab w:val="left" w:pos="450"/>
        <w:tab w:val="left" w:pos="7928"/>
      </w:tabs>
      <w:spacing w:line="280" w:lineRule="exact"/>
      <w:ind w:left="-8"/>
      <w:outlineLvl w:val="0"/>
    </w:pPr>
    <w:rPr>
      <w:rFonts w:ascii="Eurostile" w:eastAsia="Trebuchet MS" w:hAnsi="Eurostile"/>
      <w:b/>
      <w:color w:val="FFFFFF"/>
      <w:sz w:val="16"/>
      <w:lang w:eastAsia="zh-TW"/>
    </w:rPr>
  </w:style>
  <w:style w:type="paragraph" w:styleId="Heading3">
    <w:name w:val="heading 3"/>
    <w:basedOn w:val="Normal"/>
    <w:next w:val="Normal"/>
    <w:qFormat/>
    <w:rsid w:val="008848CF"/>
    <w:pPr>
      <w:keepNext/>
      <w:spacing w:before="240" w:after="60"/>
      <w:outlineLvl w:val="2"/>
    </w:pPr>
    <w:rPr>
      <w:rFonts w:ascii="Helvetica" w:hAnsi="Helvetic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848CF"/>
    <w:pPr>
      <w:tabs>
        <w:tab w:val="center" w:pos="4320"/>
        <w:tab w:val="right" w:pos="8640"/>
      </w:tabs>
    </w:pPr>
  </w:style>
  <w:style w:type="paragraph" w:styleId="Footer">
    <w:name w:val="footer"/>
    <w:basedOn w:val="Normal"/>
    <w:rsid w:val="008848CF"/>
    <w:pPr>
      <w:tabs>
        <w:tab w:val="center" w:pos="4320"/>
        <w:tab w:val="right" w:pos="8640"/>
      </w:tabs>
    </w:pPr>
  </w:style>
  <w:style w:type="paragraph" w:styleId="BodyText">
    <w:name w:val="Body Text"/>
    <w:basedOn w:val="Normal"/>
    <w:rsid w:val="008848CF"/>
    <w:pPr>
      <w:spacing w:after="180"/>
    </w:pPr>
    <w:rPr>
      <w:rFonts w:ascii="Garamond" w:hAnsi="Garamond"/>
      <w:sz w:val="22"/>
    </w:rPr>
  </w:style>
  <w:style w:type="paragraph" w:styleId="Date">
    <w:name w:val="Date"/>
    <w:basedOn w:val="BodyText"/>
    <w:next w:val="BodyText"/>
    <w:rsid w:val="008848CF"/>
    <w:pPr>
      <w:spacing w:after="480"/>
    </w:pPr>
  </w:style>
  <w:style w:type="paragraph" w:customStyle="1" w:styleId="InsideAddressName">
    <w:name w:val="Inside Address Name"/>
    <w:basedOn w:val="InsideAddress"/>
    <w:rsid w:val="008848CF"/>
    <w:pPr>
      <w:keepNext/>
    </w:pPr>
    <w:rPr>
      <w:b/>
    </w:rPr>
  </w:style>
  <w:style w:type="paragraph" w:customStyle="1" w:styleId="InsideAddress">
    <w:name w:val="Inside Address"/>
    <w:basedOn w:val="BodyText"/>
    <w:rsid w:val="008848CF"/>
    <w:pPr>
      <w:widowControl w:val="0"/>
      <w:spacing w:after="0"/>
    </w:pPr>
    <w:rPr>
      <w:kern w:val="28"/>
    </w:rPr>
  </w:style>
  <w:style w:type="paragraph" w:styleId="ListBullet">
    <w:name w:val="List Bullet"/>
    <w:basedOn w:val="Normal"/>
    <w:autoRedefine/>
    <w:rsid w:val="008848CF"/>
    <w:pPr>
      <w:widowControl w:val="0"/>
      <w:numPr>
        <w:numId w:val="1"/>
      </w:numPr>
      <w:spacing w:after="80"/>
    </w:pPr>
    <w:rPr>
      <w:kern w:val="28"/>
      <w:sz w:val="20"/>
    </w:rPr>
  </w:style>
  <w:style w:type="paragraph" w:styleId="Salutation">
    <w:name w:val="Salutation"/>
    <w:basedOn w:val="BodyText"/>
    <w:next w:val="Normal"/>
    <w:rsid w:val="008848CF"/>
    <w:pPr>
      <w:widowControl w:val="0"/>
      <w:spacing w:before="480" w:after="200"/>
    </w:pPr>
    <w:rPr>
      <w:kern w:val="28"/>
    </w:rPr>
  </w:style>
  <w:style w:type="paragraph" w:styleId="Closing">
    <w:name w:val="Closing"/>
    <w:basedOn w:val="BodyText"/>
    <w:rsid w:val="008848CF"/>
    <w:pPr>
      <w:widowControl w:val="0"/>
      <w:spacing w:after="200"/>
    </w:pPr>
    <w:rPr>
      <w:kern w:val="28"/>
    </w:rPr>
  </w:style>
  <w:style w:type="paragraph" w:styleId="Signature">
    <w:name w:val="Signature"/>
    <w:basedOn w:val="BodyText"/>
    <w:rsid w:val="008848CF"/>
    <w:pPr>
      <w:widowControl w:val="0"/>
      <w:spacing w:after="200"/>
    </w:pPr>
    <w:rPr>
      <w:kern w:val="28"/>
    </w:rPr>
  </w:style>
  <w:style w:type="paragraph" w:styleId="EnvelopeAddress">
    <w:name w:val="envelope address"/>
    <w:basedOn w:val="Normal"/>
    <w:rsid w:val="008848CF"/>
    <w:pPr>
      <w:framePr w:w="7920" w:h="1980" w:hRule="exact" w:hSpace="180" w:wrap="auto" w:hAnchor="page" w:xAlign="center" w:yAlign="bottom"/>
      <w:spacing w:after="180" w:line="271" w:lineRule="auto"/>
      <w:ind w:left="2880"/>
    </w:pPr>
    <w:rPr>
      <w:rFonts w:ascii="Arial" w:hAnsi="Arial"/>
      <w:color w:val="000000"/>
      <w:kern w:val="28"/>
    </w:rPr>
  </w:style>
  <w:style w:type="paragraph" w:styleId="BalloonText">
    <w:name w:val="Balloon Text"/>
    <w:basedOn w:val="Normal"/>
    <w:semiHidden/>
    <w:rsid w:val="008848CF"/>
    <w:rPr>
      <w:rFonts w:ascii="Arial" w:hAnsi="Arial"/>
      <w:sz w:val="18"/>
    </w:rPr>
  </w:style>
  <w:style w:type="paragraph" w:customStyle="1" w:styleId="Instructions">
    <w:name w:val="Instructions"/>
    <w:basedOn w:val="Normal"/>
    <w:rsid w:val="008848CF"/>
    <w:pPr>
      <w:spacing w:line="220" w:lineRule="exact"/>
    </w:pPr>
    <w:rPr>
      <w:rFonts w:ascii="Lucida Sans" w:hAnsi="Lucida Sans"/>
      <w:color w:val="000080"/>
      <w:sz w:val="18"/>
      <w:lang w:eastAsia="ja-JP"/>
    </w:rPr>
  </w:style>
  <w:style w:type="paragraph" w:customStyle="1" w:styleId="BodyTextInstructions">
    <w:name w:val="Body Text Instructions"/>
    <w:basedOn w:val="BodyText"/>
    <w:rsid w:val="008848CF"/>
  </w:style>
  <w:style w:type="character" w:styleId="Hyperlink">
    <w:name w:val="Hyperlink"/>
    <w:basedOn w:val="DefaultParagraphFont"/>
    <w:rsid w:val="00CF22BA"/>
    <w:rPr>
      <w:color w:val="0000FF"/>
      <w:u w:val="single"/>
    </w:rPr>
  </w:style>
  <w:style w:type="character" w:customStyle="1" w:styleId="BodyTextIcon">
    <w:name w:val="Body Text Icon"/>
    <w:basedOn w:val="DefaultParagraphFont"/>
    <w:rsid w:val="008848CF"/>
    <w:rPr>
      <w:position w:val="-4"/>
    </w:rPr>
  </w:style>
  <w:style w:type="paragraph" w:styleId="NoSpacing">
    <w:name w:val="No Spacing"/>
    <w:uiPriority w:val="1"/>
    <w:qFormat/>
    <w:rsid w:val="00A068F7"/>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77721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d.harter@txstate.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h1808@txstate.ed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z13\My%20Documents\Office%20Forms\TexasStateE-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TexasStateE-Letterhead</Template>
  <TotalTime>0</TotalTime>
  <Pages>5</Pages>
  <Words>1436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Letterhead</vt:lpstr>
    </vt:vector>
  </TitlesOfParts>
  <Manager/>
  <Company/>
  <LinksUpToDate>false</LinksUpToDate>
  <CharactersWithSpaces>9665</CharactersWithSpaces>
  <SharedDoc>false</SharedDoc>
  <HyperlinkBase/>
  <HLinks>
    <vt:vector size="6" baseType="variant">
      <vt:variant>
        <vt:i4>786444</vt:i4>
      </vt:variant>
      <vt:variant>
        <vt:i4>1736</vt:i4>
      </vt:variant>
      <vt:variant>
        <vt:i4>1025</vt:i4>
      </vt:variant>
      <vt:variant>
        <vt:i4>1</vt:i4>
      </vt:variant>
      <vt:variant>
        <vt:lpwstr>txstlogo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dc:title>
  <dc:subject/>
  <dc:creator/>
  <cp:keywords/>
  <dc:description/>
  <cp:lastModifiedBy/>
  <cp:revision>1</cp:revision>
  <cp:lastPrinted>2008-06-25T17:21:00Z</cp:lastPrinted>
  <dcterms:created xsi:type="dcterms:W3CDTF">2010-03-24T15:16:00Z</dcterms:created>
  <dcterms:modified xsi:type="dcterms:W3CDTF">2010-03-24T15:16:00Z</dcterms:modified>
  <cp:category/>
</cp:coreProperties>
</file>