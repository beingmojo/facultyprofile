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D5F" w:rsidRDefault="00B108D5" w:rsidP="00B108D5">
      <w:pPr>
        <w:tabs>
          <w:tab w:val="left" w:pos="450"/>
        </w:tabs>
        <w:spacing w:line="480" w:lineRule="auto"/>
        <w:rPr>
          <w:rFonts w:ascii="Times New Roman" w:hAnsi="Times New Roman" w:cs="Times New Roman"/>
          <w:sz w:val="24"/>
          <w:szCs w:val="24"/>
        </w:rPr>
      </w:pPr>
      <w:r w:rsidRPr="00B108D5">
        <w:rPr>
          <w:rFonts w:ascii="Times New Roman" w:hAnsi="Times New Roman" w:cs="Times New Roman"/>
          <w:sz w:val="24"/>
          <w:szCs w:val="24"/>
        </w:rPr>
        <w:tab/>
      </w:r>
      <w:r w:rsidR="0052062C">
        <w:rPr>
          <w:rFonts w:ascii="Times New Roman" w:hAnsi="Times New Roman" w:cs="Times New Roman"/>
          <w:sz w:val="24"/>
          <w:szCs w:val="24"/>
        </w:rPr>
        <w:t>National Hispanic Institute (NHI)</w:t>
      </w:r>
      <w:r w:rsidR="00DA2BA2">
        <w:rPr>
          <w:rFonts w:ascii="Times New Roman" w:hAnsi="Times New Roman" w:cs="Times New Roman"/>
          <w:sz w:val="24"/>
          <w:szCs w:val="24"/>
        </w:rPr>
        <w:t xml:space="preserve"> s</w:t>
      </w:r>
      <w:r w:rsidR="00E77D5F">
        <w:rPr>
          <w:rFonts w:ascii="Times New Roman" w:hAnsi="Times New Roman" w:cs="Times New Roman"/>
          <w:sz w:val="24"/>
          <w:szCs w:val="24"/>
        </w:rPr>
        <w:t>taff members</w:t>
      </w:r>
      <w:r w:rsidR="006A2F30">
        <w:rPr>
          <w:rFonts w:ascii="Times New Roman" w:hAnsi="Times New Roman" w:cs="Times New Roman"/>
          <w:sz w:val="24"/>
          <w:szCs w:val="24"/>
        </w:rPr>
        <w:t xml:space="preserve"> </w:t>
      </w:r>
      <w:r w:rsidR="00DA2BA2">
        <w:rPr>
          <w:rFonts w:ascii="Times New Roman" w:hAnsi="Times New Roman" w:cs="Times New Roman"/>
          <w:sz w:val="24"/>
          <w:szCs w:val="24"/>
        </w:rPr>
        <w:t xml:space="preserve">at different levels of involvement with students </w:t>
      </w:r>
      <w:r w:rsidR="006A2F30">
        <w:rPr>
          <w:rFonts w:ascii="Times New Roman" w:hAnsi="Times New Roman" w:cs="Times New Roman"/>
          <w:sz w:val="24"/>
          <w:szCs w:val="24"/>
        </w:rPr>
        <w:t>are interviewed</w:t>
      </w:r>
      <w:r w:rsidR="00E77D5F">
        <w:rPr>
          <w:rFonts w:ascii="Times New Roman" w:hAnsi="Times New Roman" w:cs="Times New Roman"/>
          <w:sz w:val="24"/>
          <w:szCs w:val="24"/>
        </w:rPr>
        <w:t xml:space="preserve"> </w:t>
      </w:r>
      <w:r w:rsidR="0003090B">
        <w:rPr>
          <w:rFonts w:ascii="Times New Roman" w:hAnsi="Times New Roman" w:cs="Times New Roman"/>
          <w:sz w:val="24"/>
          <w:szCs w:val="24"/>
        </w:rPr>
        <w:t xml:space="preserve">in order to compare perceptions </w:t>
      </w:r>
      <w:r w:rsidR="00DA2BA2">
        <w:rPr>
          <w:rFonts w:ascii="Times New Roman" w:hAnsi="Times New Roman" w:cs="Times New Roman"/>
          <w:sz w:val="24"/>
          <w:szCs w:val="24"/>
        </w:rPr>
        <w:t xml:space="preserve">of the organization’s </w:t>
      </w:r>
      <w:r w:rsidR="00C87DF1">
        <w:rPr>
          <w:rFonts w:ascii="Times New Roman" w:hAnsi="Times New Roman" w:cs="Times New Roman"/>
          <w:sz w:val="24"/>
          <w:szCs w:val="24"/>
        </w:rPr>
        <w:t>executive staff members to those staff members that work at the regional levels directly with participants to seek out the organizations’ actions towards cr</w:t>
      </w:r>
      <w:r w:rsidR="0003090B">
        <w:rPr>
          <w:rFonts w:ascii="Times New Roman" w:hAnsi="Times New Roman" w:cs="Times New Roman"/>
          <w:sz w:val="24"/>
          <w:szCs w:val="24"/>
        </w:rPr>
        <w:t xml:space="preserve">eating an effective Latino youth development organization. </w:t>
      </w:r>
      <w:r w:rsidR="00C87DF1">
        <w:rPr>
          <w:rFonts w:ascii="Times New Roman" w:hAnsi="Times New Roman" w:cs="Times New Roman"/>
          <w:sz w:val="24"/>
          <w:szCs w:val="24"/>
        </w:rPr>
        <w:t xml:space="preserve">All of the staff members interviewed </w:t>
      </w:r>
      <w:proofErr w:type="gramStart"/>
      <w:r w:rsidR="00C87DF1">
        <w:rPr>
          <w:rFonts w:ascii="Times New Roman" w:hAnsi="Times New Roman" w:cs="Times New Roman"/>
          <w:sz w:val="24"/>
          <w:szCs w:val="24"/>
        </w:rPr>
        <w:t>are</w:t>
      </w:r>
      <w:proofErr w:type="gramEnd"/>
      <w:r w:rsidR="00C87DF1">
        <w:rPr>
          <w:rFonts w:ascii="Times New Roman" w:hAnsi="Times New Roman" w:cs="Times New Roman"/>
          <w:sz w:val="24"/>
          <w:szCs w:val="24"/>
        </w:rPr>
        <w:t xml:space="preserve"> given the same interview questions.</w:t>
      </w:r>
    </w:p>
    <w:p w:rsidR="00E77D5F" w:rsidRDefault="009B789D" w:rsidP="00B108D5">
      <w:pPr>
        <w:tabs>
          <w:tab w:val="left" w:pos="450"/>
        </w:tabs>
        <w:spacing w:line="480" w:lineRule="auto"/>
        <w:rPr>
          <w:rFonts w:ascii="Times New Roman" w:hAnsi="Times New Roman" w:cs="Times New Roman"/>
          <w:b/>
          <w:sz w:val="24"/>
          <w:szCs w:val="24"/>
        </w:rPr>
      </w:pPr>
      <w:r>
        <w:rPr>
          <w:rFonts w:ascii="Times New Roman" w:hAnsi="Times New Roman" w:cs="Times New Roman"/>
          <w:b/>
          <w:sz w:val="24"/>
          <w:szCs w:val="24"/>
        </w:rPr>
        <w:t>Research Method</w:t>
      </w:r>
    </w:p>
    <w:p w:rsidR="00310F98" w:rsidRDefault="00C87DF1" w:rsidP="00B108D5">
      <w:pPr>
        <w:tabs>
          <w:tab w:val="left" w:pos="45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research method used for practical ideal type models is the case study. In this case, the NHI staff will be interviewed in order to collect data to be measured. </w:t>
      </w:r>
      <w:r w:rsidR="002979D1">
        <w:rPr>
          <w:rFonts w:ascii="Times New Roman" w:hAnsi="Times New Roman" w:cs="Times New Roman"/>
          <w:sz w:val="24"/>
          <w:szCs w:val="24"/>
        </w:rPr>
        <w:t xml:space="preserve">In utilizing the focused interview, perceptions are accessed in order to gain information to compare to the practical ideal model developed in this study. Interviews given to the staff at different levels will help compare program director perceptions to community level staff members’ actions and perceptions while working directly with student </w:t>
      </w:r>
      <w:proofErr w:type="gramStart"/>
      <w:r w:rsidR="002979D1">
        <w:rPr>
          <w:rFonts w:ascii="Times New Roman" w:hAnsi="Times New Roman" w:cs="Times New Roman"/>
          <w:sz w:val="24"/>
          <w:szCs w:val="24"/>
        </w:rPr>
        <w:t>participants.</w:t>
      </w:r>
      <w:proofErr w:type="gramEnd"/>
    </w:p>
    <w:p w:rsidR="002979D1" w:rsidRPr="007E0CC7" w:rsidRDefault="0010655D" w:rsidP="00B108D5">
      <w:pPr>
        <w:tabs>
          <w:tab w:val="left" w:pos="450"/>
        </w:tabs>
        <w:spacing w:line="480" w:lineRule="auto"/>
        <w:rPr>
          <w:rFonts w:ascii="Times New Roman" w:hAnsi="Times New Roman" w:cs="Times New Roman"/>
          <w:sz w:val="24"/>
          <w:szCs w:val="24"/>
        </w:rPr>
      </w:pPr>
      <w:r>
        <w:rPr>
          <w:rFonts w:ascii="Times New Roman" w:hAnsi="Times New Roman" w:cs="Times New Roman"/>
          <w:sz w:val="24"/>
          <w:szCs w:val="24"/>
        </w:rPr>
        <w:tab/>
        <w:t>In-person i</w:t>
      </w:r>
      <w:r w:rsidR="009F6004">
        <w:rPr>
          <w:rFonts w:ascii="Times New Roman" w:hAnsi="Times New Roman" w:cs="Times New Roman"/>
          <w:sz w:val="24"/>
          <w:szCs w:val="24"/>
        </w:rPr>
        <w:t>nterviews of the founder and chief staff members of the organization will be sought out in order to gain their opinions and reasons for including or not including certain aspects of positive youth development within their organization.</w:t>
      </w:r>
      <w:r>
        <w:rPr>
          <w:rFonts w:ascii="Times New Roman" w:hAnsi="Times New Roman" w:cs="Times New Roman"/>
          <w:sz w:val="24"/>
          <w:szCs w:val="24"/>
        </w:rPr>
        <w:t xml:space="preserve"> </w:t>
      </w:r>
      <w:r w:rsidR="00C87DF1">
        <w:rPr>
          <w:rFonts w:ascii="Times New Roman" w:hAnsi="Times New Roman" w:cs="Times New Roman"/>
          <w:sz w:val="24"/>
          <w:szCs w:val="24"/>
        </w:rPr>
        <w:t>Three levels of staff will be interviewed. The executive staff includes the board of directors, who are in most cases NHI alumni and decide policy for the organization. The next level of staff includes the community project administrators who are in most cases parents of participants and in some cases alumni. These individuals are involved at the regional level and concentrate mostly on the ninth grade program. The last level of staff includes program educational directors, who are NHI alumni and are responsible for conducting programs in the summer.</w:t>
      </w:r>
      <w:r w:rsidR="002979D1">
        <w:rPr>
          <w:rFonts w:ascii="Times New Roman" w:hAnsi="Times New Roman" w:cs="Times New Roman"/>
          <w:sz w:val="24"/>
          <w:szCs w:val="24"/>
        </w:rPr>
        <w:t xml:space="preserve"> </w:t>
      </w:r>
      <w:r>
        <w:rPr>
          <w:rFonts w:ascii="Times New Roman" w:hAnsi="Times New Roman" w:cs="Times New Roman"/>
          <w:sz w:val="24"/>
          <w:szCs w:val="24"/>
        </w:rPr>
        <w:t xml:space="preserve">The NHI has the majority of its business during the </w:t>
      </w:r>
      <w:r w:rsidR="00450867">
        <w:rPr>
          <w:rFonts w:ascii="Times New Roman" w:hAnsi="Times New Roman" w:cs="Times New Roman"/>
          <w:sz w:val="24"/>
          <w:szCs w:val="24"/>
        </w:rPr>
        <w:t>spring</w:t>
      </w:r>
      <w:r>
        <w:rPr>
          <w:rFonts w:ascii="Times New Roman" w:hAnsi="Times New Roman" w:cs="Times New Roman"/>
          <w:sz w:val="24"/>
          <w:szCs w:val="24"/>
        </w:rPr>
        <w:t xml:space="preserve"> and </w:t>
      </w:r>
      <w:r w:rsidR="00450867">
        <w:rPr>
          <w:rFonts w:ascii="Times New Roman" w:hAnsi="Times New Roman" w:cs="Times New Roman"/>
          <w:sz w:val="24"/>
          <w:szCs w:val="24"/>
        </w:rPr>
        <w:t>summer</w:t>
      </w:r>
      <w:r>
        <w:rPr>
          <w:rFonts w:ascii="Times New Roman" w:hAnsi="Times New Roman" w:cs="Times New Roman"/>
          <w:sz w:val="24"/>
          <w:szCs w:val="24"/>
        </w:rPr>
        <w:t xml:space="preserve">, so prior to that season should be an ideal time to interview. </w:t>
      </w:r>
      <w:r w:rsidR="00450867">
        <w:rPr>
          <w:rFonts w:ascii="Times New Roman" w:hAnsi="Times New Roman" w:cs="Times New Roman"/>
          <w:sz w:val="24"/>
          <w:szCs w:val="24"/>
        </w:rPr>
        <w:t xml:space="preserve">The </w:t>
      </w:r>
      <w:proofErr w:type="spellStart"/>
      <w:r w:rsidR="00450867">
        <w:rPr>
          <w:rFonts w:ascii="Times New Roman" w:hAnsi="Times New Roman" w:cs="Times New Roman"/>
          <w:sz w:val="24"/>
          <w:szCs w:val="24"/>
        </w:rPr>
        <w:lastRenderedPageBreak/>
        <w:t>operationalization</w:t>
      </w:r>
      <w:proofErr w:type="spellEnd"/>
      <w:r w:rsidR="00450867">
        <w:rPr>
          <w:rFonts w:ascii="Times New Roman" w:hAnsi="Times New Roman" w:cs="Times New Roman"/>
          <w:sz w:val="24"/>
          <w:szCs w:val="24"/>
        </w:rPr>
        <w:t xml:space="preserve"> table </w:t>
      </w:r>
      <w:r w:rsidR="002979D1">
        <w:rPr>
          <w:rFonts w:ascii="Times New Roman" w:hAnsi="Times New Roman" w:cs="Times New Roman"/>
          <w:sz w:val="24"/>
          <w:szCs w:val="24"/>
        </w:rPr>
        <w:t xml:space="preserve">(Table 3.1) </w:t>
      </w:r>
      <w:r w:rsidR="00450867">
        <w:rPr>
          <w:rFonts w:ascii="Times New Roman" w:hAnsi="Times New Roman" w:cs="Times New Roman"/>
          <w:sz w:val="24"/>
          <w:szCs w:val="24"/>
        </w:rPr>
        <w:t xml:space="preserve">shows the categories that will be using </w:t>
      </w:r>
      <w:r w:rsidR="002979D1">
        <w:rPr>
          <w:rFonts w:ascii="Times New Roman" w:hAnsi="Times New Roman" w:cs="Times New Roman"/>
          <w:sz w:val="24"/>
          <w:szCs w:val="24"/>
        </w:rPr>
        <w:t>focused</w:t>
      </w:r>
      <w:r w:rsidR="00450867">
        <w:rPr>
          <w:rFonts w:ascii="Times New Roman" w:hAnsi="Times New Roman" w:cs="Times New Roman"/>
          <w:sz w:val="24"/>
          <w:szCs w:val="24"/>
        </w:rPr>
        <w:t xml:space="preserve"> interviews. Interview questions are listed beside the indicator in each ideal type category. The questions are open-ended in order to gain insight into the creation of components of the NHI and compare that to the practical ideal model.</w:t>
      </w:r>
    </w:p>
    <w:p w:rsidR="00E77D5F" w:rsidRPr="00E77D5F" w:rsidRDefault="00310F98" w:rsidP="00B108D5">
      <w:pPr>
        <w:tabs>
          <w:tab w:val="left" w:pos="45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3.1:  </w:t>
      </w:r>
      <w:proofErr w:type="spellStart"/>
      <w:r w:rsidR="00E77D5F" w:rsidRPr="00E77D5F">
        <w:rPr>
          <w:rFonts w:ascii="Times New Roman" w:hAnsi="Times New Roman" w:cs="Times New Roman"/>
          <w:b/>
          <w:sz w:val="24"/>
          <w:szCs w:val="24"/>
        </w:rPr>
        <w:t>Operationalization</w:t>
      </w:r>
      <w:proofErr w:type="spellEnd"/>
      <w:r w:rsidR="00E77D5F" w:rsidRPr="00E77D5F">
        <w:rPr>
          <w:rFonts w:ascii="Times New Roman" w:hAnsi="Times New Roman" w:cs="Times New Roman"/>
          <w:b/>
          <w:sz w:val="24"/>
          <w:szCs w:val="24"/>
        </w:rPr>
        <w:t xml:space="preserve"> </w:t>
      </w:r>
      <w:r>
        <w:rPr>
          <w:rFonts w:ascii="Times New Roman" w:hAnsi="Times New Roman" w:cs="Times New Roman"/>
          <w:b/>
          <w:sz w:val="24"/>
          <w:szCs w:val="24"/>
        </w:rPr>
        <w:t>of the Conceptual Framework</w:t>
      </w:r>
    </w:p>
    <w:tbl>
      <w:tblPr>
        <w:tblStyle w:val="TableGrid"/>
        <w:tblW w:w="0" w:type="auto"/>
        <w:tblLook w:val="04A0"/>
      </w:tblPr>
      <w:tblGrid>
        <w:gridCol w:w="4688"/>
        <w:gridCol w:w="4330"/>
      </w:tblGrid>
      <w:tr w:rsidR="002D447C" w:rsidRPr="005B217A" w:rsidTr="002D447C">
        <w:tc>
          <w:tcPr>
            <w:tcW w:w="4688" w:type="dxa"/>
          </w:tcPr>
          <w:p w:rsidR="002D447C" w:rsidRPr="005B217A" w:rsidRDefault="002D447C" w:rsidP="00B22998">
            <w:pPr>
              <w:jc w:val="center"/>
              <w:rPr>
                <w:rFonts w:ascii="Times New Roman" w:hAnsi="Times New Roman" w:cs="Times New Roman"/>
                <w:i/>
                <w:sz w:val="24"/>
                <w:szCs w:val="24"/>
              </w:rPr>
            </w:pPr>
            <w:r w:rsidRPr="005B217A">
              <w:rPr>
                <w:rFonts w:ascii="Times New Roman" w:hAnsi="Times New Roman" w:cs="Times New Roman"/>
                <w:i/>
                <w:sz w:val="24"/>
                <w:szCs w:val="24"/>
              </w:rPr>
              <w:t>Ideal Type Categories</w:t>
            </w:r>
          </w:p>
        </w:tc>
        <w:tc>
          <w:tcPr>
            <w:tcW w:w="4330" w:type="dxa"/>
          </w:tcPr>
          <w:p w:rsidR="002D447C" w:rsidRPr="005B217A" w:rsidRDefault="002D447C" w:rsidP="006F1670">
            <w:pPr>
              <w:jc w:val="center"/>
              <w:rPr>
                <w:rFonts w:ascii="Times New Roman" w:hAnsi="Times New Roman" w:cs="Times New Roman"/>
                <w:i/>
                <w:sz w:val="24"/>
                <w:szCs w:val="24"/>
              </w:rPr>
            </w:pPr>
            <w:r w:rsidRPr="005B217A">
              <w:rPr>
                <w:rFonts w:ascii="Times New Roman" w:hAnsi="Times New Roman" w:cs="Times New Roman"/>
                <w:i/>
                <w:sz w:val="24"/>
                <w:szCs w:val="24"/>
              </w:rPr>
              <w:t>Interview Question</w:t>
            </w:r>
          </w:p>
        </w:tc>
      </w:tr>
      <w:tr w:rsidR="002D447C" w:rsidRPr="005B217A" w:rsidTr="002D447C">
        <w:trPr>
          <w:trHeight w:val="350"/>
        </w:trPr>
        <w:tc>
          <w:tcPr>
            <w:tcW w:w="9018" w:type="dxa"/>
            <w:gridSpan w:val="2"/>
          </w:tcPr>
          <w:p w:rsidR="002D447C" w:rsidRPr="002D447C" w:rsidRDefault="002D447C" w:rsidP="00B22998">
            <w:pPr>
              <w:rPr>
                <w:rFonts w:ascii="Times New Roman" w:hAnsi="Times New Roman" w:cs="Times New Roman"/>
                <w:b/>
                <w:sz w:val="24"/>
                <w:szCs w:val="24"/>
              </w:rPr>
            </w:pPr>
            <w:r w:rsidRPr="002D447C">
              <w:rPr>
                <w:rFonts w:ascii="Times New Roman" w:hAnsi="Times New Roman" w:cs="Times New Roman"/>
                <w:b/>
                <w:sz w:val="24"/>
                <w:szCs w:val="24"/>
              </w:rPr>
              <w:t>Program Structure</w:t>
            </w:r>
          </w:p>
        </w:tc>
      </w:tr>
      <w:tr w:rsidR="002D447C" w:rsidRPr="005B217A" w:rsidTr="002D447C">
        <w:trPr>
          <w:trHeight w:val="678"/>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Intensity</w:t>
            </w:r>
          </w:p>
        </w:tc>
        <w:tc>
          <w:tcPr>
            <w:tcW w:w="4330" w:type="dxa"/>
          </w:tcPr>
          <w:p w:rsidR="002D447C" w:rsidRDefault="002D447C" w:rsidP="00B22998">
            <w:pPr>
              <w:rPr>
                <w:rFonts w:ascii="Times New Roman" w:hAnsi="Times New Roman" w:cs="Times New Roman"/>
                <w:sz w:val="24"/>
                <w:szCs w:val="24"/>
              </w:rPr>
            </w:pPr>
            <w:r>
              <w:rPr>
                <w:rFonts w:ascii="Times New Roman" w:hAnsi="Times New Roman" w:cs="Times New Roman"/>
                <w:sz w:val="24"/>
                <w:szCs w:val="24"/>
              </w:rPr>
              <w:t>How often are programs offered during the school month?</w:t>
            </w:r>
          </w:p>
          <w:p w:rsidR="002D447C" w:rsidRDefault="002D447C" w:rsidP="00B22998">
            <w:pPr>
              <w:rPr>
                <w:rFonts w:ascii="Times New Roman" w:hAnsi="Times New Roman" w:cs="Times New Roman"/>
                <w:sz w:val="24"/>
                <w:szCs w:val="24"/>
              </w:rPr>
            </w:pPr>
          </w:p>
          <w:p w:rsidR="002D447C" w:rsidRDefault="002D447C" w:rsidP="00B22998">
            <w:pPr>
              <w:rPr>
                <w:rFonts w:ascii="Times New Roman" w:hAnsi="Times New Roman" w:cs="Times New Roman"/>
                <w:sz w:val="24"/>
                <w:szCs w:val="24"/>
              </w:rPr>
            </w:pPr>
            <w:r>
              <w:rPr>
                <w:rFonts w:ascii="Times New Roman" w:hAnsi="Times New Roman" w:cs="Times New Roman"/>
                <w:sz w:val="24"/>
                <w:szCs w:val="24"/>
              </w:rPr>
              <w:t>How often are programs offered during a non-school month?</w:t>
            </w:r>
          </w:p>
          <w:p w:rsidR="002D447C" w:rsidRPr="005B217A" w:rsidRDefault="002D447C" w:rsidP="00B22998">
            <w:pPr>
              <w:rPr>
                <w:rFonts w:ascii="Times New Roman" w:hAnsi="Times New Roman" w:cs="Times New Roman"/>
                <w:sz w:val="24"/>
                <w:szCs w:val="24"/>
              </w:rPr>
            </w:pPr>
          </w:p>
        </w:tc>
      </w:tr>
      <w:tr w:rsidR="002D447C" w:rsidRPr="005B217A" w:rsidTr="002D447C">
        <w:trPr>
          <w:trHeight w:val="678"/>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Breadth</w:t>
            </w:r>
          </w:p>
        </w:tc>
        <w:tc>
          <w:tcPr>
            <w:tcW w:w="4330" w:type="dxa"/>
          </w:tcPr>
          <w:p w:rsidR="002D447C" w:rsidRDefault="002D447C" w:rsidP="007B4377">
            <w:pPr>
              <w:rPr>
                <w:rFonts w:ascii="Times New Roman" w:hAnsi="Times New Roman" w:cs="Times New Roman"/>
                <w:sz w:val="24"/>
                <w:szCs w:val="24"/>
              </w:rPr>
            </w:pPr>
            <w:r>
              <w:rPr>
                <w:rFonts w:ascii="Times New Roman" w:hAnsi="Times New Roman" w:cs="Times New Roman"/>
                <w:sz w:val="24"/>
                <w:szCs w:val="24"/>
              </w:rPr>
              <w:t>How many different types of activities can one student participate in during a school year?</w:t>
            </w:r>
          </w:p>
          <w:p w:rsidR="002D447C" w:rsidRDefault="002D447C" w:rsidP="007B4377">
            <w:pPr>
              <w:rPr>
                <w:rFonts w:ascii="Times New Roman" w:hAnsi="Times New Roman" w:cs="Times New Roman"/>
                <w:sz w:val="24"/>
                <w:szCs w:val="24"/>
              </w:rPr>
            </w:pPr>
          </w:p>
          <w:p w:rsidR="002D447C" w:rsidRPr="005B217A" w:rsidRDefault="002D447C" w:rsidP="007B4377">
            <w:pPr>
              <w:rPr>
                <w:rFonts w:ascii="Times New Roman" w:hAnsi="Times New Roman" w:cs="Times New Roman"/>
                <w:sz w:val="24"/>
                <w:szCs w:val="24"/>
              </w:rPr>
            </w:pPr>
            <w:r>
              <w:rPr>
                <w:rFonts w:ascii="Times New Roman" w:hAnsi="Times New Roman" w:cs="Times New Roman"/>
                <w:sz w:val="24"/>
                <w:szCs w:val="24"/>
              </w:rPr>
              <w:t>How do the NHI programs develop different skills that students possess?</w:t>
            </w:r>
          </w:p>
        </w:tc>
      </w:tr>
      <w:tr w:rsidR="002D447C" w:rsidRPr="005B217A" w:rsidTr="002D447C">
        <w:trPr>
          <w:trHeight w:val="678"/>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Duration</w:t>
            </w:r>
          </w:p>
        </w:tc>
        <w:tc>
          <w:tcPr>
            <w:tcW w:w="4330" w:type="dxa"/>
          </w:tcPr>
          <w:p w:rsidR="002D447C" w:rsidRDefault="002D447C" w:rsidP="00B22998">
            <w:pPr>
              <w:rPr>
                <w:rFonts w:ascii="Times New Roman" w:hAnsi="Times New Roman" w:cs="Times New Roman"/>
                <w:sz w:val="24"/>
                <w:szCs w:val="24"/>
              </w:rPr>
            </w:pPr>
            <w:r>
              <w:rPr>
                <w:rFonts w:ascii="Times New Roman" w:hAnsi="Times New Roman" w:cs="Times New Roman"/>
                <w:sz w:val="24"/>
                <w:szCs w:val="24"/>
              </w:rPr>
              <w:t>How many years may students participate in NHI programs?</w:t>
            </w:r>
          </w:p>
          <w:p w:rsidR="002D447C" w:rsidRDefault="002D447C" w:rsidP="00B22998">
            <w:pPr>
              <w:rPr>
                <w:rFonts w:ascii="Times New Roman" w:hAnsi="Times New Roman" w:cs="Times New Roman"/>
                <w:sz w:val="24"/>
                <w:szCs w:val="24"/>
              </w:rPr>
            </w:pPr>
          </w:p>
          <w:p w:rsidR="002D447C" w:rsidRPr="005B217A" w:rsidRDefault="002D447C" w:rsidP="00B22998">
            <w:pPr>
              <w:numPr>
                <w:ins w:id="0" w:author="Tom Longoria" w:date="2011-01-24T13:04:00Z"/>
              </w:numPr>
              <w:rPr>
                <w:rFonts w:ascii="Times New Roman" w:hAnsi="Times New Roman" w:cs="Times New Roman"/>
                <w:sz w:val="24"/>
                <w:szCs w:val="24"/>
              </w:rPr>
            </w:pPr>
            <w:r>
              <w:rPr>
                <w:rFonts w:ascii="Times New Roman" w:hAnsi="Times New Roman" w:cs="Times New Roman"/>
                <w:sz w:val="24"/>
                <w:szCs w:val="24"/>
              </w:rPr>
              <w:t xml:space="preserve">How many years does the average NHI student participate in programs?  </w:t>
            </w:r>
          </w:p>
        </w:tc>
      </w:tr>
      <w:tr w:rsidR="002D447C" w:rsidRPr="002D447C" w:rsidTr="002D447C">
        <w:trPr>
          <w:trHeight w:val="422"/>
        </w:trPr>
        <w:tc>
          <w:tcPr>
            <w:tcW w:w="9018" w:type="dxa"/>
            <w:gridSpan w:val="2"/>
          </w:tcPr>
          <w:p w:rsidR="002D447C" w:rsidRPr="002D447C" w:rsidRDefault="002D447C" w:rsidP="00B22998">
            <w:pPr>
              <w:rPr>
                <w:rFonts w:ascii="Times New Roman" w:hAnsi="Times New Roman" w:cs="Times New Roman"/>
                <w:b/>
                <w:sz w:val="24"/>
                <w:szCs w:val="24"/>
              </w:rPr>
            </w:pPr>
            <w:r w:rsidRPr="002D447C">
              <w:rPr>
                <w:rFonts w:ascii="Times New Roman" w:hAnsi="Times New Roman" w:cs="Times New Roman"/>
                <w:b/>
                <w:sz w:val="24"/>
                <w:szCs w:val="24"/>
              </w:rPr>
              <w:t>Individual Development</w:t>
            </w:r>
          </w:p>
        </w:tc>
      </w:tr>
      <w:tr w:rsidR="002D447C" w:rsidRPr="005B217A" w:rsidTr="002D447C">
        <w:trPr>
          <w:trHeight w:val="813"/>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Resiliency</w:t>
            </w:r>
          </w:p>
        </w:tc>
        <w:tc>
          <w:tcPr>
            <w:tcW w:w="4330"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How familiar are you with resiliency?</w:t>
            </w:r>
          </w:p>
          <w:p w:rsidR="002D447C" w:rsidRPr="005B217A" w:rsidRDefault="002D447C" w:rsidP="00B22998">
            <w:pPr>
              <w:rPr>
                <w:rFonts w:ascii="Times New Roman" w:hAnsi="Times New Roman" w:cs="Times New Roman"/>
                <w:sz w:val="24"/>
                <w:szCs w:val="24"/>
              </w:rPr>
            </w:pPr>
          </w:p>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Does your organization focus on risk factors in student participants?</w:t>
            </w:r>
          </w:p>
          <w:p w:rsidR="002D447C" w:rsidRDefault="002D447C" w:rsidP="00B22998">
            <w:pPr>
              <w:rPr>
                <w:rFonts w:ascii="Times New Roman" w:hAnsi="Times New Roman" w:cs="Times New Roman"/>
                <w:sz w:val="24"/>
                <w:szCs w:val="24"/>
              </w:rPr>
            </w:pPr>
          </w:p>
          <w:p w:rsidR="002D447C" w:rsidRPr="005B217A" w:rsidRDefault="002D447C" w:rsidP="00B22998">
            <w:pPr>
              <w:rPr>
                <w:rFonts w:ascii="Times New Roman" w:hAnsi="Times New Roman" w:cs="Times New Roman"/>
                <w:sz w:val="24"/>
                <w:szCs w:val="24"/>
              </w:rPr>
            </w:pPr>
            <w:r>
              <w:rPr>
                <w:rFonts w:ascii="Times New Roman" w:hAnsi="Times New Roman" w:cs="Times New Roman"/>
                <w:sz w:val="24"/>
                <w:szCs w:val="24"/>
              </w:rPr>
              <w:t>Does concentrating on risk factors take away from or add to the positive development of a student participant?</w:t>
            </w:r>
          </w:p>
        </w:tc>
      </w:tr>
      <w:tr w:rsidR="002D447C" w:rsidRPr="005B217A" w:rsidTr="002D447C">
        <w:trPr>
          <w:trHeight w:val="813"/>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Leadership</w:t>
            </w:r>
          </w:p>
        </w:tc>
        <w:tc>
          <w:tcPr>
            <w:tcW w:w="4330"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Do activities focus on building leadership skills?</w:t>
            </w:r>
          </w:p>
          <w:p w:rsidR="002D447C" w:rsidRPr="005B217A" w:rsidRDefault="002D447C" w:rsidP="00B22998">
            <w:pPr>
              <w:rPr>
                <w:rFonts w:ascii="Times New Roman" w:hAnsi="Times New Roman" w:cs="Times New Roman"/>
                <w:sz w:val="24"/>
                <w:szCs w:val="24"/>
              </w:rPr>
            </w:pPr>
          </w:p>
          <w:p w:rsidR="002D447C"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What kinds of activities or programs can students participate in to actively use leadership skills?</w:t>
            </w:r>
          </w:p>
          <w:p w:rsidR="002D447C" w:rsidRDefault="002D447C" w:rsidP="00B22998">
            <w:pPr>
              <w:rPr>
                <w:rFonts w:ascii="Times New Roman" w:hAnsi="Times New Roman" w:cs="Times New Roman"/>
                <w:sz w:val="24"/>
                <w:szCs w:val="24"/>
              </w:rPr>
            </w:pPr>
          </w:p>
          <w:p w:rsidR="002D447C" w:rsidRPr="005B217A" w:rsidRDefault="002D447C" w:rsidP="00B22998">
            <w:pPr>
              <w:rPr>
                <w:rFonts w:ascii="Times New Roman" w:hAnsi="Times New Roman" w:cs="Times New Roman"/>
                <w:sz w:val="24"/>
                <w:szCs w:val="24"/>
              </w:rPr>
            </w:pPr>
            <w:r>
              <w:rPr>
                <w:rFonts w:ascii="Times New Roman" w:hAnsi="Times New Roman" w:cs="Times New Roman"/>
                <w:sz w:val="24"/>
                <w:szCs w:val="24"/>
              </w:rPr>
              <w:t>How do these programs utilize and develop leadership skills?</w:t>
            </w:r>
          </w:p>
          <w:p w:rsidR="002D447C" w:rsidRPr="005B217A" w:rsidRDefault="002D447C" w:rsidP="00B22998">
            <w:pPr>
              <w:rPr>
                <w:rFonts w:ascii="Times New Roman" w:hAnsi="Times New Roman" w:cs="Times New Roman"/>
                <w:sz w:val="24"/>
                <w:szCs w:val="24"/>
              </w:rPr>
            </w:pPr>
          </w:p>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Are students given the opportunity to participate in an activist or civic activity within the organization?</w:t>
            </w:r>
          </w:p>
        </w:tc>
      </w:tr>
      <w:tr w:rsidR="002D447C" w:rsidRPr="005B217A" w:rsidTr="002D447C">
        <w:trPr>
          <w:trHeight w:val="813"/>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lastRenderedPageBreak/>
              <w:t>Partnership</w:t>
            </w:r>
          </w:p>
        </w:tc>
        <w:tc>
          <w:tcPr>
            <w:tcW w:w="4330"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Are students able to build or create programs and activities for the organization?</w:t>
            </w:r>
          </w:p>
          <w:p w:rsidR="002D447C" w:rsidRPr="005B217A" w:rsidRDefault="002D447C" w:rsidP="00B22998">
            <w:pPr>
              <w:rPr>
                <w:rFonts w:ascii="Times New Roman" w:hAnsi="Times New Roman" w:cs="Times New Roman"/>
                <w:sz w:val="24"/>
                <w:szCs w:val="24"/>
              </w:rPr>
            </w:pPr>
          </w:p>
          <w:p w:rsidR="002D447C"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How often is student input asked when deciding on an activity</w:t>
            </w:r>
            <w:r>
              <w:rPr>
                <w:rFonts w:ascii="Times New Roman" w:hAnsi="Times New Roman" w:cs="Times New Roman"/>
                <w:sz w:val="24"/>
                <w:szCs w:val="24"/>
              </w:rPr>
              <w:t xml:space="preserve"> to offer</w:t>
            </w:r>
            <w:r w:rsidRPr="005B217A">
              <w:rPr>
                <w:rFonts w:ascii="Times New Roman" w:hAnsi="Times New Roman" w:cs="Times New Roman"/>
                <w:sz w:val="24"/>
                <w:szCs w:val="24"/>
              </w:rPr>
              <w:t>?</w:t>
            </w:r>
          </w:p>
          <w:p w:rsidR="002D447C" w:rsidRDefault="002D447C" w:rsidP="00B22998">
            <w:pPr>
              <w:rPr>
                <w:rFonts w:ascii="Times New Roman" w:hAnsi="Times New Roman" w:cs="Times New Roman"/>
                <w:sz w:val="24"/>
                <w:szCs w:val="24"/>
              </w:rPr>
            </w:pPr>
          </w:p>
          <w:p w:rsidR="002D447C" w:rsidRPr="005B217A" w:rsidRDefault="002D447C" w:rsidP="00B22998">
            <w:pPr>
              <w:rPr>
                <w:rFonts w:ascii="Times New Roman" w:hAnsi="Times New Roman" w:cs="Times New Roman"/>
                <w:sz w:val="24"/>
                <w:szCs w:val="24"/>
              </w:rPr>
            </w:pPr>
            <w:r>
              <w:rPr>
                <w:rFonts w:ascii="Times New Roman" w:hAnsi="Times New Roman" w:cs="Times New Roman"/>
                <w:sz w:val="24"/>
                <w:szCs w:val="24"/>
              </w:rPr>
              <w:t>What role does the student play in developing new programs and activities for the organization?</w:t>
            </w:r>
          </w:p>
        </w:tc>
      </w:tr>
      <w:tr w:rsidR="002D447C" w:rsidRPr="005B217A" w:rsidTr="002D447C">
        <w:trPr>
          <w:trHeight w:val="413"/>
        </w:trPr>
        <w:tc>
          <w:tcPr>
            <w:tcW w:w="9018" w:type="dxa"/>
            <w:gridSpan w:val="2"/>
          </w:tcPr>
          <w:p w:rsidR="002D447C" w:rsidRPr="002D447C" w:rsidRDefault="002D447C" w:rsidP="00B22998">
            <w:pPr>
              <w:rPr>
                <w:rFonts w:ascii="Times New Roman" w:hAnsi="Times New Roman" w:cs="Times New Roman"/>
                <w:b/>
                <w:sz w:val="24"/>
                <w:szCs w:val="24"/>
              </w:rPr>
            </w:pPr>
            <w:r w:rsidRPr="002D447C">
              <w:rPr>
                <w:rFonts w:ascii="Times New Roman" w:hAnsi="Times New Roman" w:cs="Times New Roman"/>
                <w:b/>
                <w:sz w:val="24"/>
                <w:szCs w:val="24"/>
              </w:rPr>
              <w:t>Adult Interaction</w:t>
            </w:r>
          </w:p>
        </w:tc>
      </w:tr>
      <w:tr w:rsidR="002D447C" w:rsidRPr="005B217A" w:rsidTr="002D447C">
        <w:trPr>
          <w:trHeight w:val="746"/>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Parent/Guardian Involvement</w:t>
            </w:r>
          </w:p>
        </w:tc>
        <w:tc>
          <w:tcPr>
            <w:tcW w:w="4330"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How often are there programs or activities planned for parents?</w:t>
            </w:r>
          </w:p>
          <w:p w:rsidR="002D447C" w:rsidRPr="005B217A" w:rsidRDefault="002D447C" w:rsidP="00B22998">
            <w:pPr>
              <w:rPr>
                <w:rFonts w:ascii="Times New Roman" w:hAnsi="Times New Roman" w:cs="Times New Roman"/>
                <w:sz w:val="24"/>
                <w:szCs w:val="24"/>
              </w:rPr>
            </w:pPr>
          </w:p>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How often are parents asked to participate within an activity?</w:t>
            </w:r>
          </w:p>
          <w:p w:rsidR="002D447C" w:rsidRPr="005B217A" w:rsidRDefault="002D447C" w:rsidP="00B22998">
            <w:pPr>
              <w:rPr>
                <w:rFonts w:ascii="Times New Roman" w:hAnsi="Times New Roman" w:cs="Times New Roman"/>
                <w:sz w:val="24"/>
                <w:szCs w:val="24"/>
              </w:rPr>
            </w:pPr>
          </w:p>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What kind of programs are there for parents within the organization?</w:t>
            </w:r>
          </w:p>
        </w:tc>
      </w:tr>
      <w:tr w:rsidR="002D447C" w:rsidRPr="005B217A" w:rsidTr="002D447C">
        <w:trPr>
          <w:trHeight w:val="746"/>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Mentor</w:t>
            </w:r>
          </w:p>
        </w:tc>
        <w:tc>
          <w:tcPr>
            <w:tcW w:w="4330"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Does the organization provide mentors for student participants?</w:t>
            </w:r>
          </w:p>
          <w:p w:rsidR="002D447C" w:rsidRPr="005B217A" w:rsidRDefault="002D447C" w:rsidP="00B22998">
            <w:pPr>
              <w:rPr>
                <w:rFonts w:ascii="Times New Roman" w:hAnsi="Times New Roman" w:cs="Times New Roman"/>
                <w:sz w:val="24"/>
                <w:szCs w:val="24"/>
              </w:rPr>
            </w:pPr>
          </w:p>
          <w:p w:rsidR="002D447C"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How often do students meet with mentors?</w:t>
            </w:r>
          </w:p>
          <w:p w:rsidR="002D447C" w:rsidRDefault="002D447C" w:rsidP="00B22998">
            <w:pPr>
              <w:rPr>
                <w:rFonts w:ascii="Times New Roman" w:hAnsi="Times New Roman" w:cs="Times New Roman"/>
                <w:sz w:val="24"/>
                <w:szCs w:val="24"/>
              </w:rPr>
            </w:pPr>
          </w:p>
          <w:p w:rsidR="002D447C" w:rsidRDefault="002D447C" w:rsidP="00B22998">
            <w:pPr>
              <w:rPr>
                <w:rFonts w:ascii="Times New Roman" w:hAnsi="Times New Roman" w:cs="Times New Roman"/>
                <w:sz w:val="24"/>
                <w:szCs w:val="24"/>
              </w:rPr>
            </w:pPr>
            <w:r>
              <w:rPr>
                <w:rFonts w:ascii="Times New Roman" w:hAnsi="Times New Roman" w:cs="Times New Roman"/>
                <w:sz w:val="24"/>
                <w:szCs w:val="24"/>
              </w:rPr>
              <w:t>Are mentors decided by age?</w:t>
            </w:r>
          </w:p>
          <w:p w:rsidR="002D447C" w:rsidRDefault="002D447C" w:rsidP="00B22998">
            <w:pPr>
              <w:rPr>
                <w:rFonts w:ascii="Times New Roman" w:hAnsi="Times New Roman" w:cs="Times New Roman"/>
                <w:sz w:val="24"/>
                <w:szCs w:val="24"/>
              </w:rPr>
            </w:pPr>
          </w:p>
          <w:p w:rsidR="002D447C" w:rsidRPr="005B217A" w:rsidRDefault="002D447C" w:rsidP="00B22998">
            <w:pPr>
              <w:rPr>
                <w:rFonts w:ascii="Times New Roman" w:hAnsi="Times New Roman" w:cs="Times New Roman"/>
                <w:sz w:val="24"/>
                <w:szCs w:val="24"/>
              </w:rPr>
            </w:pPr>
            <w:r>
              <w:rPr>
                <w:rFonts w:ascii="Times New Roman" w:hAnsi="Times New Roman" w:cs="Times New Roman"/>
                <w:sz w:val="24"/>
                <w:szCs w:val="24"/>
              </w:rPr>
              <w:t>Are mentors decided by gender?</w:t>
            </w:r>
          </w:p>
        </w:tc>
      </w:tr>
      <w:tr w:rsidR="002D447C" w:rsidRPr="005B217A" w:rsidTr="002D447C">
        <w:trPr>
          <w:trHeight w:val="746"/>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Community Adult</w:t>
            </w:r>
          </w:p>
        </w:tc>
        <w:tc>
          <w:tcPr>
            <w:tcW w:w="4330"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How often are students taken on college visits to talk with administrators?</w:t>
            </w:r>
          </w:p>
          <w:p w:rsidR="002D447C" w:rsidRPr="005B217A" w:rsidRDefault="002D447C" w:rsidP="00B22998">
            <w:pPr>
              <w:rPr>
                <w:rFonts w:ascii="Times New Roman" w:hAnsi="Times New Roman" w:cs="Times New Roman"/>
                <w:sz w:val="24"/>
                <w:szCs w:val="24"/>
              </w:rPr>
            </w:pPr>
          </w:p>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How often are students taken to potential work places to talk with administrators?</w:t>
            </w:r>
          </w:p>
          <w:p w:rsidR="002D447C" w:rsidRPr="005B217A" w:rsidRDefault="002D447C" w:rsidP="00B22998">
            <w:pPr>
              <w:rPr>
                <w:rFonts w:ascii="Times New Roman" w:hAnsi="Times New Roman" w:cs="Times New Roman"/>
                <w:sz w:val="24"/>
                <w:szCs w:val="24"/>
              </w:rPr>
            </w:pPr>
          </w:p>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How often do students participate in community service projects with community adults?</w:t>
            </w:r>
          </w:p>
        </w:tc>
      </w:tr>
      <w:tr w:rsidR="002D447C" w:rsidRPr="005B217A" w:rsidTr="002D447C">
        <w:trPr>
          <w:trHeight w:val="377"/>
        </w:trPr>
        <w:tc>
          <w:tcPr>
            <w:tcW w:w="9018" w:type="dxa"/>
            <w:gridSpan w:val="2"/>
          </w:tcPr>
          <w:p w:rsidR="002D447C" w:rsidRPr="002D447C" w:rsidRDefault="002D447C" w:rsidP="00B22998">
            <w:pPr>
              <w:rPr>
                <w:rFonts w:ascii="Times New Roman" w:hAnsi="Times New Roman" w:cs="Times New Roman"/>
                <w:b/>
                <w:sz w:val="24"/>
                <w:szCs w:val="24"/>
              </w:rPr>
            </w:pPr>
            <w:r w:rsidRPr="002D447C">
              <w:rPr>
                <w:rFonts w:ascii="Times New Roman" w:hAnsi="Times New Roman" w:cs="Times New Roman"/>
                <w:b/>
                <w:sz w:val="24"/>
                <w:szCs w:val="24"/>
              </w:rPr>
              <w:t>Evaluation</w:t>
            </w:r>
          </w:p>
        </w:tc>
      </w:tr>
      <w:tr w:rsidR="002D447C" w:rsidRPr="005B217A" w:rsidTr="002D447C">
        <w:trPr>
          <w:trHeight w:val="881"/>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lastRenderedPageBreak/>
              <w:t>Focus Group</w:t>
            </w:r>
          </w:p>
        </w:tc>
        <w:tc>
          <w:tcPr>
            <w:tcW w:w="4330" w:type="dxa"/>
          </w:tcPr>
          <w:p w:rsidR="002D447C" w:rsidRPr="005B217A" w:rsidRDefault="002D447C" w:rsidP="00B22998">
            <w:pPr>
              <w:rPr>
                <w:rFonts w:ascii="Times New Roman" w:hAnsi="Times New Roman" w:cs="Times New Roman"/>
                <w:sz w:val="24"/>
                <w:szCs w:val="24"/>
              </w:rPr>
            </w:pPr>
            <w:r>
              <w:rPr>
                <w:rFonts w:ascii="Times New Roman" w:hAnsi="Times New Roman" w:cs="Times New Roman"/>
                <w:sz w:val="24"/>
                <w:szCs w:val="24"/>
              </w:rPr>
              <w:t>How often are focus groups used to evaluate a program or activity?</w:t>
            </w:r>
          </w:p>
          <w:p w:rsidR="002D447C" w:rsidRDefault="002D447C" w:rsidP="00B22998">
            <w:pPr>
              <w:rPr>
                <w:rFonts w:ascii="Times New Roman" w:hAnsi="Times New Roman" w:cs="Times New Roman"/>
                <w:sz w:val="24"/>
                <w:szCs w:val="24"/>
              </w:rPr>
            </w:pPr>
          </w:p>
          <w:p w:rsidR="002D447C" w:rsidRDefault="002D447C" w:rsidP="00B22998">
            <w:pPr>
              <w:rPr>
                <w:rFonts w:ascii="Times New Roman" w:hAnsi="Times New Roman" w:cs="Times New Roman"/>
                <w:sz w:val="24"/>
                <w:szCs w:val="24"/>
              </w:rPr>
            </w:pPr>
            <w:r>
              <w:rPr>
                <w:rFonts w:ascii="Times New Roman" w:hAnsi="Times New Roman" w:cs="Times New Roman"/>
                <w:sz w:val="24"/>
                <w:szCs w:val="24"/>
              </w:rPr>
              <w:t xml:space="preserve">Who is asked to be a part of focus groups? </w:t>
            </w:r>
          </w:p>
          <w:p w:rsidR="002D447C" w:rsidRDefault="002D447C" w:rsidP="00B22998">
            <w:pPr>
              <w:rPr>
                <w:rFonts w:ascii="Times New Roman" w:hAnsi="Times New Roman" w:cs="Times New Roman"/>
                <w:sz w:val="24"/>
                <w:szCs w:val="24"/>
              </w:rPr>
            </w:pPr>
          </w:p>
          <w:p w:rsidR="002D447C" w:rsidRPr="005B217A" w:rsidRDefault="002D447C" w:rsidP="00B22998">
            <w:pPr>
              <w:rPr>
                <w:rFonts w:ascii="Times New Roman" w:hAnsi="Times New Roman" w:cs="Times New Roman"/>
                <w:sz w:val="24"/>
                <w:szCs w:val="24"/>
              </w:rPr>
            </w:pPr>
            <w:r>
              <w:rPr>
                <w:rFonts w:ascii="Times New Roman" w:hAnsi="Times New Roman" w:cs="Times New Roman"/>
                <w:sz w:val="24"/>
                <w:szCs w:val="24"/>
              </w:rPr>
              <w:t xml:space="preserve">Does NHI evaluate programs/activities using staff input? </w:t>
            </w:r>
          </w:p>
        </w:tc>
      </w:tr>
      <w:tr w:rsidR="002D447C" w:rsidRPr="005B217A" w:rsidTr="002D447C">
        <w:trPr>
          <w:trHeight w:val="881"/>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Pre-Test/Post-Test</w:t>
            </w:r>
          </w:p>
        </w:tc>
        <w:tc>
          <w:tcPr>
            <w:tcW w:w="4330" w:type="dxa"/>
          </w:tcPr>
          <w:p w:rsidR="002D447C" w:rsidRDefault="002D447C" w:rsidP="002D447C">
            <w:pPr>
              <w:rPr>
                <w:rFonts w:ascii="Times New Roman" w:hAnsi="Times New Roman" w:cs="Times New Roman"/>
                <w:sz w:val="24"/>
                <w:szCs w:val="24"/>
              </w:rPr>
            </w:pPr>
            <w:r>
              <w:rPr>
                <w:rFonts w:ascii="Times New Roman" w:hAnsi="Times New Roman" w:cs="Times New Roman"/>
                <w:sz w:val="24"/>
                <w:szCs w:val="24"/>
              </w:rPr>
              <w:t>How is participants’ development assessed?</w:t>
            </w:r>
          </w:p>
          <w:p w:rsidR="002D447C" w:rsidRDefault="002D447C" w:rsidP="002D447C">
            <w:pPr>
              <w:rPr>
                <w:rFonts w:ascii="Times New Roman" w:hAnsi="Times New Roman" w:cs="Times New Roman"/>
                <w:sz w:val="24"/>
                <w:szCs w:val="24"/>
              </w:rPr>
            </w:pPr>
          </w:p>
          <w:p w:rsidR="002D447C" w:rsidRPr="005B217A" w:rsidRDefault="00DA2BA2" w:rsidP="002D447C">
            <w:pPr>
              <w:rPr>
                <w:rFonts w:ascii="Times New Roman" w:hAnsi="Times New Roman" w:cs="Times New Roman"/>
                <w:sz w:val="24"/>
                <w:szCs w:val="24"/>
              </w:rPr>
            </w:pPr>
            <w:r>
              <w:rPr>
                <w:rFonts w:ascii="Times New Roman" w:hAnsi="Times New Roman" w:cs="Times New Roman"/>
                <w:sz w:val="24"/>
                <w:szCs w:val="24"/>
              </w:rPr>
              <w:t>How are activities/programs measured or evaluated?</w:t>
            </w:r>
          </w:p>
        </w:tc>
      </w:tr>
      <w:tr w:rsidR="002D447C" w:rsidRPr="005B217A" w:rsidTr="002D447C">
        <w:trPr>
          <w:trHeight w:val="881"/>
        </w:trPr>
        <w:tc>
          <w:tcPr>
            <w:tcW w:w="4688" w:type="dxa"/>
          </w:tcPr>
          <w:p w:rsidR="002D447C" w:rsidRPr="005B217A" w:rsidRDefault="002D447C" w:rsidP="00B22998">
            <w:pPr>
              <w:rPr>
                <w:rFonts w:ascii="Times New Roman" w:hAnsi="Times New Roman" w:cs="Times New Roman"/>
                <w:sz w:val="24"/>
                <w:szCs w:val="24"/>
              </w:rPr>
            </w:pPr>
            <w:r w:rsidRPr="005B217A">
              <w:rPr>
                <w:rFonts w:ascii="Times New Roman" w:hAnsi="Times New Roman" w:cs="Times New Roman"/>
                <w:sz w:val="24"/>
                <w:szCs w:val="24"/>
              </w:rPr>
              <w:t>Follow-Up Survey</w:t>
            </w:r>
          </w:p>
        </w:tc>
        <w:tc>
          <w:tcPr>
            <w:tcW w:w="4330" w:type="dxa"/>
          </w:tcPr>
          <w:p w:rsidR="002D447C" w:rsidRDefault="00DA2BA2" w:rsidP="00B22998">
            <w:pPr>
              <w:rPr>
                <w:rFonts w:ascii="Times New Roman" w:hAnsi="Times New Roman" w:cs="Times New Roman"/>
                <w:sz w:val="24"/>
                <w:szCs w:val="24"/>
              </w:rPr>
            </w:pPr>
            <w:r>
              <w:rPr>
                <w:rFonts w:ascii="Times New Roman" w:hAnsi="Times New Roman" w:cs="Times New Roman"/>
                <w:sz w:val="24"/>
                <w:szCs w:val="24"/>
              </w:rPr>
              <w:t xml:space="preserve">Are students given follow-up surveys after participation in an activity/program? </w:t>
            </w:r>
          </w:p>
          <w:p w:rsidR="00DA2BA2" w:rsidRDefault="00DA2BA2" w:rsidP="00B22998">
            <w:pPr>
              <w:rPr>
                <w:rFonts w:ascii="Times New Roman" w:hAnsi="Times New Roman" w:cs="Times New Roman"/>
                <w:sz w:val="24"/>
                <w:szCs w:val="24"/>
              </w:rPr>
            </w:pPr>
          </w:p>
          <w:p w:rsidR="00DA2BA2" w:rsidRPr="005B217A" w:rsidRDefault="00DA2BA2" w:rsidP="00B22998">
            <w:pPr>
              <w:rPr>
                <w:rFonts w:ascii="Times New Roman" w:hAnsi="Times New Roman" w:cs="Times New Roman"/>
                <w:sz w:val="24"/>
                <w:szCs w:val="24"/>
              </w:rPr>
            </w:pPr>
            <w:r>
              <w:rPr>
                <w:rFonts w:ascii="Times New Roman" w:hAnsi="Times New Roman" w:cs="Times New Roman"/>
                <w:sz w:val="24"/>
                <w:szCs w:val="24"/>
              </w:rPr>
              <w:t>How is student satisfaction/dissatisfaction with a program assessed?</w:t>
            </w:r>
          </w:p>
        </w:tc>
      </w:tr>
      <w:tr w:rsidR="002D447C" w:rsidRPr="005B217A" w:rsidTr="002D447C">
        <w:trPr>
          <w:trHeight w:val="881"/>
        </w:trPr>
        <w:tc>
          <w:tcPr>
            <w:tcW w:w="4688" w:type="dxa"/>
          </w:tcPr>
          <w:p w:rsidR="002D447C" w:rsidRPr="005B217A" w:rsidRDefault="002D447C" w:rsidP="00B22998">
            <w:pPr>
              <w:rPr>
                <w:rFonts w:ascii="Times New Roman" w:hAnsi="Times New Roman" w:cs="Times New Roman"/>
                <w:sz w:val="24"/>
                <w:szCs w:val="24"/>
              </w:rPr>
            </w:pPr>
            <w:r>
              <w:rPr>
                <w:rFonts w:ascii="Times New Roman" w:hAnsi="Times New Roman" w:cs="Times New Roman"/>
                <w:sz w:val="24"/>
                <w:szCs w:val="24"/>
              </w:rPr>
              <w:t>5 C’s</w:t>
            </w:r>
          </w:p>
        </w:tc>
        <w:tc>
          <w:tcPr>
            <w:tcW w:w="4330" w:type="dxa"/>
          </w:tcPr>
          <w:p w:rsidR="00DA2BA2" w:rsidRDefault="00DA2BA2" w:rsidP="00B22998">
            <w:pPr>
              <w:rPr>
                <w:rFonts w:ascii="Times New Roman" w:hAnsi="Times New Roman" w:cs="Times New Roman"/>
                <w:sz w:val="24"/>
                <w:szCs w:val="24"/>
              </w:rPr>
            </w:pPr>
            <w:r>
              <w:rPr>
                <w:rFonts w:ascii="Times New Roman" w:hAnsi="Times New Roman" w:cs="Times New Roman"/>
                <w:sz w:val="24"/>
                <w:szCs w:val="24"/>
              </w:rPr>
              <w:t>Do developmental outcomes stem from NHI objectives?</w:t>
            </w:r>
          </w:p>
          <w:p w:rsidR="00DA2BA2" w:rsidRDefault="00DA2BA2" w:rsidP="00B22998">
            <w:pPr>
              <w:rPr>
                <w:rFonts w:ascii="Times New Roman" w:hAnsi="Times New Roman" w:cs="Times New Roman"/>
                <w:sz w:val="24"/>
                <w:szCs w:val="24"/>
              </w:rPr>
            </w:pPr>
          </w:p>
          <w:p w:rsidR="00DA2BA2" w:rsidRPr="005B217A" w:rsidRDefault="00DA2BA2" w:rsidP="00B22998">
            <w:pPr>
              <w:rPr>
                <w:rFonts w:ascii="Times New Roman" w:hAnsi="Times New Roman" w:cs="Times New Roman"/>
                <w:sz w:val="24"/>
                <w:szCs w:val="24"/>
              </w:rPr>
            </w:pPr>
            <w:r>
              <w:rPr>
                <w:rFonts w:ascii="Times New Roman" w:hAnsi="Times New Roman" w:cs="Times New Roman"/>
                <w:sz w:val="24"/>
                <w:szCs w:val="24"/>
              </w:rPr>
              <w:t>How does NHI measure outcomes?</w:t>
            </w:r>
          </w:p>
        </w:tc>
      </w:tr>
    </w:tbl>
    <w:p w:rsidR="002979D1" w:rsidRPr="002979D1" w:rsidRDefault="002979D1" w:rsidP="002979D1">
      <w:pPr>
        <w:tabs>
          <w:tab w:val="left" w:pos="450"/>
        </w:tabs>
        <w:spacing w:line="480" w:lineRule="auto"/>
        <w:rPr>
          <w:rFonts w:ascii="Times New Roman" w:hAnsi="Times New Roman" w:cs="Times New Roman"/>
          <w:b/>
          <w:sz w:val="24"/>
          <w:szCs w:val="24"/>
        </w:rPr>
      </w:pPr>
    </w:p>
    <w:sectPr w:rsidR="002979D1" w:rsidRPr="002979D1" w:rsidSect="002C10B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998" w:rsidRDefault="00B22998" w:rsidP="00B108D5">
      <w:pPr>
        <w:spacing w:after="0" w:line="240" w:lineRule="auto"/>
      </w:pPr>
      <w:r>
        <w:separator/>
      </w:r>
    </w:p>
  </w:endnote>
  <w:endnote w:type="continuationSeparator" w:id="0">
    <w:p w:rsidR="00B22998" w:rsidRDefault="00B22998" w:rsidP="00B108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998" w:rsidRDefault="00B22998" w:rsidP="00B108D5">
      <w:pPr>
        <w:spacing w:after="0" w:line="240" w:lineRule="auto"/>
      </w:pPr>
      <w:r>
        <w:separator/>
      </w:r>
    </w:p>
  </w:footnote>
  <w:footnote w:type="continuationSeparator" w:id="0">
    <w:p w:rsidR="00B22998" w:rsidRDefault="00B22998" w:rsidP="00B108D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B108D5"/>
    <w:rsid w:val="0003090B"/>
    <w:rsid w:val="000669C9"/>
    <w:rsid w:val="000B3670"/>
    <w:rsid w:val="000C42CE"/>
    <w:rsid w:val="0010655D"/>
    <w:rsid w:val="00233B52"/>
    <w:rsid w:val="002733DE"/>
    <w:rsid w:val="002979D1"/>
    <w:rsid w:val="002C10B4"/>
    <w:rsid w:val="002D447C"/>
    <w:rsid w:val="00310F98"/>
    <w:rsid w:val="00337E98"/>
    <w:rsid w:val="003C58F2"/>
    <w:rsid w:val="0041615F"/>
    <w:rsid w:val="00450867"/>
    <w:rsid w:val="004F4218"/>
    <w:rsid w:val="0052062C"/>
    <w:rsid w:val="00631143"/>
    <w:rsid w:val="006A2F30"/>
    <w:rsid w:val="006F1670"/>
    <w:rsid w:val="007B4377"/>
    <w:rsid w:val="007E0CC7"/>
    <w:rsid w:val="008741DE"/>
    <w:rsid w:val="009A4AD4"/>
    <w:rsid w:val="009B789D"/>
    <w:rsid w:val="009F6004"/>
    <w:rsid w:val="00A41F81"/>
    <w:rsid w:val="00AE5249"/>
    <w:rsid w:val="00B108D5"/>
    <w:rsid w:val="00B22998"/>
    <w:rsid w:val="00BB027E"/>
    <w:rsid w:val="00C87DF1"/>
    <w:rsid w:val="00CA3610"/>
    <w:rsid w:val="00DA2BA2"/>
    <w:rsid w:val="00E77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0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08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08D5"/>
  </w:style>
  <w:style w:type="paragraph" w:styleId="Footer">
    <w:name w:val="footer"/>
    <w:basedOn w:val="Normal"/>
    <w:link w:val="FooterChar"/>
    <w:uiPriority w:val="99"/>
    <w:semiHidden/>
    <w:unhideWhenUsed/>
    <w:rsid w:val="00B108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08D5"/>
  </w:style>
  <w:style w:type="table" w:styleId="TableGrid">
    <w:name w:val="Table Grid"/>
    <w:basedOn w:val="TableNormal"/>
    <w:uiPriority w:val="59"/>
    <w:rsid w:val="00E77D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2F3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2F30"/>
    <w:rPr>
      <w:rFonts w:ascii="Lucida Grande" w:hAnsi="Lucida Grande"/>
      <w:sz w:val="18"/>
      <w:szCs w:val="18"/>
    </w:rPr>
  </w:style>
  <w:style w:type="character" w:styleId="CommentReference">
    <w:name w:val="annotation reference"/>
    <w:basedOn w:val="DefaultParagraphFont"/>
    <w:uiPriority w:val="99"/>
    <w:semiHidden/>
    <w:unhideWhenUsed/>
    <w:rsid w:val="006A2F30"/>
    <w:rPr>
      <w:sz w:val="18"/>
      <w:szCs w:val="18"/>
    </w:rPr>
  </w:style>
  <w:style w:type="paragraph" w:styleId="CommentText">
    <w:name w:val="annotation text"/>
    <w:basedOn w:val="Normal"/>
    <w:link w:val="CommentTextChar"/>
    <w:uiPriority w:val="99"/>
    <w:semiHidden/>
    <w:unhideWhenUsed/>
    <w:rsid w:val="006A2F30"/>
    <w:pPr>
      <w:spacing w:line="240" w:lineRule="auto"/>
    </w:pPr>
    <w:rPr>
      <w:sz w:val="24"/>
      <w:szCs w:val="24"/>
    </w:rPr>
  </w:style>
  <w:style w:type="character" w:customStyle="1" w:styleId="CommentTextChar">
    <w:name w:val="Comment Text Char"/>
    <w:basedOn w:val="DefaultParagraphFont"/>
    <w:link w:val="CommentText"/>
    <w:uiPriority w:val="99"/>
    <w:semiHidden/>
    <w:rsid w:val="006A2F30"/>
    <w:rPr>
      <w:sz w:val="24"/>
      <w:szCs w:val="24"/>
    </w:rPr>
  </w:style>
  <w:style w:type="paragraph" w:styleId="CommentSubject">
    <w:name w:val="annotation subject"/>
    <w:basedOn w:val="CommentText"/>
    <w:next w:val="CommentText"/>
    <w:link w:val="CommentSubjectChar"/>
    <w:uiPriority w:val="99"/>
    <w:semiHidden/>
    <w:unhideWhenUsed/>
    <w:rsid w:val="006A2F30"/>
    <w:rPr>
      <w:b/>
      <w:bCs/>
      <w:sz w:val="20"/>
      <w:szCs w:val="20"/>
    </w:rPr>
  </w:style>
  <w:style w:type="character" w:customStyle="1" w:styleId="CommentSubjectChar">
    <w:name w:val="Comment Subject Char"/>
    <w:basedOn w:val="CommentTextChar"/>
    <w:link w:val="CommentSubject"/>
    <w:uiPriority w:val="99"/>
    <w:semiHidden/>
    <w:rsid w:val="006A2F30"/>
    <w:rPr>
      <w:b/>
      <w:bC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cp:lastPrinted>2011-01-27T21:34:00Z</cp:lastPrinted>
  <dcterms:created xsi:type="dcterms:W3CDTF">2011-02-09T15:09:00Z</dcterms:created>
  <dcterms:modified xsi:type="dcterms:W3CDTF">2011-02-09T15:11:00Z</dcterms:modified>
</cp:coreProperties>
</file>