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1AB0" w:rsidRPr="002B4965" w:rsidRDefault="00DF1AB0" w:rsidP="00DF1AB0">
      <w:pPr>
        <w:jc w:val="center"/>
        <w:rPr>
          <w:color w:val="000000"/>
        </w:rPr>
      </w:pPr>
      <w:r w:rsidRPr="002B4965">
        <w:rPr>
          <w:color w:val="000000"/>
        </w:rPr>
        <w:t>Consent Form</w:t>
      </w:r>
    </w:p>
    <w:p w:rsidR="00DF1AB0" w:rsidRPr="002B4965" w:rsidRDefault="00DF1AB0" w:rsidP="00DF1AB0">
      <w:pPr>
        <w:jc w:val="center"/>
        <w:rPr>
          <w:color w:val="000000"/>
        </w:rPr>
      </w:pPr>
    </w:p>
    <w:p w:rsidR="00DF1AB0" w:rsidRPr="002B4965" w:rsidRDefault="00DF1AB0" w:rsidP="00DF1AB0">
      <w:pPr>
        <w:jc w:val="center"/>
        <w:rPr>
          <w:color w:val="000000"/>
        </w:rPr>
      </w:pPr>
      <w:r w:rsidRPr="002B4965">
        <w:rPr>
          <w:color w:val="000000"/>
        </w:rPr>
        <w:t xml:space="preserve">Title of Study: Social Physique Anxiety, Eating Attitudes and Behaviors in </w:t>
      </w:r>
      <w:smartTag w:uri="urn:schemas-microsoft-com:office:smarttags" w:element="place">
        <w:smartTag w:uri="urn:schemas-microsoft-com:office:smarttags" w:element="PlaceName">
          <w:r w:rsidRPr="002B4965">
            <w:rPr>
              <w:color w:val="000000"/>
            </w:rPr>
            <w:t>Female</w:t>
          </w:r>
        </w:smartTag>
        <w:r w:rsidRPr="002B4965">
          <w:rPr>
            <w:color w:val="000000"/>
          </w:rPr>
          <w:t xml:space="preserve"> </w:t>
        </w:r>
        <w:smartTag w:uri="urn:schemas-microsoft-com:office:smarttags" w:element="PlaceType">
          <w:r w:rsidRPr="002B4965">
            <w:rPr>
              <w:color w:val="000000"/>
            </w:rPr>
            <w:t>College</w:t>
          </w:r>
        </w:smartTag>
      </w:smartTag>
      <w:r w:rsidRPr="002B4965">
        <w:rPr>
          <w:color w:val="000000"/>
        </w:rPr>
        <w:t xml:space="preserve"> Athletes</w:t>
      </w:r>
    </w:p>
    <w:p w:rsidR="00DF1AB0" w:rsidRPr="002B4965" w:rsidRDefault="00DF1AB0" w:rsidP="00DF1AB0">
      <w:pPr>
        <w:rPr>
          <w:color w:val="000000"/>
        </w:rPr>
      </w:pPr>
    </w:p>
    <w:p w:rsidR="00DF1AB0" w:rsidRPr="002B4965" w:rsidRDefault="00DF1AB0" w:rsidP="00DF1AB0">
      <w:pPr>
        <w:rPr>
          <w:color w:val="000000"/>
        </w:rPr>
      </w:pPr>
    </w:p>
    <w:p w:rsidR="00DF1AB0" w:rsidRDefault="00DF1AB0" w:rsidP="00DF1AB0">
      <w:pPr>
        <w:rPr>
          <w:color w:val="000000"/>
        </w:rPr>
      </w:pPr>
      <w:proofErr w:type="gramStart"/>
      <w:r w:rsidRPr="002B4965">
        <w:rPr>
          <w:b/>
          <w:bCs/>
          <w:color w:val="000000"/>
        </w:rPr>
        <w:t>Purposes of the study.</w:t>
      </w:r>
      <w:proofErr w:type="gramEnd"/>
      <w:r w:rsidRPr="002B4965">
        <w:rPr>
          <w:b/>
          <w:bCs/>
          <w:color w:val="000000"/>
        </w:rPr>
        <w:t xml:space="preserve"> </w:t>
      </w:r>
      <w:r w:rsidRPr="002B4965">
        <w:rPr>
          <w:bCs/>
          <w:color w:val="000000"/>
        </w:rPr>
        <w:t xml:space="preserve">You are invited to participate in a research study </w:t>
      </w:r>
      <w:r w:rsidRPr="002B4965">
        <w:rPr>
          <w:color w:val="000000"/>
        </w:rPr>
        <w:t xml:space="preserve">being conducted by Yana </w:t>
      </w:r>
      <w:proofErr w:type="spellStart"/>
      <w:r w:rsidRPr="002B4965">
        <w:rPr>
          <w:color w:val="000000"/>
        </w:rPr>
        <w:t>Kruglikova</w:t>
      </w:r>
      <w:proofErr w:type="spellEnd"/>
      <w:r w:rsidRPr="002B4965">
        <w:rPr>
          <w:color w:val="000000"/>
        </w:rPr>
        <w:t xml:space="preserve"> (yk1014@txstate.edu) to fulfill the requirements for a master's thesis in Health Psychology at </w:t>
      </w:r>
      <w:smartTag w:uri="urn:schemas-microsoft-com:office:smarttags" w:element="place">
        <w:smartTag w:uri="urn:schemas-microsoft-com:office:smarttags" w:element="PlaceName">
          <w:r w:rsidRPr="002B4965">
            <w:rPr>
              <w:color w:val="000000"/>
            </w:rPr>
            <w:t>Texas</w:t>
          </w:r>
        </w:smartTag>
        <w:r w:rsidRPr="002B4965">
          <w:rPr>
            <w:color w:val="000000"/>
          </w:rPr>
          <w:t xml:space="preserve"> </w:t>
        </w:r>
        <w:smartTag w:uri="urn:schemas-microsoft-com:office:smarttags" w:element="PlaceType">
          <w:r w:rsidRPr="002B4965">
            <w:rPr>
              <w:color w:val="000000"/>
            </w:rPr>
            <w:t>State</w:t>
          </w:r>
        </w:smartTag>
        <w:r w:rsidRPr="002B4965">
          <w:rPr>
            <w:color w:val="000000"/>
          </w:rPr>
          <w:t xml:space="preserve"> </w:t>
        </w:r>
        <w:smartTag w:uri="urn:schemas-microsoft-com:office:smarttags" w:element="PlaceType">
          <w:r w:rsidRPr="002B4965">
            <w:rPr>
              <w:color w:val="000000"/>
            </w:rPr>
            <w:t>University</w:t>
          </w:r>
        </w:smartTag>
      </w:smartTag>
      <w:r w:rsidRPr="002B4965">
        <w:rPr>
          <w:color w:val="000000"/>
        </w:rPr>
        <w:t>.</w:t>
      </w:r>
      <w:r w:rsidRPr="002B4965">
        <w:rPr>
          <w:b/>
          <w:bCs/>
          <w:color w:val="000000"/>
        </w:rPr>
        <w:t xml:space="preserve"> </w:t>
      </w:r>
      <w:r w:rsidRPr="002B4965">
        <w:rPr>
          <w:color w:val="000000"/>
        </w:rPr>
        <w:t>The purpose of this study is to learn more about social physique anxiety (a subtype of social anxiety involving self-consciousness about one’s body, and is believed to be a type of negative emotional response to concern about being judged by others), eating attitudes and dietary habits of female college track and field and softball athletes.</w:t>
      </w:r>
      <w:r w:rsidR="0028555E">
        <w:rPr>
          <w:color w:val="000000"/>
        </w:rPr>
        <w:t xml:space="preserve"> </w:t>
      </w:r>
      <w:r w:rsidR="004260C1">
        <w:rPr>
          <w:color w:val="000000"/>
        </w:rPr>
        <w:t xml:space="preserve">Past research indicates that these issues may be particularly relevant for female athletes. </w:t>
      </w:r>
      <w:r w:rsidR="00115576">
        <w:rPr>
          <w:color w:val="000000"/>
        </w:rPr>
        <w:t>You have been chosen to participate because you are a female collegiate athlete member of either the track and field or softball team</w:t>
      </w:r>
      <w:r w:rsidR="004260C1">
        <w:rPr>
          <w:color w:val="000000"/>
        </w:rPr>
        <w:t xml:space="preserve">. </w:t>
      </w:r>
    </w:p>
    <w:p w:rsidR="00DF1AB0" w:rsidRPr="002B4965" w:rsidRDefault="00DF1AB0" w:rsidP="00DF1AB0">
      <w:pPr>
        <w:rPr>
          <w:color w:val="000000"/>
        </w:rPr>
      </w:pPr>
    </w:p>
    <w:p w:rsidR="00DF1AB0" w:rsidRDefault="00DF1AB0" w:rsidP="00DF1AB0">
      <w:pPr>
        <w:rPr>
          <w:b/>
          <w:bCs/>
          <w:color w:val="000000"/>
        </w:rPr>
      </w:pPr>
      <w:proofErr w:type="gramStart"/>
      <w:r w:rsidRPr="002B4965">
        <w:rPr>
          <w:b/>
          <w:bCs/>
          <w:color w:val="000000"/>
        </w:rPr>
        <w:t>Procedures.</w:t>
      </w:r>
      <w:proofErr w:type="gramEnd"/>
      <w:r w:rsidRPr="002B4965">
        <w:rPr>
          <w:b/>
          <w:bCs/>
          <w:color w:val="000000"/>
        </w:rPr>
        <w:t xml:space="preserve"> </w:t>
      </w:r>
    </w:p>
    <w:p w:rsidR="007B7437" w:rsidRPr="002B4965" w:rsidRDefault="007B7437" w:rsidP="00DF1AB0">
      <w:pPr>
        <w:rPr>
          <w:b/>
          <w:bCs/>
          <w:color w:val="000000"/>
        </w:rPr>
      </w:pPr>
    </w:p>
    <w:p w:rsidR="00DF1AB0" w:rsidRPr="002B4965" w:rsidRDefault="00DF1AB0" w:rsidP="00DF1AB0">
      <w:pPr>
        <w:rPr>
          <w:b/>
          <w:bCs/>
          <w:color w:val="000000"/>
        </w:rPr>
      </w:pPr>
      <w:r w:rsidRPr="002B4965">
        <w:rPr>
          <w:b/>
          <w:bCs/>
          <w:color w:val="000000"/>
        </w:rPr>
        <w:t>If you agree to participate in this study, the following will occur:</w:t>
      </w:r>
    </w:p>
    <w:p w:rsidR="00DF1AB0" w:rsidRPr="002B4965" w:rsidRDefault="00DF1AB0" w:rsidP="00DF1AB0">
      <w:pPr>
        <w:rPr>
          <w:b/>
          <w:bCs/>
          <w:color w:val="000000"/>
        </w:rPr>
      </w:pPr>
    </w:p>
    <w:p w:rsidR="0028555E" w:rsidRDefault="00794A70" w:rsidP="00DF1AB0">
      <w:pPr>
        <w:rPr>
          <w:color w:val="000000"/>
        </w:rPr>
      </w:pPr>
      <w:r>
        <w:rPr>
          <w:color w:val="000000"/>
        </w:rPr>
        <w:t>1.</w:t>
      </w:r>
      <w:r w:rsidR="0028555E">
        <w:rPr>
          <w:color w:val="000000"/>
        </w:rPr>
        <w:t xml:space="preserve"> </w:t>
      </w:r>
      <w:r>
        <w:rPr>
          <w:color w:val="000000"/>
        </w:rPr>
        <w:t xml:space="preserve">You agree to provide your email address in order to be </w:t>
      </w:r>
      <w:r w:rsidR="0028555E">
        <w:rPr>
          <w:color w:val="000000"/>
        </w:rPr>
        <w:t>contacted as</w:t>
      </w:r>
      <w:r>
        <w:rPr>
          <w:color w:val="000000"/>
        </w:rPr>
        <w:t xml:space="preserve"> a reminder to turn in the packet</w:t>
      </w:r>
      <w:r w:rsidR="004A15E1">
        <w:rPr>
          <w:color w:val="000000"/>
        </w:rPr>
        <w:t xml:space="preserve"> of questionnaires</w:t>
      </w:r>
      <w:r>
        <w:rPr>
          <w:color w:val="000000"/>
        </w:rPr>
        <w:t xml:space="preserve">. The email will not be used in any other way </w:t>
      </w:r>
      <w:r w:rsidR="007B7437">
        <w:rPr>
          <w:color w:val="000000"/>
        </w:rPr>
        <w:t>except to</w:t>
      </w:r>
      <w:r>
        <w:rPr>
          <w:color w:val="000000"/>
        </w:rPr>
        <w:t xml:space="preserve"> send a mass reminder to the group to return questionnaire packets</w:t>
      </w:r>
      <w:r w:rsidR="004A15E1">
        <w:rPr>
          <w:color w:val="000000"/>
        </w:rPr>
        <w:t>. The email will be sent two weeks after the questionnaires are distributed and will be in blinded form so others will not see your email address</w:t>
      </w:r>
      <w:r>
        <w:rPr>
          <w:color w:val="000000"/>
        </w:rPr>
        <w:t xml:space="preserve">. </w:t>
      </w:r>
      <w:r w:rsidR="004A15E1">
        <w:rPr>
          <w:color w:val="000000"/>
        </w:rPr>
        <w:t>The p</w:t>
      </w:r>
      <w:r>
        <w:rPr>
          <w:color w:val="000000"/>
        </w:rPr>
        <w:t xml:space="preserve">rimary investigator, Yana </w:t>
      </w:r>
      <w:proofErr w:type="spellStart"/>
      <w:r>
        <w:rPr>
          <w:color w:val="000000"/>
        </w:rPr>
        <w:t>Kruglikova</w:t>
      </w:r>
      <w:proofErr w:type="spellEnd"/>
      <w:r>
        <w:rPr>
          <w:color w:val="000000"/>
        </w:rPr>
        <w:t xml:space="preserve">, is the only person who will have access to this information. </w:t>
      </w:r>
      <w:r w:rsidR="004A15E1">
        <w:rPr>
          <w:color w:val="000000"/>
        </w:rPr>
        <w:t>A r</w:t>
      </w:r>
      <w:r w:rsidR="00A417A4">
        <w:rPr>
          <w:color w:val="000000"/>
        </w:rPr>
        <w:t xml:space="preserve">eminder email will only be sent once. Then, all the information with </w:t>
      </w:r>
      <w:r w:rsidR="004A15E1">
        <w:rPr>
          <w:color w:val="000000"/>
        </w:rPr>
        <w:t xml:space="preserve">each participant’s </w:t>
      </w:r>
      <w:r w:rsidR="00A417A4">
        <w:rPr>
          <w:color w:val="000000"/>
        </w:rPr>
        <w:t>email address will be destroyed.</w:t>
      </w:r>
    </w:p>
    <w:p w:rsidR="00DF1AB0" w:rsidRDefault="00A417A4" w:rsidP="00DF1AB0">
      <w:pPr>
        <w:rPr>
          <w:color w:val="000000"/>
        </w:rPr>
      </w:pPr>
      <w:r>
        <w:rPr>
          <w:color w:val="000000"/>
        </w:rPr>
        <w:t xml:space="preserve"> </w:t>
      </w:r>
      <w:r w:rsidR="00794A70">
        <w:rPr>
          <w:color w:val="000000"/>
        </w:rPr>
        <w:t>2.</w:t>
      </w:r>
      <w:r w:rsidR="0028555E">
        <w:rPr>
          <w:color w:val="000000"/>
        </w:rPr>
        <w:t xml:space="preserve"> </w:t>
      </w:r>
      <w:r w:rsidR="00794A70" w:rsidRPr="002B4965">
        <w:rPr>
          <w:color w:val="000000"/>
        </w:rPr>
        <w:t>You</w:t>
      </w:r>
      <w:r w:rsidR="00DF1AB0" w:rsidRPr="002B4965">
        <w:rPr>
          <w:color w:val="000000"/>
        </w:rPr>
        <w:t xml:space="preserve"> will </w:t>
      </w:r>
      <w:r w:rsidR="0028555E">
        <w:rPr>
          <w:color w:val="000000"/>
        </w:rPr>
        <w:t xml:space="preserve">be given and asked to </w:t>
      </w:r>
      <w:r w:rsidR="00DF1AB0" w:rsidRPr="002B4965">
        <w:rPr>
          <w:color w:val="000000"/>
        </w:rPr>
        <w:t xml:space="preserve">complete an individual survey packet which will take approximately 35 minutes to complete. The packet will consist of general information about you, the Social Physique Anxiety Scale (SPAS) and the Eating Attitudes Test (EAT). You are </w:t>
      </w:r>
      <w:r w:rsidR="00DF1AB0" w:rsidRPr="00794A70">
        <w:rPr>
          <w:color w:val="000000"/>
          <w:u w:val="single"/>
        </w:rPr>
        <w:t>not</w:t>
      </w:r>
      <w:r w:rsidR="00DF1AB0" w:rsidRPr="002B4965">
        <w:rPr>
          <w:color w:val="000000"/>
        </w:rPr>
        <w:t xml:space="preserve"> obligated to answer all of the questions if you choose not to.</w:t>
      </w:r>
      <w:r w:rsidR="00794A70">
        <w:rPr>
          <w:color w:val="000000"/>
        </w:rPr>
        <w:t xml:space="preserve"> </w:t>
      </w:r>
      <w:proofErr w:type="gramStart"/>
      <w:r w:rsidR="00DF1AB0" w:rsidRPr="002B4965">
        <w:rPr>
          <w:color w:val="000000"/>
        </w:rPr>
        <w:t>SPAS consists</w:t>
      </w:r>
      <w:proofErr w:type="gramEnd"/>
      <w:r w:rsidR="00DF1AB0" w:rsidRPr="002B4965">
        <w:rPr>
          <w:color w:val="000000"/>
        </w:rPr>
        <w:t xml:space="preserve"> of 12 questions which take about 10-15 minutes to complete. EAT includes 40 questions which take about 10-15 minutes to complete</w:t>
      </w:r>
      <w:r w:rsidR="00DF1AB0">
        <w:rPr>
          <w:color w:val="000000"/>
        </w:rPr>
        <w:t>.</w:t>
      </w:r>
      <w:r w:rsidR="0028555E">
        <w:rPr>
          <w:color w:val="000000"/>
        </w:rPr>
        <w:t xml:space="preserve"> You will have two weeks to complete all the surveys included in </w:t>
      </w:r>
      <w:r w:rsidR="00DA3EC5">
        <w:rPr>
          <w:color w:val="000000"/>
        </w:rPr>
        <w:t>the packet</w:t>
      </w:r>
      <w:r w:rsidR="0028555E">
        <w:rPr>
          <w:color w:val="000000"/>
        </w:rPr>
        <w:t>. After the deadline you will either have to mail the completed packet to the primary investigator</w:t>
      </w:r>
      <w:r w:rsidR="00115576">
        <w:rPr>
          <w:color w:val="000000"/>
        </w:rPr>
        <w:t xml:space="preserve"> through campus mail</w:t>
      </w:r>
      <w:r w:rsidR="0028555E">
        <w:rPr>
          <w:color w:val="000000"/>
        </w:rPr>
        <w:t>, or drop it off at the Department of Psychology office. If you fail to return the packet by the designated date, you will be sent a mass reminder email. After another week no more notifications will be sent and the data collection period will be over.</w:t>
      </w:r>
    </w:p>
    <w:p w:rsidR="007B7437" w:rsidRPr="002B4965" w:rsidRDefault="007B7437" w:rsidP="00DF1AB0">
      <w:pPr>
        <w:rPr>
          <w:color w:val="000000"/>
        </w:rPr>
      </w:pPr>
    </w:p>
    <w:p w:rsidR="00DF1AB0" w:rsidRDefault="00794A70" w:rsidP="00DF1AB0">
      <w:pPr>
        <w:rPr>
          <w:color w:val="000000"/>
        </w:rPr>
      </w:pPr>
      <w:r>
        <w:rPr>
          <w:color w:val="000000"/>
        </w:rPr>
        <w:t>3</w:t>
      </w:r>
      <w:r w:rsidR="00DF1AB0" w:rsidRPr="002B4965">
        <w:rPr>
          <w:color w:val="000000"/>
        </w:rPr>
        <w:t xml:space="preserve">. You will be asked to record your dietary intake </w:t>
      </w:r>
      <w:r w:rsidR="004A15E1">
        <w:rPr>
          <w:color w:val="000000"/>
        </w:rPr>
        <w:t xml:space="preserve">and physical activity </w:t>
      </w:r>
      <w:r w:rsidR="00DF1AB0" w:rsidRPr="002B4965">
        <w:rPr>
          <w:color w:val="000000"/>
        </w:rPr>
        <w:t xml:space="preserve">for three days. </w:t>
      </w:r>
    </w:p>
    <w:p w:rsidR="007B7437" w:rsidRDefault="007B7437" w:rsidP="00DF1AB0">
      <w:pPr>
        <w:rPr>
          <w:color w:val="000000"/>
        </w:rPr>
      </w:pPr>
    </w:p>
    <w:p w:rsidR="004A15E1" w:rsidRDefault="004A15E1" w:rsidP="00DF1AB0">
      <w:pPr>
        <w:rPr>
          <w:color w:val="000000"/>
        </w:rPr>
      </w:pPr>
      <w:r>
        <w:rPr>
          <w:color w:val="000000"/>
        </w:rPr>
        <w:t>4. Your height and weight will be measured at the beginning of the study.</w:t>
      </w:r>
    </w:p>
    <w:p w:rsidR="0028555E" w:rsidRDefault="0028555E" w:rsidP="00DF1AB0">
      <w:pPr>
        <w:rPr>
          <w:color w:val="000000"/>
        </w:rPr>
      </w:pPr>
    </w:p>
    <w:p w:rsidR="00DF1AB0" w:rsidRPr="002B4965" w:rsidRDefault="00DF1AB0" w:rsidP="00DF1AB0">
      <w:pPr>
        <w:rPr>
          <w:color w:val="000000"/>
        </w:rPr>
      </w:pPr>
    </w:p>
    <w:p w:rsidR="00DF1AB0" w:rsidRPr="002B4965" w:rsidRDefault="00DF1AB0" w:rsidP="00DF1AB0">
      <w:pPr>
        <w:widowControl w:val="0"/>
        <w:tabs>
          <w:tab w:val="left" w:pos="360"/>
        </w:tabs>
        <w:rPr>
          <w:color w:val="000000"/>
        </w:rPr>
      </w:pPr>
      <w:proofErr w:type="gramStart"/>
      <w:r w:rsidRPr="002B4965">
        <w:rPr>
          <w:b/>
          <w:bCs/>
          <w:color w:val="000000"/>
        </w:rPr>
        <w:t>Risks and Discomforts of Participation in this Study.</w:t>
      </w:r>
      <w:proofErr w:type="gramEnd"/>
      <w:r w:rsidRPr="002B4965" w:rsidDel="00710A31">
        <w:t xml:space="preserve"> </w:t>
      </w:r>
      <w:r w:rsidRPr="002B4965">
        <w:rPr>
          <w:color w:val="000000"/>
        </w:rPr>
        <w:t>Potential psychological risks of this stu</w:t>
      </w:r>
      <w:r w:rsidR="004A15E1">
        <w:rPr>
          <w:color w:val="000000"/>
        </w:rPr>
        <w:t>d</w:t>
      </w:r>
      <w:r w:rsidRPr="002B4965">
        <w:rPr>
          <w:color w:val="000000"/>
        </w:rPr>
        <w:t xml:space="preserve">y might include mild discomfort associated with answering questions about the sensitive subjects of social physique anxiety and eating attitudes. It is not possible to assess these </w:t>
      </w:r>
      <w:r w:rsidRPr="002B4965">
        <w:rPr>
          <w:color w:val="000000"/>
        </w:rPr>
        <w:lastRenderedPageBreak/>
        <w:t xml:space="preserve">constructs of interest in any other way.  You do not have to continue completing the surveys if you feel discomfort at any point. </w:t>
      </w:r>
      <w:r w:rsidR="00A417A4">
        <w:rPr>
          <w:color w:val="000000"/>
        </w:rPr>
        <w:t xml:space="preserve">You </w:t>
      </w:r>
      <w:r w:rsidR="00A417A4" w:rsidRPr="00794A70">
        <w:rPr>
          <w:color w:val="000000"/>
          <w:u w:val="single"/>
        </w:rPr>
        <w:t>may</w:t>
      </w:r>
      <w:r w:rsidR="00A417A4">
        <w:rPr>
          <w:color w:val="000000"/>
        </w:rPr>
        <w:t xml:space="preserve"> also skip any questions you feel uncomfortable answering without any penalty and continue with the survey if you wish to do so.</w:t>
      </w:r>
      <w:r w:rsidR="00A417A4" w:rsidRPr="002B4965">
        <w:rPr>
          <w:color w:val="000000"/>
        </w:rPr>
        <w:t xml:space="preserve"> </w:t>
      </w:r>
      <w:r w:rsidRPr="002B4965">
        <w:rPr>
          <w:color w:val="000000"/>
        </w:rPr>
        <w:t xml:space="preserve">If you feel that you need further help or counseling on </w:t>
      </w:r>
      <w:r w:rsidR="004A15E1">
        <w:rPr>
          <w:color w:val="000000"/>
        </w:rPr>
        <w:t>issues related to your eating attitudes and social physique anxiety</w:t>
      </w:r>
      <w:r w:rsidRPr="002B4965">
        <w:rPr>
          <w:color w:val="000000"/>
        </w:rPr>
        <w:t xml:space="preserve">, you can find help by contacting </w:t>
      </w:r>
      <w:r w:rsidR="004A15E1">
        <w:rPr>
          <w:color w:val="000000"/>
        </w:rPr>
        <w:t xml:space="preserve">the </w:t>
      </w:r>
      <w:r w:rsidRPr="002B4965">
        <w:rPr>
          <w:color w:val="000000"/>
        </w:rPr>
        <w:t xml:space="preserve">Texas State University Counseling Center at 24-hr Crisis Hotline 1-877-466-0660 (Toll Free) or for emergency after business hours contact 512-245-2890. Also, </w:t>
      </w:r>
      <w:r w:rsidR="004A15E1">
        <w:rPr>
          <w:color w:val="000000"/>
        </w:rPr>
        <w:t xml:space="preserve">the </w:t>
      </w:r>
      <w:r w:rsidRPr="002B4965">
        <w:rPr>
          <w:color w:val="000000"/>
        </w:rPr>
        <w:t>Hays County Crisis Hotline can be contacted at 512-396-3939.</w:t>
      </w:r>
    </w:p>
    <w:p w:rsidR="00DF1AB0" w:rsidRPr="002B4965" w:rsidRDefault="00DF1AB0" w:rsidP="00DF1AB0">
      <w:pPr>
        <w:rPr>
          <w:color w:val="000000"/>
        </w:rPr>
      </w:pPr>
    </w:p>
    <w:p w:rsidR="00DF1AB0" w:rsidRPr="002B4965" w:rsidRDefault="00DF1AB0" w:rsidP="00DF1AB0">
      <w:pPr>
        <w:rPr>
          <w:color w:val="000000"/>
        </w:rPr>
      </w:pPr>
      <w:proofErr w:type="gramStart"/>
      <w:r w:rsidRPr="002B4965">
        <w:rPr>
          <w:b/>
          <w:bCs/>
          <w:color w:val="000000"/>
        </w:rPr>
        <w:t>Benefits.</w:t>
      </w:r>
      <w:proofErr w:type="gramEnd"/>
      <w:r w:rsidRPr="002B4965">
        <w:rPr>
          <w:b/>
          <w:bCs/>
          <w:color w:val="000000"/>
        </w:rPr>
        <w:t xml:space="preserve"> </w:t>
      </w:r>
      <w:r w:rsidRPr="002B4965">
        <w:rPr>
          <w:color w:val="000000"/>
        </w:rPr>
        <w:t>This study may directly benefit your knowledge of</w:t>
      </w:r>
      <w:r w:rsidR="004A15E1">
        <w:rPr>
          <w:color w:val="000000"/>
        </w:rPr>
        <w:t xml:space="preserve"> your</w:t>
      </w:r>
      <w:r w:rsidRPr="002B4965">
        <w:rPr>
          <w:color w:val="000000"/>
        </w:rPr>
        <w:t xml:space="preserve"> dietary </w:t>
      </w:r>
      <w:r w:rsidR="003149CB">
        <w:rPr>
          <w:color w:val="000000"/>
        </w:rPr>
        <w:t xml:space="preserve">nutrient </w:t>
      </w:r>
      <w:r w:rsidRPr="002B4965">
        <w:rPr>
          <w:color w:val="000000"/>
        </w:rPr>
        <w:t xml:space="preserve">intake. The information given back to you may be used for planning and enhancing your optimal athletic performance. </w:t>
      </w:r>
      <w:r w:rsidR="003149CB">
        <w:rPr>
          <w:color w:val="000000"/>
        </w:rPr>
        <w:t xml:space="preserve">The information about the overall deficits and nutrient intake issues for </w:t>
      </w:r>
      <w:r w:rsidR="004A15E1">
        <w:rPr>
          <w:color w:val="000000"/>
        </w:rPr>
        <w:t xml:space="preserve">your </w:t>
      </w:r>
      <w:r w:rsidR="00A5617E">
        <w:rPr>
          <w:color w:val="000000"/>
        </w:rPr>
        <w:t xml:space="preserve">specific team may be </w:t>
      </w:r>
      <w:r w:rsidR="00FC037A">
        <w:rPr>
          <w:color w:val="000000"/>
        </w:rPr>
        <w:t>focused on in</w:t>
      </w:r>
      <w:r w:rsidR="00A5617E">
        <w:rPr>
          <w:color w:val="000000"/>
        </w:rPr>
        <w:t xml:space="preserve"> lectures and intervention programs.</w:t>
      </w:r>
    </w:p>
    <w:p w:rsidR="00DF1AB0" w:rsidRPr="002B4965" w:rsidRDefault="00DF1AB0" w:rsidP="00DF1AB0">
      <w:pPr>
        <w:rPr>
          <w:color w:val="000000"/>
        </w:rPr>
      </w:pPr>
    </w:p>
    <w:p w:rsidR="00DF1AB0" w:rsidRPr="002B4965" w:rsidRDefault="00DF1AB0" w:rsidP="00DF1AB0">
      <w:pPr>
        <w:rPr>
          <w:bCs/>
          <w:color w:val="000000"/>
        </w:rPr>
      </w:pPr>
      <w:proofErr w:type="gramStart"/>
      <w:r w:rsidRPr="002B4965">
        <w:rPr>
          <w:b/>
          <w:bCs/>
          <w:color w:val="000000"/>
        </w:rPr>
        <w:t>Costs/Incentives.</w:t>
      </w:r>
      <w:proofErr w:type="gramEnd"/>
      <w:r w:rsidRPr="002B4965">
        <w:rPr>
          <w:b/>
          <w:bCs/>
          <w:color w:val="000000"/>
        </w:rPr>
        <w:t xml:space="preserve"> </w:t>
      </w:r>
      <w:r w:rsidRPr="002B4965">
        <w:rPr>
          <w:bCs/>
          <w:color w:val="000000"/>
        </w:rPr>
        <w:t>Participation in this study will not cost you any money.</w:t>
      </w:r>
      <w:r w:rsidRPr="002B4965">
        <w:rPr>
          <w:b/>
          <w:bCs/>
          <w:color w:val="000000"/>
        </w:rPr>
        <w:t xml:space="preserve"> </w:t>
      </w:r>
      <w:r w:rsidRPr="002B4965">
        <w:rPr>
          <w:bCs/>
          <w:color w:val="000000"/>
        </w:rPr>
        <w:t>Detailed analysis of dietary intake including nutrient content</w:t>
      </w:r>
      <w:r w:rsidR="00A5617E">
        <w:rPr>
          <w:bCs/>
          <w:color w:val="000000"/>
        </w:rPr>
        <w:t>, energy intake,</w:t>
      </w:r>
      <w:r w:rsidRPr="002B4965">
        <w:rPr>
          <w:bCs/>
          <w:color w:val="000000"/>
        </w:rPr>
        <w:t xml:space="preserve"> and </w:t>
      </w:r>
      <w:r w:rsidR="00A5617E">
        <w:rPr>
          <w:bCs/>
          <w:color w:val="000000"/>
        </w:rPr>
        <w:t xml:space="preserve">daily </w:t>
      </w:r>
      <w:r w:rsidRPr="002B4965">
        <w:rPr>
          <w:bCs/>
          <w:color w:val="000000"/>
        </w:rPr>
        <w:t xml:space="preserve">recommended norms will be provided for each participating athlete at the end of the study. Dietary intake will be analyzed with the help of Food Processor SQL program (Version 10.3, 2008, ESHA Research) in collaboration with the </w:t>
      </w:r>
      <w:r w:rsidR="00A417A4">
        <w:rPr>
          <w:bCs/>
          <w:color w:val="000000"/>
        </w:rPr>
        <w:t>Nutrition and Foods Program</w:t>
      </w:r>
      <w:r w:rsidRPr="002B4965">
        <w:rPr>
          <w:bCs/>
          <w:color w:val="000000"/>
        </w:rPr>
        <w:t xml:space="preserve"> at Texas State.</w:t>
      </w:r>
      <w:r w:rsidR="007F0138">
        <w:rPr>
          <w:bCs/>
          <w:color w:val="000000"/>
        </w:rPr>
        <w:t xml:space="preserve"> </w:t>
      </w:r>
      <w:r w:rsidR="00866329">
        <w:rPr>
          <w:bCs/>
          <w:color w:val="000000"/>
        </w:rPr>
        <w:t>With the help of this software it would be possible to identify food and energy values in comparison with the USDA National Nutrient Database for Standard Reference, Release 16 (Fischer, et al., 2005).</w:t>
      </w:r>
    </w:p>
    <w:p w:rsidR="00DF1AB0" w:rsidRPr="002B4965" w:rsidRDefault="00DF1AB0" w:rsidP="00DF1AB0">
      <w:pPr>
        <w:rPr>
          <w:color w:val="000000"/>
        </w:rPr>
      </w:pPr>
    </w:p>
    <w:p w:rsidR="00DF1AB0" w:rsidRPr="002B4965" w:rsidRDefault="00DF1AB0" w:rsidP="00DF1AB0">
      <w:pPr>
        <w:rPr>
          <w:color w:val="000000"/>
        </w:rPr>
      </w:pPr>
      <w:r w:rsidRPr="002B4965">
        <w:rPr>
          <w:b/>
          <w:bCs/>
          <w:color w:val="000000"/>
        </w:rPr>
        <w:t xml:space="preserve">Questions/Contact Persons. </w:t>
      </w:r>
      <w:r w:rsidRPr="002B4965">
        <w:rPr>
          <w:color w:val="000000"/>
        </w:rPr>
        <w:t xml:space="preserve">For more information about this research contact Yana </w:t>
      </w:r>
      <w:proofErr w:type="spellStart"/>
      <w:r w:rsidRPr="002B4965">
        <w:rPr>
          <w:color w:val="000000"/>
        </w:rPr>
        <w:t>Kruglikova</w:t>
      </w:r>
      <w:proofErr w:type="spellEnd"/>
      <w:r w:rsidRPr="002B4965">
        <w:rPr>
          <w:color w:val="000000"/>
        </w:rPr>
        <w:t xml:space="preserve"> at (319)230-8084 or </w:t>
      </w:r>
      <w:r w:rsidRPr="002B4965">
        <w:rPr>
          <w:color w:val="0000FF"/>
          <w:u w:val="single"/>
        </w:rPr>
        <w:t>yk1014@txstate.edu</w:t>
      </w:r>
      <w:r w:rsidRPr="002B4965">
        <w:rPr>
          <w:color w:val="000000"/>
        </w:rPr>
        <w:t xml:space="preserve">, or her supervisor, Dr. Kelly </w:t>
      </w:r>
      <w:proofErr w:type="spellStart"/>
      <w:r w:rsidRPr="002B4965">
        <w:rPr>
          <w:color w:val="000000"/>
        </w:rPr>
        <w:t>Haskard</w:t>
      </w:r>
      <w:proofErr w:type="spellEnd"/>
      <w:r w:rsidRPr="002B4965">
        <w:rPr>
          <w:color w:val="000000"/>
        </w:rPr>
        <w:t xml:space="preserve">, at (512) 245-8710 or </w:t>
      </w:r>
      <w:r w:rsidRPr="002B4965">
        <w:rPr>
          <w:color w:val="0000FF"/>
          <w:u w:val="single"/>
        </w:rPr>
        <w:t>kh36@txstate.edu</w:t>
      </w:r>
      <w:r w:rsidRPr="002B4965">
        <w:rPr>
          <w:color w:val="000000"/>
        </w:rPr>
        <w:t xml:space="preserve">. </w:t>
      </w:r>
      <w:r w:rsidR="00115576">
        <w:rPr>
          <w:color w:val="000000"/>
        </w:rPr>
        <w:t>P</w:t>
      </w:r>
      <w:r w:rsidR="00BD400B">
        <w:rPr>
          <w:color w:val="000000"/>
        </w:rPr>
        <w:t xml:space="preserve">ertinent questions about the research, research participants’ rights, and/or research-related injuries to participants should be directed to the IRB chair, Dr. Jon </w:t>
      </w:r>
      <w:proofErr w:type="spellStart"/>
      <w:r w:rsidR="00BD400B">
        <w:rPr>
          <w:color w:val="000000"/>
        </w:rPr>
        <w:t>Lasser</w:t>
      </w:r>
      <w:proofErr w:type="spellEnd"/>
      <w:r w:rsidR="00BD400B">
        <w:rPr>
          <w:color w:val="000000"/>
        </w:rPr>
        <w:t xml:space="preserve"> </w:t>
      </w:r>
      <w:r w:rsidR="00DA3EC5">
        <w:rPr>
          <w:color w:val="000000"/>
        </w:rPr>
        <w:t>at (</w:t>
      </w:r>
      <w:r w:rsidR="00DA3EC5" w:rsidRPr="00DA3EC5">
        <w:rPr>
          <w:color w:val="000000"/>
        </w:rPr>
        <w:t>512</w:t>
      </w:r>
      <w:r w:rsidR="00DA3EC5">
        <w:rPr>
          <w:color w:val="000000"/>
        </w:rPr>
        <w:t>)</w:t>
      </w:r>
      <w:r w:rsidR="00DA3EC5" w:rsidRPr="00DA3EC5">
        <w:rPr>
          <w:color w:val="000000"/>
        </w:rPr>
        <w:t>245-3431</w:t>
      </w:r>
      <w:r w:rsidR="00DA3EC5">
        <w:rPr>
          <w:color w:val="000000"/>
        </w:rPr>
        <w:t>or</w:t>
      </w:r>
      <w:r w:rsidR="00DA3EC5" w:rsidRPr="00DA3EC5">
        <w:rPr>
          <w:color w:val="000000"/>
        </w:rPr>
        <w:t xml:space="preserve"> </w:t>
      </w:r>
      <w:hyperlink r:id="rId5" w:history="1">
        <w:r w:rsidR="00DA3EC5">
          <w:rPr>
            <w:rStyle w:val="Hyperlink"/>
          </w:rPr>
          <w:t xml:space="preserve"> lasser@txstate.edu</w:t>
        </w:r>
      </w:hyperlink>
      <w:r w:rsidR="00BD400B">
        <w:rPr>
          <w:color w:val="000000"/>
        </w:rPr>
        <w:t xml:space="preserve">, or to Ms. Becky </w:t>
      </w:r>
      <w:proofErr w:type="spellStart"/>
      <w:r w:rsidR="00BD400B">
        <w:rPr>
          <w:color w:val="000000"/>
        </w:rPr>
        <w:t>Northcut</w:t>
      </w:r>
      <w:proofErr w:type="spellEnd"/>
      <w:r w:rsidR="00BD400B">
        <w:rPr>
          <w:color w:val="000000"/>
        </w:rPr>
        <w:t xml:space="preserve">, Compliance Specialist (512-245-2102). </w:t>
      </w:r>
      <w:r w:rsidRPr="002B4965">
        <w:rPr>
          <w:color w:val="000000"/>
        </w:rPr>
        <w:t xml:space="preserve">Summary of the findings will be provided to participants upon completion of the study if requested from Yana </w:t>
      </w:r>
      <w:proofErr w:type="spellStart"/>
      <w:r w:rsidRPr="002B4965">
        <w:rPr>
          <w:color w:val="000000"/>
        </w:rPr>
        <w:t>Kruglikova</w:t>
      </w:r>
      <w:proofErr w:type="spellEnd"/>
      <w:r w:rsidRPr="002B4965">
        <w:rPr>
          <w:color w:val="000000"/>
        </w:rPr>
        <w:t>.</w:t>
      </w:r>
    </w:p>
    <w:p w:rsidR="00DF1AB0" w:rsidRPr="002B4965" w:rsidRDefault="00DF1AB0" w:rsidP="00DF1AB0">
      <w:pPr>
        <w:rPr>
          <w:color w:val="000000"/>
        </w:rPr>
      </w:pPr>
    </w:p>
    <w:p w:rsidR="00DF1AB0" w:rsidRPr="002B4965" w:rsidRDefault="00DF1AB0" w:rsidP="00DF1AB0">
      <w:pPr>
        <w:rPr>
          <w:color w:val="000000"/>
        </w:rPr>
      </w:pPr>
      <w:proofErr w:type="gramStart"/>
      <w:r w:rsidRPr="002B4965">
        <w:rPr>
          <w:b/>
          <w:bCs/>
          <w:color w:val="000000"/>
        </w:rPr>
        <w:t>Confidentiality.</w:t>
      </w:r>
      <w:proofErr w:type="gramEnd"/>
      <w:r w:rsidRPr="002B4965">
        <w:rPr>
          <w:b/>
          <w:bCs/>
          <w:color w:val="000000"/>
        </w:rPr>
        <w:t xml:space="preserve"> </w:t>
      </w:r>
      <w:r w:rsidRPr="002B4965">
        <w:rPr>
          <w:color w:val="000000"/>
        </w:rPr>
        <w:t>All information about you obtained as a result of your participation in this research will be kept confidential.</w:t>
      </w:r>
      <w:r w:rsidR="008C7353">
        <w:rPr>
          <w:color w:val="000000"/>
        </w:rPr>
        <w:t xml:space="preserve"> The only form of identification asked will be </w:t>
      </w:r>
      <w:r w:rsidR="00FC037A">
        <w:rPr>
          <w:color w:val="000000"/>
        </w:rPr>
        <w:t xml:space="preserve">each participant’s </w:t>
      </w:r>
      <w:r w:rsidR="008C7353">
        <w:rPr>
          <w:color w:val="000000"/>
        </w:rPr>
        <w:t>preferred e</w:t>
      </w:r>
      <w:r w:rsidR="00C20AA6">
        <w:rPr>
          <w:color w:val="000000"/>
        </w:rPr>
        <w:t xml:space="preserve">mail address in order to send a </w:t>
      </w:r>
      <w:r w:rsidR="00280D43">
        <w:rPr>
          <w:color w:val="000000"/>
        </w:rPr>
        <w:t xml:space="preserve">one-time </w:t>
      </w:r>
      <w:r w:rsidR="00C20AA6">
        <w:rPr>
          <w:color w:val="000000"/>
        </w:rPr>
        <w:t>mass</w:t>
      </w:r>
      <w:r w:rsidR="008C7353">
        <w:rPr>
          <w:color w:val="000000"/>
        </w:rPr>
        <w:t xml:space="preserve"> email reminder at the end of the 2 week period given to complete the </w:t>
      </w:r>
      <w:r w:rsidR="00FC037A">
        <w:rPr>
          <w:color w:val="000000"/>
        </w:rPr>
        <w:t>questionnaire</w:t>
      </w:r>
      <w:r w:rsidR="008C7353">
        <w:rPr>
          <w:color w:val="000000"/>
        </w:rPr>
        <w:t xml:space="preserve"> packet. </w:t>
      </w:r>
      <w:r w:rsidR="00280D43" w:rsidRPr="002B4965">
        <w:rPr>
          <w:color w:val="000000"/>
        </w:rPr>
        <w:t xml:space="preserve">The </w:t>
      </w:r>
      <w:r w:rsidR="002B3482">
        <w:rPr>
          <w:color w:val="000000"/>
        </w:rPr>
        <w:t xml:space="preserve">signed consent forms </w:t>
      </w:r>
      <w:r w:rsidR="00280D43">
        <w:rPr>
          <w:color w:val="000000"/>
        </w:rPr>
        <w:t>with</w:t>
      </w:r>
      <w:r w:rsidR="00FC037A">
        <w:rPr>
          <w:color w:val="000000"/>
        </w:rPr>
        <w:t xml:space="preserve"> each</w:t>
      </w:r>
      <w:r w:rsidR="00280D43">
        <w:rPr>
          <w:color w:val="000000"/>
        </w:rPr>
        <w:t xml:space="preserve"> individual’s email address </w:t>
      </w:r>
      <w:r w:rsidR="00280D43" w:rsidRPr="002B4965">
        <w:rPr>
          <w:color w:val="000000"/>
        </w:rPr>
        <w:t xml:space="preserve">will be safely kept in a locked file cabinet in the Psychology Department </w:t>
      </w:r>
      <w:r w:rsidR="00054099">
        <w:rPr>
          <w:color w:val="000000"/>
        </w:rPr>
        <w:t xml:space="preserve">lab room 312 A </w:t>
      </w:r>
      <w:r w:rsidR="00280D43" w:rsidRPr="002B4965">
        <w:rPr>
          <w:color w:val="000000"/>
        </w:rPr>
        <w:t xml:space="preserve">for </w:t>
      </w:r>
      <w:r w:rsidR="00280D43">
        <w:rPr>
          <w:color w:val="000000"/>
        </w:rPr>
        <w:t>the time of data collection</w:t>
      </w:r>
      <w:r w:rsidR="00054099">
        <w:rPr>
          <w:color w:val="000000"/>
        </w:rPr>
        <w:t xml:space="preserve"> (3 weeks)</w:t>
      </w:r>
      <w:r w:rsidR="00280D43">
        <w:rPr>
          <w:color w:val="000000"/>
        </w:rPr>
        <w:t xml:space="preserve"> and will be immediately</w:t>
      </w:r>
      <w:r w:rsidR="00280D43" w:rsidRPr="002B4965">
        <w:rPr>
          <w:color w:val="000000"/>
        </w:rPr>
        <w:t xml:space="preserve"> destroyed</w:t>
      </w:r>
      <w:r w:rsidR="00280D43">
        <w:rPr>
          <w:color w:val="000000"/>
        </w:rPr>
        <w:t xml:space="preserve"> after the email reminder has been sent to all the participants</w:t>
      </w:r>
      <w:r w:rsidR="00280D43" w:rsidRPr="002B4965">
        <w:rPr>
          <w:color w:val="000000"/>
        </w:rPr>
        <w:t>.</w:t>
      </w:r>
      <w:r w:rsidR="00280D43">
        <w:rPr>
          <w:color w:val="000000"/>
        </w:rPr>
        <w:t xml:space="preserve"> </w:t>
      </w:r>
      <w:r w:rsidR="002B3482">
        <w:rPr>
          <w:color w:val="000000"/>
        </w:rPr>
        <w:t xml:space="preserve">Primary investigator, Yana </w:t>
      </w:r>
      <w:proofErr w:type="spellStart"/>
      <w:r w:rsidR="002B3482">
        <w:rPr>
          <w:color w:val="000000"/>
        </w:rPr>
        <w:t>Kruglikova</w:t>
      </w:r>
      <w:proofErr w:type="spellEnd"/>
      <w:r w:rsidR="002B3482">
        <w:rPr>
          <w:color w:val="000000"/>
        </w:rPr>
        <w:t xml:space="preserve">, and her supervisor, Dr. Kelly </w:t>
      </w:r>
      <w:proofErr w:type="spellStart"/>
      <w:r w:rsidR="002B3482">
        <w:rPr>
          <w:color w:val="000000"/>
        </w:rPr>
        <w:t>Haskard</w:t>
      </w:r>
      <w:proofErr w:type="spellEnd"/>
      <w:r w:rsidR="002B3482">
        <w:rPr>
          <w:color w:val="000000"/>
        </w:rPr>
        <w:t>, will be personally responsible for keeping the consent forms stored, secured</w:t>
      </w:r>
      <w:r w:rsidR="00115576">
        <w:rPr>
          <w:color w:val="000000"/>
        </w:rPr>
        <w:t>,</w:t>
      </w:r>
      <w:r w:rsidR="002B3482">
        <w:rPr>
          <w:color w:val="000000"/>
        </w:rPr>
        <w:t xml:space="preserve"> and then destroyed. </w:t>
      </w:r>
      <w:r w:rsidR="00280D43">
        <w:rPr>
          <w:color w:val="000000"/>
        </w:rPr>
        <w:t>During the survey completion, e</w:t>
      </w:r>
      <w:r w:rsidRPr="002B4965">
        <w:rPr>
          <w:color w:val="000000"/>
        </w:rPr>
        <w:t xml:space="preserve">ach participant will be </w:t>
      </w:r>
      <w:r w:rsidR="00280D43">
        <w:rPr>
          <w:color w:val="000000"/>
        </w:rPr>
        <w:t>assigned</w:t>
      </w:r>
      <w:r w:rsidRPr="002B4965">
        <w:rPr>
          <w:color w:val="000000"/>
        </w:rPr>
        <w:t xml:space="preserve"> an experiment ID by which the data will be categorized and the results can be matched for analysis.</w:t>
      </w:r>
      <w:r w:rsidR="003A665D">
        <w:rPr>
          <w:color w:val="000000"/>
        </w:rPr>
        <w:t xml:space="preserve"> All the surveys inside the packet will have experiment ID</w:t>
      </w:r>
      <w:r w:rsidRPr="002B4965">
        <w:rPr>
          <w:color w:val="000000"/>
        </w:rPr>
        <w:t xml:space="preserve"> </w:t>
      </w:r>
      <w:r w:rsidR="003A665D">
        <w:rPr>
          <w:color w:val="000000"/>
        </w:rPr>
        <w:t xml:space="preserve">written on them in case some forms get misplaced. </w:t>
      </w:r>
      <w:r w:rsidRPr="002B4965">
        <w:rPr>
          <w:color w:val="000000"/>
        </w:rPr>
        <w:t xml:space="preserve">There will be no documents linking a participant's </w:t>
      </w:r>
      <w:r w:rsidR="008C7353">
        <w:rPr>
          <w:color w:val="000000"/>
        </w:rPr>
        <w:t>email address</w:t>
      </w:r>
      <w:r w:rsidRPr="002B4965">
        <w:rPr>
          <w:color w:val="000000"/>
        </w:rPr>
        <w:t xml:space="preserve"> and experiment ID number</w:t>
      </w:r>
      <w:r w:rsidR="00FE341E">
        <w:rPr>
          <w:color w:val="000000"/>
        </w:rPr>
        <w:t xml:space="preserve"> so the data analysis will be anonymous</w:t>
      </w:r>
      <w:r w:rsidRPr="002B4965">
        <w:rPr>
          <w:color w:val="000000"/>
        </w:rPr>
        <w:t xml:space="preserve">. No outside individuals except for the primary </w:t>
      </w:r>
      <w:r w:rsidR="007B7437" w:rsidRPr="002B4965">
        <w:rPr>
          <w:color w:val="000000"/>
        </w:rPr>
        <w:t>investigator</w:t>
      </w:r>
      <w:r w:rsidR="007B7437">
        <w:rPr>
          <w:color w:val="000000"/>
        </w:rPr>
        <w:t>,</w:t>
      </w:r>
      <w:r w:rsidR="007B7437" w:rsidRPr="002B4965">
        <w:rPr>
          <w:color w:val="000000"/>
        </w:rPr>
        <w:t xml:space="preserve"> Yana</w:t>
      </w:r>
      <w:r w:rsidRPr="002B4965">
        <w:rPr>
          <w:color w:val="000000"/>
        </w:rPr>
        <w:t xml:space="preserve"> </w:t>
      </w:r>
      <w:proofErr w:type="spellStart"/>
      <w:r w:rsidRPr="002B4965">
        <w:rPr>
          <w:color w:val="000000"/>
        </w:rPr>
        <w:t>Kruglikova</w:t>
      </w:r>
      <w:proofErr w:type="spellEnd"/>
      <w:r w:rsidR="00FC037A">
        <w:rPr>
          <w:color w:val="000000"/>
        </w:rPr>
        <w:t xml:space="preserve"> and her supervisor Dr. Kelly </w:t>
      </w:r>
      <w:proofErr w:type="spellStart"/>
      <w:proofErr w:type="gramStart"/>
      <w:r w:rsidR="00FC037A">
        <w:rPr>
          <w:color w:val="000000"/>
        </w:rPr>
        <w:t>Haskard</w:t>
      </w:r>
      <w:proofErr w:type="spellEnd"/>
      <w:r w:rsidR="00FC037A">
        <w:rPr>
          <w:color w:val="000000"/>
        </w:rPr>
        <w:t>,</w:t>
      </w:r>
      <w:proofErr w:type="gramEnd"/>
      <w:r w:rsidRPr="002B4965">
        <w:rPr>
          <w:color w:val="000000"/>
        </w:rPr>
        <w:t xml:space="preserve"> will have access to the data. </w:t>
      </w:r>
    </w:p>
    <w:p w:rsidR="00DF1AB0" w:rsidRPr="002B4965" w:rsidRDefault="00DF1AB0" w:rsidP="00DF1AB0">
      <w:pPr>
        <w:rPr>
          <w:color w:val="000000"/>
        </w:rPr>
      </w:pPr>
    </w:p>
    <w:p w:rsidR="00DF1AB0" w:rsidRDefault="00DF1AB0" w:rsidP="00DF1AB0">
      <w:pPr>
        <w:rPr>
          <w:color w:val="000000"/>
        </w:rPr>
      </w:pPr>
      <w:proofErr w:type="gramStart"/>
      <w:r w:rsidRPr="002B4965">
        <w:rPr>
          <w:b/>
          <w:bCs/>
          <w:color w:val="000000"/>
        </w:rPr>
        <w:lastRenderedPageBreak/>
        <w:t>Voluntary Participation</w:t>
      </w:r>
      <w:r w:rsidRPr="002B4965">
        <w:rPr>
          <w:color w:val="000000"/>
        </w:rPr>
        <w:t>.</w:t>
      </w:r>
      <w:proofErr w:type="gramEnd"/>
      <w:r w:rsidRPr="002B4965">
        <w:rPr>
          <w:color w:val="000000"/>
        </w:rPr>
        <w:t xml:space="preserve"> Your participation in this study is completely voluntary. You do not have to participate, and you may withdraw your consent to participate in this study at any time without prejudice or jeopardy to your standing with the University or Athletic Department. </w:t>
      </w:r>
      <w:r w:rsidR="00D84F84">
        <w:rPr>
          <w:color w:val="000000"/>
        </w:rPr>
        <w:t>You may choose to not answer any question(s) for any reason without any further penalties or consequences.</w:t>
      </w:r>
    </w:p>
    <w:p w:rsidR="00724582" w:rsidRDefault="00724582" w:rsidP="00DF1AB0">
      <w:pPr>
        <w:rPr>
          <w:color w:val="000000"/>
        </w:rPr>
      </w:pPr>
    </w:p>
    <w:p w:rsidR="00724582" w:rsidRPr="002B4965" w:rsidRDefault="00724582" w:rsidP="00DF1AB0">
      <w:pPr>
        <w:rPr>
          <w:color w:val="000000"/>
        </w:rPr>
      </w:pPr>
      <w:r>
        <w:rPr>
          <w:color w:val="000000"/>
        </w:rPr>
        <w:t xml:space="preserve">If requested, summary of the findings will be provided to you as a participant upon completion of the study. Contact primary investigator, Yana </w:t>
      </w:r>
      <w:proofErr w:type="spellStart"/>
      <w:r>
        <w:rPr>
          <w:color w:val="000000"/>
        </w:rPr>
        <w:t>Kruglikova</w:t>
      </w:r>
      <w:proofErr w:type="spellEnd"/>
      <w:r>
        <w:rPr>
          <w:color w:val="000000"/>
        </w:rPr>
        <w:t xml:space="preserve"> at </w:t>
      </w:r>
      <w:hyperlink r:id="rId6" w:history="1">
        <w:r w:rsidRPr="00245BA9">
          <w:rPr>
            <w:rStyle w:val="Hyperlink"/>
          </w:rPr>
          <w:t>yk1014@txstate.edu</w:t>
        </w:r>
      </w:hyperlink>
      <w:r>
        <w:rPr>
          <w:color w:val="000000"/>
        </w:rPr>
        <w:t xml:space="preserve"> </w:t>
      </w:r>
      <w:r w:rsidR="00115576">
        <w:rPr>
          <w:color w:val="000000"/>
        </w:rPr>
        <w:t>to</w:t>
      </w:r>
      <w:r>
        <w:rPr>
          <w:color w:val="000000"/>
        </w:rPr>
        <w:t xml:space="preserve"> request the results of the study after April 30, 2009.</w:t>
      </w:r>
    </w:p>
    <w:p w:rsidR="00DF1AB0" w:rsidRPr="002B4965" w:rsidRDefault="00DF1AB0" w:rsidP="00DF1AB0">
      <w:pPr>
        <w:rPr>
          <w:color w:val="000000"/>
        </w:rPr>
      </w:pPr>
    </w:p>
    <w:p w:rsidR="00DF1AB0" w:rsidRDefault="00DF1AB0" w:rsidP="00DF1AB0">
      <w:pPr>
        <w:numPr>
          <w:ins w:id="0" w:author="Unknown"/>
        </w:numPr>
        <w:rPr>
          <w:color w:val="000000"/>
        </w:rPr>
      </w:pPr>
      <w:proofErr w:type="gramStart"/>
      <w:r w:rsidRPr="002B4965">
        <w:rPr>
          <w:b/>
          <w:color w:val="000000"/>
        </w:rPr>
        <w:t>Statement of Consent</w:t>
      </w:r>
      <w:r w:rsidRPr="002B4965">
        <w:rPr>
          <w:color w:val="000000"/>
        </w:rPr>
        <w:t>.</w:t>
      </w:r>
      <w:proofErr w:type="gramEnd"/>
      <w:r w:rsidRPr="002B4965">
        <w:rPr>
          <w:color w:val="000000"/>
        </w:rPr>
        <w:t xml:space="preserve"> I have read the above information. I willingly consent to participate in this research. </w:t>
      </w:r>
      <w:r w:rsidR="00203668">
        <w:rPr>
          <w:color w:val="000000"/>
        </w:rPr>
        <w:t xml:space="preserve">I willingly agree to share my preferred email address for the purpose of </w:t>
      </w:r>
      <w:r w:rsidR="00FC037A">
        <w:rPr>
          <w:color w:val="000000"/>
        </w:rPr>
        <w:t xml:space="preserve">a </w:t>
      </w:r>
      <w:r w:rsidR="00203668">
        <w:rPr>
          <w:color w:val="000000"/>
        </w:rPr>
        <w:t xml:space="preserve">one-time mass email reminder. </w:t>
      </w:r>
      <w:r w:rsidRPr="002B4965">
        <w:rPr>
          <w:color w:val="000000"/>
        </w:rPr>
        <w:t xml:space="preserve">I understand that confidentiality of my information will be maintained. I can terminate </w:t>
      </w:r>
      <w:r w:rsidR="00FC037A">
        <w:rPr>
          <w:color w:val="000000"/>
        </w:rPr>
        <w:t xml:space="preserve">my </w:t>
      </w:r>
      <w:r w:rsidRPr="002B4965">
        <w:rPr>
          <w:color w:val="000000"/>
        </w:rPr>
        <w:t>participation at any time. Upon signing this form, I will receive a copy for my personal records.</w:t>
      </w:r>
    </w:p>
    <w:p w:rsidR="008F50F8" w:rsidRDefault="008F50F8" w:rsidP="00DF1AB0">
      <w:pPr>
        <w:rPr>
          <w:color w:val="000000"/>
        </w:rPr>
      </w:pPr>
    </w:p>
    <w:p w:rsidR="008F50F8" w:rsidRDefault="008F50F8" w:rsidP="008F50F8">
      <w:pPr>
        <w:rPr>
          <w:color w:val="000000"/>
        </w:rPr>
      </w:pPr>
      <w:r w:rsidRPr="00A417A4">
        <w:rPr>
          <w:i/>
          <w:color w:val="000000"/>
        </w:rPr>
        <w:t>Your preferred email address</w:t>
      </w:r>
      <w:r>
        <w:rPr>
          <w:color w:val="000000"/>
        </w:rPr>
        <w:t>_________________________________</w:t>
      </w:r>
    </w:p>
    <w:p w:rsidR="008F50F8" w:rsidRPr="002B4965" w:rsidRDefault="008F50F8" w:rsidP="00DF1AB0">
      <w:pPr>
        <w:rPr>
          <w:color w:val="000000"/>
        </w:rPr>
      </w:pPr>
    </w:p>
    <w:p w:rsidR="00DF1AB0" w:rsidRPr="002B4965" w:rsidRDefault="00DF1AB0" w:rsidP="00DF1AB0">
      <w:pPr>
        <w:rPr>
          <w:color w:val="000000"/>
        </w:rPr>
      </w:pPr>
    </w:p>
    <w:p w:rsidR="00DF1AB0" w:rsidRPr="002B4965" w:rsidRDefault="00DF1AB0" w:rsidP="00DF1AB0">
      <w:pPr>
        <w:rPr>
          <w:color w:val="000000"/>
        </w:rPr>
      </w:pPr>
      <w:r w:rsidRPr="002B4965">
        <w:rPr>
          <w:color w:val="000000"/>
        </w:rPr>
        <w:t>___________________________          ______________</w:t>
      </w:r>
      <w:r w:rsidR="00794A70">
        <w:rPr>
          <w:color w:val="000000"/>
        </w:rPr>
        <w:t xml:space="preserve">          </w:t>
      </w:r>
    </w:p>
    <w:p w:rsidR="00DF1AB0" w:rsidRPr="002B4965" w:rsidRDefault="00DF1AB0" w:rsidP="00DF1AB0">
      <w:pPr>
        <w:rPr>
          <w:color w:val="000000"/>
        </w:rPr>
      </w:pPr>
      <w:r w:rsidRPr="002B4965">
        <w:rPr>
          <w:color w:val="000000"/>
        </w:rPr>
        <w:t>Signature of Participant                            Date</w:t>
      </w:r>
    </w:p>
    <w:p w:rsidR="00DF1AB0" w:rsidRPr="002B4965" w:rsidRDefault="00DF1AB0" w:rsidP="00DF1AB0">
      <w:pPr>
        <w:rPr>
          <w:color w:val="000000"/>
        </w:rPr>
      </w:pPr>
    </w:p>
    <w:p w:rsidR="00DF1AB0" w:rsidRPr="002B4965" w:rsidRDefault="00DF1AB0" w:rsidP="00DF1AB0">
      <w:pPr>
        <w:rPr>
          <w:color w:val="000000"/>
        </w:rPr>
      </w:pPr>
      <w:r w:rsidRPr="002B4965">
        <w:rPr>
          <w:color w:val="000000"/>
        </w:rPr>
        <w:t>___________________________          ______________</w:t>
      </w:r>
    </w:p>
    <w:p w:rsidR="00DF1AB0" w:rsidRPr="002B4965" w:rsidRDefault="00DF1AB0" w:rsidP="00DF1AB0">
      <w:pPr>
        <w:rPr>
          <w:color w:val="000000"/>
        </w:rPr>
      </w:pPr>
      <w:r w:rsidRPr="002B4965">
        <w:rPr>
          <w:color w:val="000000"/>
        </w:rPr>
        <w:t>Signature of Investigator                          Date</w:t>
      </w:r>
    </w:p>
    <w:p w:rsidR="00DF1AB0" w:rsidRPr="002B4965" w:rsidRDefault="00DF1AB0" w:rsidP="00DF1AB0"/>
    <w:p w:rsidR="00DF1AB0" w:rsidRPr="002B4965" w:rsidRDefault="00DF1AB0" w:rsidP="00DF1AB0"/>
    <w:p w:rsidR="00DF1AB0" w:rsidRDefault="00DF1AB0" w:rsidP="00DF1AB0"/>
    <w:p w:rsidR="00DF1AB0" w:rsidRDefault="00DF1AB0" w:rsidP="00DF1AB0"/>
    <w:p w:rsidR="00DF1AB0" w:rsidRDefault="00DF1AB0" w:rsidP="00DF1AB0"/>
    <w:p w:rsidR="00DF1AB0" w:rsidRDefault="00DF1AB0" w:rsidP="00DF1AB0"/>
    <w:p w:rsidR="00530DF2" w:rsidRDefault="00530DF2"/>
    <w:p w:rsidR="00530DF2" w:rsidRDefault="00530DF2"/>
    <w:p w:rsidR="00530DF2" w:rsidRDefault="00530DF2"/>
    <w:p w:rsidR="00530DF2" w:rsidRDefault="00530DF2"/>
    <w:p w:rsidR="00530DF2" w:rsidRDefault="00530DF2"/>
    <w:p w:rsidR="00530DF2" w:rsidRDefault="00530DF2"/>
    <w:p w:rsidR="00530DF2" w:rsidRDefault="00530DF2"/>
    <w:p w:rsidR="00530DF2" w:rsidRDefault="00530DF2"/>
    <w:p w:rsidR="00530DF2" w:rsidRDefault="00530DF2"/>
    <w:p w:rsidR="00530DF2" w:rsidRDefault="00530DF2"/>
    <w:p w:rsidR="00530DF2" w:rsidRDefault="00530DF2"/>
    <w:p w:rsidR="00530DF2" w:rsidRDefault="00530DF2"/>
    <w:p w:rsidR="00530DF2" w:rsidRDefault="00530DF2"/>
    <w:p w:rsidR="00530DF2" w:rsidRDefault="00530DF2"/>
    <w:p w:rsidR="00530DF2" w:rsidRDefault="00530DF2"/>
    <w:p w:rsidR="00530DF2" w:rsidRDefault="00530DF2"/>
    <w:p w:rsidR="00530DF2" w:rsidRDefault="00530DF2" w:rsidP="00530DF2">
      <w:pPr>
        <w:jc w:val="center"/>
      </w:pPr>
      <w:r>
        <w:lastRenderedPageBreak/>
        <w:t>Eating Attitudes Test</w:t>
      </w:r>
    </w:p>
    <w:p w:rsidR="00530DF2" w:rsidRDefault="00530DF2" w:rsidP="00530DF2">
      <w:pPr>
        <w:jc w:val="center"/>
      </w:pPr>
      <w:r>
        <w:t xml:space="preserve">(Garner &amp; </w:t>
      </w:r>
      <w:proofErr w:type="spellStart"/>
      <w:r>
        <w:t>Garfinkel</w:t>
      </w:r>
      <w:proofErr w:type="spellEnd"/>
      <w:r>
        <w:t>, 1979)</w:t>
      </w:r>
    </w:p>
    <w:p w:rsidR="00530DF2" w:rsidRDefault="00530DF2" w:rsidP="00530DF2">
      <w:r>
        <w:t xml:space="preserve">Please place an (X) under the column which applies best to each of the numbered statements. All of the results will be </w:t>
      </w:r>
      <w:r w:rsidRPr="00D1648E">
        <w:rPr>
          <w:i/>
        </w:rPr>
        <w:t xml:space="preserve">strictly </w:t>
      </w:r>
      <w:r>
        <w:t>confidential. Most of the questions directly relate to food or eating, although other types of questions have been included. Please answer each question carefully. Thank you.</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0"/>
        <w:gridCol w:w="763"/>
        <w:gridCol w:w="763"/>
        <w:gridCol w:w="763"/>
        <w:gridCol w:w="856"/>
        <w:gridCol w:w="803"/>
        <w:gridCol w:w="4678"/>
      </w:tblGrid>
      <w:tr w:rsidR="00530DF2" w:rsidRPr="00761589" w:rsidTr="00CE34D2">
        <w:trPr>
          <w:trHeight w:val="548"/>
        </w:trPr>
        <w:tc>
          <w:tcPr>
            <w:tcW w:w="843" w:type="dxa"/>
          </w:tcPr>
          <w:p w:rsidR="00530DF2" w:rsidRPr="00761589" w:rsidRDefault="00530DF2" w:rsidP="00CE34D2">
            <w:r w:rsidRPr="00761589">
              <w:t>Always</w:t>
            </w:r>
          </w:p>
        </w:tc>
        <w:tc>
          <w:tcPr>
            <w:tcW w:w="728" w:type="dxa"/>
          </w:tcPr>
          <w:p w:rsidR="00530DF2" w:rsidRPr="00761589" w:rsidRDefault="00530DF2" w:rsidP="00CE34D2">
            <w:r w:rsidRPr="00761589">
              <w:t>Very</w:t>
            </w:r>
          </w:p>
          <w:p w:rsidR="00530DF2" w:rsidRPr="00761589" w:rsidRDefault="00530DF2" w:rsidP="00CE34D2">
            <w:r w:rsidRPr="00761589">
              <w:t>Often</w:t>
            </w:r>
          </w:p>
        </w:tc>
        <w:tc>
          <w:tcPr>
            <w:tcW w:w="728" w:type="dxa"/>
          </w:tcPr>
          <w:p w:rsidR="00530DF2" w:rsidRPr="00761589" w:rsidRDefault="00530DF2" w:rsidP="00CE34D2">
            <w:r w:rsidRPr="00761589">
              <w:t>Often</w:t>
            </w:r>
          </w:p>
        </w:tc>
        <w:tc>
          <w:tcPr>
            <w:tcW w:w="720" w:type="dxa"/>
          </w:tcPr>
          <w:p w:rsidR="00530DF2" w:rsidRPr="00761589" w:rsidRDefault="00530DF2" w:rsidP="00CE34D2">
            <w:r w:rsidRPr="00761589">
              <w:t>Some</w:t>
            </w:r>
          </w:p>
          <w:p w:rsidR="00530DF2" w:rsidRPr="00761589" w:rsidRDefault="00530DF2" w:rsidP="00CE34D2">
            <w:r w:rsidRPr="00761589">
              <w:t>times</w:t>
            </w:r>
          </w:p>
        </w:tc>
        <w:tc>
          <w:tcPr>
            <w:tcW w:w="778" w:type="dxa"/>
          </w:tcPr>
          <w:p w:rsidR="00530DF2" w:rsidRPr="00761589" w:rsidRDefault="00530DF2" w:rsidP="00CE34D2">
            <w:r w:rsidRPr="00761589">
              <w:t>Rarely</w:t>
            </w:r>
          </w:p>
        </w:tc>
        <w:tc>
          <w:tcPr>
            <w:tcW w:w="754" w:type="dxa"/>
          </w:tcPr>
          <w:p w:rsidR="00530DF2" w:rsidRPr="00761589" w:rsidRDefault="00530DF2" w:rsidP="00CE34D2">
            <w:r w:rsidRPr="00761589">
              <w:t>Never</w:t>
            </w:r>
          </w:p>
        </w:tc>
        <w:tc>
          <w:tcPr>
            <w:tcW w:w="5025" w:type="dxa"/>
          </w:tcPr>
          <w:p w:rsidR="00530DF2" w:rsidRPr="00761589" w:rsidRDefault="00530DF2" w:rsidP="00CE34D2"/>
        </w:tc>
      </w:tr>
      <w:tr w:rsidR="00530DF2" w:rsidRPr="00761589" w:rsidTr="00CE34D2">
        <w:trPr>
          <w:trHeight w:val="350"/>
        </w:trPr>
        <w:tc>
          <w:tcPr>
            <w:tcW w:w="843"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0" w:type="dxa"/>
          </w:tcPr>
          <w:p w:rsidR="00530DF2" w:rsidRPr="00761589" w:rsidRDefault="00530DF2" w:rsidP="00CE34D2">
            <w:r w:rsidRPr="00761589">
              <w:t>(       )</w:t>
            </w:r>
          </w:p>
        </w:tc>
        <w:tc>
          <w:tcPr>
            <w:tcW w:w="778" w:type="dxa"/>
          </w:tcPr>
          <w:p w:rsidR="00530DF2" w:rsidRPr="00761589" w:rsidRDefault="00530DF2" w:rsidP="00CE34D2">
            <w:r w:rsidRPr="00761589">
              <w:t>(       )</w:t>
            </w:r>
          </w:p>
        </w:tc>
        <w:tc>
          <w:tcPr>
            <w:tcW w:w="754" w:type="dxa"/>
          </w:tcPr>
          <w:p w:rsidR="00530DF2" w:rsidRPr="00761589" w:rsidRDefault="00530DF2" w:rsidP="00CE34D2">
            <w:r w:rsidRPr="00761589">
              <w:t>(       )</w:t>
            </w:r>
          </w:p>
        </w:tc>
        <w:tc>
          <w:tcPr>
            <w:tcW w:w="5025" w:type="dxa"/>
          </w:tcPr>
          <w:p w:rsidR="00530DF2" w:rsidRPr="00761589" w:rsidRDefault="00530DF2" w:rsidP="00CE34D2">
            <w:pPr>
              <w:pStyle w:val="ListParagraph"/>
              <w:numPr>
                <w:ilvl w:val="0"/>
                <w:numId w:val="1"/>
              </w:numPr>
              <w:spacing w:after="0" w:line="240" w:lineRule="auto"/>
            </w:pPr>
            <w:r w:rsidRPr="00761589">
              <w:t>I like eating with other people.</w:t>
            </w:r>
          </w:p>
        </w:tc>
      </w:tr>
      <w:tr w:rsidR="00530DF2" w:rsidRPr="00761589" w:rsidTr="00CE34D2">
        <w:trPr>
          <w:trHeight w:val="530"/>
        </w:trPr>
        <w:tc>
          <w:tcPr>
            <w:tcW w:w="843"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0" w:type="dxa"/>
          </w:tcPr>
          <w:p w:rsidR="00530DF2" w:rsidRPr="00761589" w:rsidRDefault="00530DF2" w:rsidP="00CE34D2">
            <w:r w:rsidRPr="00761589">
              <w:t>(       )</w:t>
            </w:r>
          </w:p>
        </w:tc>
        <w:tc>
          <w:tcPr>
            <w:tcW w:w="778" w:type="dxa"/>
          </w:tcPr>
          <w:p w:rsidR="00530DF2" w:rsidRPr="00761589" w:rsidRDefault="00530DF2" w:rsidP="00CE34D2">
            <w:r w:rsidRPr="00761589">
              <w:t>(       )</w:t>
            </w:r>
          </w:p>
        </w:tc>
        <w:tc>
          <w:tcPr>
            <w:tcW w:w="754" w:type="dxa"/>
          </w:tcPr>
          <w:p w:rsidR="00530DF2" w:rsidRPr="00761589" w:rsidRDefault="00530DF2" w:rsidP="00CE34D2">
            <w:r w:rsidRPr="00761589">
              <w:t>(       )</w:t>
            </w:r>
          </w:p>
        </w:tc>
        <w:tc>
          <w:tcPr>
            <w:tcW w:w="5025" w:type="dxa"/>
          </w:tcPr>
          <w:p w:rsidR="00530DF2" w:rsidRPr="00761589" w:rsidRDefault="00530DF2" w:rsidP="00CE34D2">
            <w:pPr>
              <w:pStyle w:val="ListParagraph"/>
              <w:numPr>
                <w:ilvl w:val="0"/>
                <w:numId w:val="1"/>
              </w:numPr>
              <w:spacing w:after="0" w:line="240" w:lineRule="auto"/>
            </w:pPr>
            <w:r w:rsidRPr="00761589">
              <w:t>I prepare foods for others but do not eat what I cook.</w:t>
            </w:r>
          </w:p>
        </w:tc>
      </w:tr>
      <w:tr w:rsidR="00530DF2" w:rsidRPr="00761589" w:rsidTr="00CE34D2">
        <w:trPr>
          <w:trHeight w:val="350"/>
        </w:trPr>
        <w:tc>
          <w:tcPr>
            <w:tcW w:w="843"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0" w:type="dxa"/>
          </w:tcPr>
          <w:p w:rsidR="00530DF2" w:rsidRPr="00761589" w:rsidRDefault="00530DF2" w:rsidP="00CE34D2">
            <w:r w:rsidRPr="00761589">
              <w:t>(       )</w:t>
            </w:r>
          </w:p>
        </w:tc>
        <w:tc>
          <w:tcPr>
            <w:tcW w:w="778" w:type="dxa"/>
          </w:tcPr>
          <w:p w:rsidR="00530DF2" w:rsidRPr="00761589" w:rsidRDefault="00530DF2" w:rsidP="00CE34D2">
            <w:r w:rsidRPr="00761589">
              <w:t>(       )</w:t>
            </w:r>
          </w:p>
        </w:tc>
        <w:tc>
          <w:tcPr>
            <w:tcW w:w="754" w:type="dxa"/>
          </w:tcPr>
          <w:p w:rsidR="00530DF2" w:rsidRPr="00761589" w:rsidRDefault="00530DF2" w:rsidP="00CE34D2">
            <w:r w:rsidRPr="00761589">
              <w:t>(       )</w:t>
            </w:r>
          </w:p>
        </w:tc>
        <w:tc>
          <w:tcPr>
            <w:tcW w:w="5025" w:type="dxa"/>
          </w:tcPr>
          <w:p w:rsidR="00530DF2" w:rsidRPr="00761589" w:rsidRDefault="00530DF2" w:rsidP="00CE34D2">
            <w:pPr>
              <w:pStyle w:val="ListParagraph"/>
              <w:numPr>
                <w:ilvl w:val="0"/>
                <w:numId w:val="1"/>
              </w:numPr>
              <w:spacing w:after="0" w:line="240" w:lineRule="auto"/>
            </w:pPr>
            <w:r w:rsidRPr="00761589">
              <w:t>I become anxious prior to eating.</w:t>
            </w:r>
          </w:p>
        </w:tc>
      </w:tr>
      <w:tr w:rsidR="00530DF2" w:rsidRPr="00761589" w:rsidTr="00CE34D2">
        <w:trPr>
          <w:trHeight w:val="350"/>
        </w:trPr>
        <w:tc>
          <w:tcPr>
            <w:tcW w:w="843"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0" w:type="dxa"/>
          </w:tcPr>
          <w:p w:rsidR="00530DF2" w:rsidRPr="00761589" w:rsidRDefault="00530DF2" w:rsidP="00CE34D2">
            <w:r w:rsidRPr="00761589">
              <w:t>(       )</w:t>
            </w:r>
          </w:p>
        </w:tc>
        <w:tc>
          <w:tcPr>
            <w:tcW w:w="778" w:type="dxa"/>
          </w:tcPr>
          <w:p w:rsidR="00530DF2" w:rsidRPr="00761589" w:rsidRDefault="00530DF2" w:rsidP="00CE34D2">
            <w:r w:rsidRPr="00761589">
              <w:t>(       )</w:t>
            </w:r>
          </w:p>
        </w:tc>
        <w:tc>
          <w:tcPr>
            <w:tcW w:w="754" w:type="dxa"/>
          </w:tcPr>
          <w:p w:rsidR="00530DF2" w:rsidRPr="00761589" w:rsidRDefault="00530DF2" w:rsidP="00CE34D2">
            <w:r w:rsidRPr="00761589">
              <w:t>(       )</w:t>
            </w:r>
          </w:p>
        </w:tc>
        <w:tc>
          <w:tcPr>
            <w:tcW w:w="5025" w:type="dxa"/>
          </w:tcPr>
          <w:p w:rsidR="00530DF2" w:rsidRPr="00761589" w:rsidRDefault="00530DF2" w:rsidP="00CE34D2">
            <w:pPr>
              <w:pStyle w:val="ListParagraph"/>
              <w:numPr>
                <w:ilvl w:val="0"/>
                <w:numId w:val="1"/>
              </w:numPr>
              <w:spacing w:after="0" w:line="240" w:lineRule="auto"/>
            </w:pPr>
            <w:r w:rsidRPr="00761589">
              <w:t>I am terrified about being overweight.</w:t>
            </w:r>
          </w:p>
        </w:tc>
      </w:tr>
      <w:tr w:rsidR="00530DF2" w:rsidRPr="00761589" w:rsidTr="00CE34D2">
        <w:trPr>
          <w:trHeight w:val="350"/>
        </w:trPr>
        <w:tc>
          <w:tcPr>
            <w:tcW w:w="843"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0" w:type="dxa"/>
          </w:tcPr>
          <w:p w:rsidR="00530DF2" w:rsidRPr="00761589" w:rsidRDefault="00530DF2" w:rsidP="00CE34D2">
            <w:r w:rsidRPr="00761589">
              <w:t>(       )</w:t>
            </w:r>
          </w:p>
        </w:tc>
        <w:tc>
          <w:tcPr>
            <w:tcW w:w="778" w:type="dxa"/>
          </w:tcPr>
          <w:p w:rsidR="00530DF2" w:rsidRPr="00761589" w:rsidRDefault="00530DF2" w:rsidP="00CE34D2">
            <w:r w:rsidRPr="00761589">
              <w:t>(       )</w:t>
            </w:r>
          </w:p>
        </w:tc>
        <w:tc>
          <w:tcPr>
            <w:tcW w:w="754" w:type="dxa"/>
          </w:tcPr>
          <w:p w:rsidR="00530DF2" w:rsidRPr="00761589" w:rsidRDefault="00530DF2" w:rsidP="00CE34D2">
            <w:r w:rsidRPr="00761589">
              <w:t>(       )</w:t>
            </w:r>
          </w:p>
        </w:tc>
        <w:tc>
          <w:tcPr>
            <w:tcW w:w="5025" w:type="dxa"/>
          </w:tcPr>
          <w:p w:rsidR="00530DF2" w:rsidRPr="00761589" w:rsidRDefault="00530DF2" w:rsidP="00CE34D2">
            <w:pPr>
              <w:pStyle w:val="ListParagraph"/>
              <w:numPr>
                <w:ilvl w:val="0"/>
                <w:numId w:val="1"/>
              </w:numPr>
              <w:spacing w:after="0" w:line="240" w:lineRule="auto"/>
            </w:pPr>
            <w:r w:rsidRPr="00761589">
              <w:t>I avoid eating when I am hungry.</w:t>
            </w:r>
          </w:p>
        </w:tc>
      </w:tr>
      <w:tr w:rsidR="00530DF2" w:rsidRPr="00761589" w:rsidTr="00CE34D2">
        <w:trPr>
          <w:trHeight w:val="350"/>
        </w:trPr>
        <w:tc>
          <w:tcPr>
            <w:tcW w:w="843"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0" w:type="dxa"/>
          </w:tcPr>
          <w:p w:rsidR="00530DF2" w:rsidRPr="00761589" w:rsidRDefault="00530DF2" w:rsidP="00CE34D2">
            <w:r w:rsidRPr="00761589">
              <w:t>(       )</w:t>
            </w:r>
          </w:p>
        </w:tc>
        <w:tc>
          <w:tcPr>
            <w:tcW w:w="778" w:type="dxa"/>
          </w:tcPr>
          <w:p w:rsidR="00530DF2" w:rsidRPr="00761589" w:rsidRDefault="00530DF2" w:rsidP="00CE34D2">
            <w:r w:rsidRPr="00761589">
              <w:t>(       )</w:t>
            </w:r>
          </w:p>
        </w:tc>
        <w:tc>
          <w:tcPr>
            <w:tcW w:w="754" w:type="dxa"/>
          </w:tcPr>
          <w:p w:rsidR="00530DF2" w:rsidRPr="00761589" w:rsidRDefault="00530DF2" w:rsidP="00CE34D2">
            <w:r w:rsidRPr="00761589">
              <w:t>(       )</w:t>
            </w:r>
          </w:p>
        </w:tc>
        <w:tc>
          <w:tcPr>
            <w:tcW w:w="5025" w:type="dxa"/>
          </w:tcPr>
          <w:p w:rsidR="00530DF2" w:rsidRPr="00761589" w:rsidRDefault="00530DF2" w:rsidP="00CE34D2">
            <w:pPr>
              <w:pStyle w:val="ListParagraph"/>
              <w:numPr>
                <w:ilvl w:val="0"/>
                <w:numId w:val="1"/>
              </w:numPr>
              <w:spacing w:after="0" w:line="240" w:lineRule="auto"/>
            </w:pPr>
            <w:r w:rsidRPr="00761589">
              <w:t>I find myself preoccupied with food.</w:t>
            </w:r>
          </w:p>
        </w:tc>
      </w:tr>
      <w:tr w:rsidR="00530DF2" w:rsidRPr="00761589" w:rsidTr="00CE34D2">
        <w:trPr>
          <w:trHeight w:val="620"/>
        </w:trPr>
        <w:tc>
          <w:tcPr>
            <w:tcW w:w="843"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0" w:type="dxa"/>
          </w:tcPr>
          <w:p w:rsidR="00530DF2" w:rsidRPr="00761589" w:rsidRDefault="00530DF2" w:rsidP="00CE34D2">
            <w:r w:rsidRPr="00761589">
              <w:t>(       )</w:t>
            </w:r>
          </w:p>
        </w:tc>
        <w:tc>
          <w:tcPr>
            <w:tcW w:w="778" w:type="dxa"/>
          </w:tcPr>
          <w:p w:rsidR="00530DF2" w:rsidRPr="00761589" w:rsidRDefault="00530DF2" w:rsidP="00CE34D2">
            <w:r w:rsidRPr="00761589">
              <w:t>(       )</w:t>
            </w:r>
          </w:p>
        </w:tc>
        <w:tc>
          <w:tcPr>
            <w:tcW w:w="754" w:type="dxa"/>
          </w:tcPr>
          <w:p w:rsidR="00530DF2" w:rsidRPr="00761589" w:rsidRDefault="00530DF2" w:rsidP="00CE34D2">
            <w:r w:rsidRPr="00761589">
              <w:t>(       )</w:t>
            </w:r>
          </w:p>
        </w:tc>
        <w:tc>
          <w:tcPr>
            <w:tcW w:w="5025" w:type="dxa"/>
          </w:tcPr>
          <w:p w:rsidR="00530DF2" w:rsidRPr="00761589" w:rsidRDefault="00530DF2" w:rsidP="00CE34D2">
            <w:pPr>
              <w:pStyle w:val="ListParagraph"/>
              <w:numPr>
                <w:ilvl w:val="0"/>
                <w:numId w:val="1"/>
              </w:numPr>
              <w:spacing w:after="0" w:line="240" w:lineRule="auto"/>
            </w:pPr>
            <w:r w:rsidRPr="00761589">
              <w:t>I have gone on eating binges where I feel that I may not be able to stop.</w:t>
            </w:r>
          </w:p>
        </w:tc>
      </w:tr>
      <w:tr w:rsidR="00530DF2" w:rsidRPr="00761589" w:rsidTr="00CE34D2">
        <w:trPr>
          <w:trHeight w:val="350"/>
        </w:trPr>
        <w:tc>
          <w:tcPr>
            <w:tcW w:w="843"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0" w:type="dxa"/>
          </w:tcPr>
          <w:p w:rsidR="00530DF2" w:rsidRPr="00761589" w:rsidRDefault="00530DF2" w:rsidP="00CE34D2">
            <w:r w:rsidRPr="00761589">
              <w:t>(       )</w:t>
            </w:r>
          </w:p>
        </w:tc>
        <w:tc>
          <w:tcPr>
            <w:tcW w:w="778" w:type="dxa"/>
          </w:tcPr>
          <w:p w:rsidR="00530DF2" w:rsidRPr="00761589" w:rsidRDefault="00530DF2" w:rsidP="00CE34D2">
            <w:r w:rsidRPr="00761589">
              <w:t>(       )</w:t>
            </w:r>
          </w:p>
        </w:tc>
        <w:tc>
          <w:tcPr>
            <w:tcW w:w="754" w:type="dxa"/>
          </w:tcPr>
          <w:p w:rsidR="00530DF2" w:rsidRPr="00761589" w:rsidRDefault="00530DF2" w:rsidP="00CE34D2">
            <w:r w:rsidRPr="00761589">
              <w:t>(       )</w:t>
            </w:r>
          </w:p>
        </w:tc>
        <w:tc>
          <w:tcPr>
            <w:tcW w:w="5025" w:type="dxa"/>
          </w:tcPr>
          <w:p w:rsidR="00530DF2" w:rsidRPr="00761589" w:rsidRDefault="00530DF2" w:rsidP="00CE34D2">
            <w:pPr>
              <w:pStyle w:val="ListParagraph"/>
              <w:numPr>
                <w:ilvl w:val="0"/>
                <w:numId w:val="1"/>
              </w:numPr>
              <w:spacing w:after="0" w:line="240" w:lineRule="auto"/>
            </w:pPr>
            <w:r w:rsidRPr="00761589">
              <w:t>I cut my food into small pieces.</w:t>
            </w:r>
          </w:p>
        </w:tc>
      </w:tr>
      <w:tr w:rsidR="00530DF2" w:rsidRPr="00761589" w:rsidTr="00CE34D2">
        <w:trPr>
          <w:trHeight w:val="530"/>
        </w:trPr>
        <w:tc>
          <w:tcPr>
            <w:tcW w:w="843"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0" w:type="dxa"/>
          </w:tcPr>
          <w:p w:rsidR="00530DF2" w:rsidRPr="00761589" w:rsidRDefault="00530DF2" w:rsidP="00CE34D2">
            <w:r w:rsidRPr="00761589">
              <w:t>(       )</w:t>
            </w:r>
          </w:p>
        </w:tc>
        <w:tc>
          <w:tcPr>
            <w:tcW w:w="778" w:type="dxa"/>
          </w:tcPr>
          <w:p w:rsidR="00530DF2" w:rsidRPr="00761589" w:rsidRDefault="00530DF2" w:rsidP="00CE34D2">
            <w:r w:rsidRPr="00761589">
              <w:t>(       )</w:t>
            </w:r>
          </w:p>
        </w:tc>
        <w:tc>
          <w:tcPr>
            <w:tcW w:w="754" w:type="dxa"/>
          </w:tcPr>
          <w:p w:rsidR="00530DF2" w:rsidRPr="00761589" w:rsidRDefault="00530DF2" w:rsidP="00CE34D2">
            <w:r w:rsidRPr="00761589">
              <w:t>(       )</w:t>
            </w:r>
          </w:p>
        </w:tc>
        <w:tc>
          <w:tcPr>
            <w:tcW w:w="5025" w:type="dxa"/>
          </w:tcPr>
          <w:p w:rsidR="00530DF2" w:rsidRPr="00761589" w:rsidRDefault="00530DF2" w:rsidP="00CE34D2">
            <w:pPr>
              <w:pStyle w:val="ListParagraph"/>
              <w:numPr>
                <w:ilvl w:val="0"/>
                <w:numId w:val="1"/>
              </w:numPr>
              <w:spacing w:after="0" w:line="240" w:lineRule="auto"/>
            </w:pPr>
            <w:r w:rsidRPr="00761589">
              <w:t>I am aware of the calorie content of foods that I eat.</w:t>
            </w:r>
          </w:p>
        </w:tc>
      </w:tr>
      <w:tr w:rsidR="00530DF2" w:rsidRPr="00761589" w:rsidTr="00CE34D2">
        <w:trPr>
          <w:trHeight w:val="800"/>
        </w:trPr>
        <w:tc>
          <w:tcPr>
            <w:tcW w:w="843"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0" w:type="dxa"/>
          </w:tcPr>
          <w:p w:rsidR="00530DF2" w:rsidRPr="00761589" w:rsidRDefault="00530DF2" w:rsidP="00CE34D2">
            <w:r w:rsidRPr="00761589">
              <w:t>(       )</w:t>
            </w:r>
          </w:p>
        </w:tc>
        <w:tc>
          <w:tcPr>
            <w:tcW w:w="778" w:type="dxa"/>
          </w:tcPr>
          <w:p w:rsidR="00530DF2" w:rsidRPr="00761589" w:rsidRDefault="00530DF2" w:rsidP="00CE34D2">
            <w:r w:rsidRPr="00761589">
              <w:t>(       )</w:t>
            </w:r>
          </w:p>
        </w:tc>
        <w:tc>
          <w:tcPr>
            <w:tcW w:w="754" w:type="dxa"/>
          </w:tcPr>
          <w:p w:rsidR="00530DF2" w:rsidRPr="00761589" w:rsidRDefault="00530DF2" w:rsidP="00CE34D2">
            <w:r w:rsidRPr="00761589">
              <w:t>(       )</w:t>
            </w:r>
          </w:p>
        </w:tc>
        <w:tc>
          <w:tcPr>
            <w:tcW w:w="5025" w:type="dxa"/>
          </w:tcPr>
          <w:p w:rsidR="00530DF2" w:rsidRPr="00761589" w:rsidRDefault="00530DF2" w:rsidP="00CE34D2">
            <w:pPr>
              <w:pStyle w:val="ListParagraph"/>
              <w:numPr>
                <w:ilvl w:val="0"/>
                <w:numId w:val="1"/>
              </w:numPr>
              <w:spacing w:after="0" w:line="240" w:lineRule="auto"/>
            </w:pPr>
            <w:r w:rsidRPr="00761589">
              <w:t>I particularly avoid foods with high carbohydrate content (e.g. bread, potatoes, rice, etc.)</w:t>
            </w:r>
          </w:p>
        </w:tc>
      </w:tr>
      <w:tr w:rsidR="00530DF2" w:rsidRPr="00761589" w:rsidTr="00CE34D2">
        <w:trPr>
          <w:trHeight w:val="350"/>
        </w:trPr>
        <w:tc>
          <w:tcPr>
            <w:tcW w:w="843"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0" w:type="dxa"/>
          </w:tcPr>
          <w:p w:rsidR="00530DF2" w:rsidRPr="00761589" w:rsidRDefault="00530DF2" w:rsidP="00CE34D2">
            <w:r w:rsidRPr="00761589">
              <w:t>(       )</w:t>
            </w:r>
          </w:p>
        </w:tc>
        <w:tc>
          <w:tcPr>
            <w:tcW w:w="778" w:type="dxa"/>
          </w:tcPr>
          <w:p w:rsidR="00530DF2" w:rsidRPr="00761589" w:rsidRDefault="00530DF2" w:rsidP="00CE34D2">
            <w:r w:rsidRPr="00761589">
              <w:t>(       )</w:t>
            </w:r>
          </w:p>
        </w:tc>
        <w:tc>
          <w:tcPr>
            <w:tcW w:w="754" w:type="dxa"/>
          </w:tcPr>
          <w:p w:rsidR="00530DF2" w:rsidRPr="00761589" w:rsidRDefault="00530DF2" w:rsidP="00CE34D2">
            <w:r w:rsidRPr="00761589">
              <w:t>(       )</w:t>
            </w:r>
          </w:p>
        </w:tc>
        <w:tc>
          <w:tcPr>
            <w:tcW w:w="5025" w:type="dxa"/>
          </w:tcPr>
          <w:p w:rsidR="00530DF2" w:rsidRPr="00761589" w:rsidRDefault="00530DF2" w:rsidP="00CE34D2">
            <w:pPr>
              <w:pStyle w:val="ListParagraph"/>
              <w:numPr>
                <w:ilvl w:val="0"/>
                <w:numId w:val="1"/>
              </w:numPr>
              <w:spacing w:after="0" w:line="240" w:lineRule="auto"/>
            </w:pPr>
            <w:r w:rsidRPr="00761589">
              <w:t>I feel bloated after meals.</w:t>
            </w:r>
          </w:p>
        </w:tc>
      </w:tr>
      <w:tr w:rsidR="00530DF2" w:rsidRPr="00761589" w:rsidTr="00CE34D2">
        <w:trPr>
          <w:trHeight w:val="350"/>
        </w:trPr>
        <w:tc>
          <w:tcPr>
            <w:tcW w:w="843"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0" w:type="dxa"/>
          </w:tcPr>
          <w:p w:rsidR="00530DF2" w:rsidRPr="00761589" w:rsidRDefault="00530DF2" w:rsidP="00CE34D2">
            <w:r w:rsidRPr="00761589">
              <w:t>(       )</w:t>
            </w:r>
          </w:p>
        </w:tc>
        <w:tc>
          <w:tcPr>
            <w:tcW w:w="778" w:type="dxa"/>
          </w:tcPr>
          <w:p w:rsidR="00530DF2" w:rsidRPr="00761589" w:rsidRDefault="00530DF2" w:rsidP="00CE34D2">
            <w:r w:rsidRPr="00761589">
              <w:t>(       )</w:t>
            </w:r>
          </w:p>
        </w:tc>
        <w:tc>
          <w:tcPr>
            <w:tcW w:w="754" w:type="dxa"/>
          </w:tcPr>
          <w:p w:rsidR="00530DF2" w:rsidRPr="00761589" w:rsidRDefault="00530DF2" w:rsidP="00CE34D2">
            <w:r w:rsidRPr="00761589">
              <w:t>(       )</w:t>
            </w:r>
          </w:p>
        </w:tc>
        <w:tc>
          <w:tcPr>
            <w:tcW w:w="5025" w:type="dxa"/>
          </w:tcPr>
          <w:p w:rsidR="00530DF2" w:rsidRPr="00761589" w:rsidRDefault="00530DF2" w:rsidP="00CE34D2">
            <w:pPr>
              <w:pStyle w:val="ListParagraph"/>
              <w:numPr>
                <w:ilvl w:val="0"/>
                <w:numId w:val="1"/>
              </w:numPr>
              <w:spacing w:after="0" w:line="240" w:lineRule="auto"/>
            </w:pPr>
            <w:r w:rsidRPr="00761589">
              <w:t>I feel that others would prefer if I ate more.</w:t>
            </w:r>
          </w:p>
        </w:tc>
      </w:tr>
      <w:tr w:rsidR="00530DF2" w:rsidRPr="00761589" w:rsidTr="00CE34D2">
        <w:trPr>
          <w:trHeight w:val="350"/>
        </w:trPr>
        <w:tc>
          <w:tcPr>
            <w:tcW w:w="843"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0" w:type="dxa"/>
          </w:tcPr>
          <w:p w:rsidR="00530DF2" w:rsidRPr="00761589" w:rsidRDefault="00530DF2" w:rsidP="00CE34D2">
            <w:r w:rsidRPr="00761589">
              <w:t>(       )</w:t>
            </w:r>
          </w:p>
        </w:tc>
        <w:tc>
          <w:tcPr>
            <w:tcW w:w="778" w:type="dxa"/>
          </w:tcPr>
          <w:p w:rsidR="00530DF2" w:rsidRPr="00761589" w:rsidRDefault="00530DF2" w:rsidP="00CE34D2">
            <w:r w:rsidRPr="00761589">
              <w:t>(       )</w:t>
            </w:r>
          </w:p>
        </w:tc>
        <w:tc>
          <w:tcPr>
            <w:tcW w:w="754" w:type="dxa"/>
          </w:tcPr>
          <w:p w:rsidR="00530DF2" w:rsidRPr="00761589" w:rsidRDefault="00530DF2" w:rsidP="00CE34D2">
            <w:r w:rsidRPr="00761589">
              <w:t>(       )</w:t>
            </w:r>
          </w:p>
        </w:tc>
        <w:tc>
          <w:tcPr>
            <w:tcW w:w="5025" w:type="dxa"/>
          </w:tcPr>
          <w:p w:rsidR="00530DF2" w:rsidRPr="00761589" w:rsidRDefault="00530DF2" w:rsidP="00CE34D2">
            <w:pPr>
              <w:pStyle w:val="ListParagraph"/>
              <w:numPr>
                <w:ilvl w:val="0"/>
                <w:numId w:val="1"/>
              </w:numPr>
              <w:spacing w:after="0" w:line="240" w:lineRule="auto"/>
            </w:pPr>
            <w:r w:rsidRPr="00761589">
              <w:t>I vomit after I have eaten.</w:t>
            </w:r>
          </w:p>
        </w:tc>
      </w:tr>
      <w:tr w:rsidR="00530DF2" w:rsidRPr="00761589" w:rsidTr="00CE34D2">
        <w:trPr>
          <w:trHeight w:val="350"/>
        </w:trPr>
        <w:tc>
          <w:tcPr>
            <w:tcW w:w="843"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0" w:type="dxa"/>
          </w:tcPr>
          <w:p w:rsidR="00530DF2" w:rsidRPr="00761589" w:rsidRDefault="00530DF2" w:rsidP="00CE34D2">
            <w:r w:rsidRPr="00761589">
              <w:t>(       )</w:t>
            </w:r>
          </w:p>
        </w:tc>
        <w:tc>
          <w:tcPr>
            <w:tcW w:w="778" w:type="dxa"/>
          </w:tcPr>
          <w:p w:rsidR="00530DF2" w:rsidRPr="00761589" w:rsidRDefault="00530DF2" w:rsidP="00CE34D2">
            <w:r w:rsidRPr="00761589">
              <w:t>(       )</w:t>
            </w:r>
          </w:p>
        </w:tc>
        <w:tc>
          <w:tcPr>
            <w:tcW w:w="754" w:type="dxa"/>
          </w:tcPr>
          <w:p w:rsidR="00530DF2" w:rsidRPr="00761589" w:rsidRDefault="00530DF2" w:rsidP="00CE34D2">
            <w:r w:rsidRPr="00761589">
              <w:t>(       )</w:t>
            </w:r>
          </w:p>
        </w:tc>
        <w:tc>
          <w:tcPr>
            <w:tcW w:w="5025" w:type="dxa"/>
          </w:tcPr>
          <w:p w:rsidR="00530DF2" w:rsidRPr="00761589" w:rsidRDefault="00530DF2" w:rsidP="00CE34D2">
            <w:pPr>
              <w:pStyle w:val="ListParagraph"/>
              <w:numPr>
                <w:ilvl w:val="0"/>
                <w:numId w:val="1"/>
              </w:numPr>
              <w:spacing w:after="0" w:line="240" w:lineRule="auto"/>
            </w:pPr>
            <w:r w:rsidRPr="00761589">
              <w:t xml:space="preserve"> I feel extremely guilty after eating. </w:t>
            </w:r>
          </w:p>
        </w:tc>
      </w:tr>
      <w:tr w:rsidR="00530DF2" w:rsidRPr="00761589" w:rsidTr="00CE34D2">
        <w:trPr>
          <w:trHeight w:val="350"/>
        </w:trPr>
        <w:tc>
          <w:tcPr>
            <w:tcW w:w="843"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0" w:type="dxa"/>
          </w:tcPr>
          <w:p w:rsidR="00530DF2" w:rsidRPr="00761589" w:rsidRDefault="00530DF2" w:rsidP="00CE34D2">
            <w:r w:rsidRPr="00761589">
              <w:t>(       )</w:t>
            </w:r>
          </w:p>
        </w:tc>
        <w:tc>
          <w:tcPr>
            <w:tcW w:w="778" w:type="dxa"/>
          </w:tcPr>
          <w:p w:rsidR="00530DF2" w:rsidRPr="00761589" w:rsidRDefault="00530DF2" w:rsidP="00CE34D2">
            <w:r w:rsidRPr="00761589">
              <w:t>(       )</w:t>
            </w:r>
          </w:p>
        </w:tc>
        <w:tc>
          <w:tcPr>
            <w:tcW w:w="754" w:type="dxa"/>
          </w:tcPr>
          <w:p w:rsidR="00530DF2" w:rsidRPr="00761589" w:rsidRDefault="00530DF2" w:rsidP="00CE34D2">
            <w:r w:rsidRPr="00761589">
              <w:t>(       )</w:t>
            </w:r>
          </w:p>
        </w:tc>
        <w:tc>
          <w:tcPr>
            <w:tcW w:w="5025" w:type="dxa"/>
          </w:tcPr>
          <w:p w:rsidR="00530DF2" w:rsidRPr="00761589" w:rsidRDefault="00530DF2" w:rsidP="00CE34D2">
            <w:pPr>
              <w:pStyle w:val="ListParagraph"/>
              <w:numPr>
                <w:ilvl w:val="0"/>
                <w:numId w:val="1"/>
              </w:numPr>
              <w:spacing w:after="0" w:line="240" w:lineRule="auto"/>
            </w:pPr>
            <w:r w:rsidRPr="00761589">
              <w:t>I am preoccupied with a desire to be thinner.</w:t>
            </w:r>
          </w:p>
        </w:tc>
      </w:tr>
      <w:tr w:rsidR="00530DF2" w:rsidRPr="00761589" w:rsidTr="00CE34D2">
        <w:trPr>
          <w:trHeight w:val="350"/>
        </w:trPr>
        <w:tc>
          <w:tcPr>
            <w:tcW w:w="843"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0" w:type="dxa"/>
          </w:tcPr>
          <w:p w:rsidR="00530DF2" w:rsidRPr="00761589" w:rsidRDefault="00530DF2" w:rsidP="00CE34D2">
            <w:r w:rsidRPr="00761589">
              <w:t>(       )</w:t>
            </w:r>
          </w:p>
        </w:tc>
        <w:tc>
          <w:tcPr>
            <w:tcW w:w="778" w:type="dxa"/>
          </w:tcPr>
          <w:p w:rsidR="00530DF2" w:rsidRPr="00761589" w:rsidRDefault="00530DF2" w:rsidP="00CE34D2">
            <w:r w:rsidRPr="00761589">
              <w:t>(       )</w:t>
            </w:r>
          </w:p>
        </w:tc>
        <w:tc>
          <w:tcPr>
            <w:tcW w:w="754" w:type="dxa"/>
          </w:tcPr>
          <w:p w:rsidR="00530DF2" w:rsidRPr="00761589" w:rsidRDefault="00530DF2" w:rsidP="00CE34D2">
            <w:r w:rsidRPr="00761589">
              <w:t>(       )</w:t>
            </w:r>
          </w:p>
        </w:tc>
        <w:tc>
          <w:tcPr>
            <w:tcW w:w="5025" w:type="dxa"/>
          </w:tcPr>
          <w:p w:rsidR="00530DF2" w:rsidRPr="00761589" w:rsidRDefault="00530DF2" w:rsidP="00CE34D2">
            <w:pPr>
              <w:pStyle w:val="ListParagraph"/>
              <w:numPr>
                <w:ilvl w:val="0"/>
                <w:numId w:val="1"/>
              </w:numPr>
              <w:spacing w:after="0" w:line="240" w:lineRule="auto"/>
            </w:pPr>
            <w:r w:rsidRPr="00761589">
              <w:t>I exercise strenuously to burn off calories.</w:t>
            </w:r>
          </w:p>
        </w:tc>
      </w:tr>
      <w:tr w:rsidR="00530DF2" w:rsidRPr="00761589" w:rsidTr="00CE34D2">
        <w:trPr>
          <w:trHeight w:val="350"/>
        </w:trPr>
        <w:tc>
          <w:tcPr>
            <w:tcW w:w="843"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0" w:type="dxa"/>
          </w:tcPr>
          <w:p w:rsidR="00530DF2" w:rsidRPr="00761589" w:rsidRDefault="00530DF2" w:rsidP="00CE34D2">
            <w:r w:rsidRPr="00761589">
              <w:t>(       )</w:t>
            </w:r>
          </w:p>
        </w:tc>
        <w:tc>
          <w:tcPr>
            <w:tcW w:w="778" w:type="dxa"/>
          </w:tcPr>
          <w:p w:rsidR="00530DF2" w:rsidRPr="00761589" w:rsidRDefault="00530DF2" w:rsidP="00CE34D2">
            <w:r w:rsidRPr="00761589">
              <w:t>(       )</w:t>
            </w:r>
          </w:p>
        </w:tc>
        <w:tc>
          <w:tcPr>
            <w:tcW w:w="754" w:type="dxa"/>
          </w:tcPr>
          <w:p w:rsidR="00530DF2" w:rsidRPr="00761589" w:rsidRDefault="00530DF2" w:rsidP="00CE34D2">
            <w:r w:rsidRPr="00761589">
              <w:t>(       )</w:t>
            </w:r>
          </w:p>
        </w:tc>
        <w:tc>
          <w:tcPr>
            <w:tcW w:w="5025" w:type="dxa"/>
          </w:tcPr>
          <w:p w:rsidR="00530DF2" w:rsidRPr="00761589" w:rsidRDefault="00530DF2" w:rsidP="00CE34D2">
            <w:pPr>
              <w:pStyle w:val="ListParagraph"/>
              <w:numPr>
                <w:ilvl w:val="0"/>
                <w:numId w:val="1"/>
              </w:numPr>
              <w:spacing w:after="0" w:line="240" w:lineRule="auto"/>
            </w:pPr>
            <w:r w:rsidRPr="00761589">
              <w:t>I weigh myself several times a day.</w:t>
            </w:r>
          </w:p>
        </w:tc>
      </w:tr>
      <w:tr w:rsidR="00530DF2" w:rsidRPr="00761589" w:rsidTr="00CE34D2">
        <w:trPr>
          <w:trHeight w:val="350"/>
        </w:trPr>
        <w:tc>
          <w:tcPr>
            <w:tcW w:w="843"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0" w:type="dxa"/>
          </w:tcPr>
          <w:p w:rsidR="00530DF2" w:rsidRPr="00761589" w:rsidRDefault="00530DF2" w:rsidP="00CE34D2">
            <w:r w:rsidRPr="00761589">
              <w:t>(       )</w:t>
            </w:r>
          </w:p>
        </w:tc>
        <w:tc>
          <w:tcPr>
            <w:tcW w:w="778" w:type="dxa"/>
          </w:tcPr>
          <w:p w:rsidR="00530DF2" w:rsidRPr="00761589" w:rsidRDefault="00530DF2" w:rsidP="00CE34D2">
            <w:r w:rsidRPr="00761589">
              <w:t>(       )</w:t>
            </w:r>
          </w:p>
        </w:tc>
        <w:tc>
          <w:tcPr>
            <w:tcW w:w="754" w:type="dxa"/>
          </w:tcPr>
          <w:p w:rsidR="00530DF2" w:rsidRPr="00761589" w:rsidRDefault="00530DF2" w:rsidP="00CE34D2">
            <w:r w:rsidRPr="00761589">
              <w:t>(       )</w:t>
            </w:r>
          </w:p>
        </w:tc>
        <w:tc>
          <w:tcPr>
            <w:tcW w:w="5025" w:type="dxa"/>
          </w:tcPr>
          <w:p w:rsidR="00530DF2" w:rsidRPr="00761589" w:rsidRDefault="00530DF2" w:rsidP="00CE34D2">
            <w:pPr>
              <w:pStyle w:val="ListParagraph"/>
              <w:numPr>
                <w:ilvl w:val="0"/>
                <w:numId w:val="1"/>
              </w:numPr>
              <w:spacing w:after="0" w:line="240" w:lineRule="auto"/>
            </w:pPr>
            <w:r w:rsidRPr="00761589">
              <w:t xml:space="preserve">I like my clothes to fit tightly. </w:t>
            </w:r>
          </w:p>
        </w:tc>
      </w:tr>
      <w:tr w:rsidR="00530DF2" w:rsidRPr="00761589" w:rsidTr="00CE34D2">
        <w:trPr>
          <w:trHeight w:val="350"/>
        </w:trPr>
        <w:tc>
          <w:tcPr>
            <w:tcW w:w="843" w:type="dxa"/>
          </w:tcPr>
          <w:p w:rsidR="00530DF2" w:rsidRPr="00761589" w:rsidRDefault="00530DF2" w:rsidP="00CE34D2">
            <w:r w:rsidRPr="00761589">
              <w:lastRenderedPageBreak/>
              <w:t>(       )</w:t>
            </w:r>
          </w:p>
        </w:tc>
        <w:tc>
          <w:tcPr>
            <w:tcW w:w="728"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0" w:type="dxa"/>
          </w:tcPr>
          <w:p w:rsidR="00530DF2" w:rsidRPr="00761589" w:rsidRDefault="00530DF2" w:rsidP="00CE34D2">
            <w:r w:rsidRPr="00761589">
              <w:t>(       )</w:t>
            </w:r>
          </w:p>
        </w:tc>
        <w:tc>
          <w:tcPr>
            <w:tcW w:w="778" w:type="dxa"/>
          </w:tcPr>
          <w:p w:rsidR="00530DF2" w:rsidRPr="00761589" w:rsidRDefault="00530DF2" w:rsidP="00CE34D2">
            <w:r w:rsidRPr="00761589">
              <w:t>(       )</w:t>
            </w:r>
          </w:p>
        </w:tc>
        <w:tc>
          <w:tcPr>
            <w:tcW w:w="754" w:type="dxa"/>
          </w:tcPr>
          <w:p w:rsidR="00530DF2" w:rsidRPr="00761589" w:rsidRDefault="00530DF2" w:rsidP="00CE34D2">
            <w:r w:rsidRPr="00761589">
              <w:t>(       )</w:t>
            </w:r>
          </w:p>
        </w:tc>
        <w:tc>
          <w:tcPr>
            <w:tcW w:w="5025" w:type="dxa"/>
          </w:tcPr>
          <w:p w:rsidR="00530DF2" w:rsidRPr="00761589" w:rsidRDefault="00530DF2" w:rsidP="00CE34D2">
            <w:pPr>
              <w:pStyle w:val="ListParagraph"/>
              <w:numPr>
                <w:ilvl w:val="0"/>
                <w:numId w:val="1"/>
              </w:numPr>
              <w:spacing w:after="0" w:line="240" w:lineRule="auto"/>
            </w:pPr>
            <w:r w:rsidRPr="00761589">
              <w:t xml:space="preserve">I enjoy eating meat. </w:t>
            </w:r>
          </w:p>
        </w:tc>
      </w:tr>
      <w:tr w:rsidR="00530DF2" w:rsidRPr="00761589" w:rsidTr="00CE34D2">
        <w:trPr>
          <w:trHeight w:val="350"/>
        </w:trPr>
        <w:tc>
          <w:tcPr>
            <w:tcW w:w="843"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0" w:type="dxa"/>
          </w:tcPr>
          <w:p w:rsidR="00530DF2" w:rsidRPr="00761589" w:rsidRDefault="00530DF2" w:rsidP="00CE34D2">
            <w:r w:rsidRPr="00761589">
              <w:t>(       )</w:t>
            </w:r>
          </w:p>
        </w:tc>
        <w:tc>
          <w:tcPr>
            <w:tcW w:w="778" w:type="dxa"/>
          </w:tcPr>
          <w:p w:rsidR="00530DF2" w:rsidRPr="00761589" w:rsidRDefault="00530DF2" w:rsidP="00CE34D2">
            <w:r w:rsidRPr="00761589">
              <w:t>(       )</w:t>
            </w:r>
          </w:p>
        </w:tc>
        <w:tc>
          <w:tcPr>
            <w:tcW w:w="754" w:type="dxa"/>
          </w:tcPr>
          <w:p w:rsidR="00530DF2" w:rsidRPr="00761589" w:rsidRDefault="00530DF2" w:rsidP="00CE34D2">
            <w:r w:rsidRPr="00761589">
              <w:t>(       )</w:t>
            </w:r>
          </w:p>
        </w:tc>
        <w:tc>
          <w:tcPr>
            <w:tcW w:w="5025" w:type="dxa"/>
          </w:tcPr>
          <w:p w:rsidR="00530DF2" w:rsidRPr="00761589" w:rsidRDefault="00530DF2" w:rsidP="00CE34D2">
            <w:pPr>
              <w:pStyle w:val="ListParagraph"/>
              <w:numPr>
                <w:ilvl w:val="0"/>
                <w:numId w:val="1"/>
              </w:numPr>
              <w:spacing w:after="0" w:line="240" w:lineRule="auto"/>
            </w:pPr>
            <w:r w:rsidRPr="00761589">
              <w:t xml:space="preserve">I wake up early in the morning. </w:t>
            </w:r>
          </w:p>
        </w:tc>
      </w:tr>
      <w:tr w:rsidR="00530DF2" w:rsidRPr="00761589" w:rsidTr="00CE34D2">
        <w:trPr>
          <w:trHeight w:val="350"/>
        </w:trPr>
        <w:tc>
          <w:tcPr>
            <w:tcW w:w="843"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0" w:type="dxa"/>
          </w:tcPr>
          <w:p w:rsidR="00530DF2" w:rsidRPr="00761589" w:rsidRDefault="00530DF2" w:rsidP="00CE34D2">
            <w:r w:rsidRPr="00761589">
              <w:t>(       )</w:t>
            </w:r>
          </w:p>
        </w:tc>
        <w:tc>
          <w:tcPr>
            <w:tcW w:w="778" w:type="dxa"/>
          </w:tcPr>
          <w:p w:rsidR="00530DF2" w:rsidRPr="00761589" w:rsidRDefault="00530DF2" w:rsidP="00CE34D2">
            <w:r w:rsidRPr="00761589">
              <w:t>(       )</w:t>
            </w:r>
          </w:p>
        </w:tc>
        <w:tc>
          <w:tcPr>
            <w:tcW w:w="754" w:type="dxa"/>
          </w:tcPr>
          <w:p w:rsidR="00530DF2" w:rsidRPr="00761589" w:rsidRDefault="00530DF2" w:rsidP="00CE34D2">
            <w:r w:rsidRPr="00761589">
              <w:t>(       )</w:t>
            </w:r>
          </w:p>
        </w:tc>
        <w:tc>
          <w:tcPr>
            <w:tcW w:w="5025" w:type="dxa"/>
          </w:tcPr>
          <w:p w:rsidR="00530DF2" w:rsidRPr="00761589" w:rsidRDefault="00530DF2" w:rsidP="00CE34D2">
            <w:pPr>
              <w:pStyle w:val="ListParagraph"/>
              <w:numPr>
                <w:ilvl w:val="0"/>
                <w:numId w:val="1"/>
              </w:numPr>
              <w:spacing w:after="0" w:line="240" w:lineRule="auto"/>
            </w:pPr>
            <w:r w:rsidRPr="00761589">
              <w:t>I eat the same foods day after day.</w:t>
            </w:r>
          </w:p>
        </w:tc>
      </w:tr>
      <w:tr w:rsidR="00530DF2" w:rsidRPr="00761589" w:rsidTr="00CE34D2">
        <w:trPr>
          <w:trHeight w:val="530"/>
        </w:trPr>
        <w:tc>
          <w:tcPr>
            <w:tcW w:w="843"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0" w:type="dxa"/>
          </w:tcPr>
          <w:p w:rsidR="00530DF2" w:rsidRPr="00761589" w:rsidRDefault="00530DF2" w:rsidP="00CE34D2">
            <w:r w:rsidRPr="00761589">
              <w:t>(       )</w:t>
            </w:r>
          </w:p>
        </w:tc>
        <w:tc>
          <w:tcPr>
            <w:tcW w:w="778" w:type="dxa"/>
          </w:tcPr>
          <w:p w:rsidR="00530DF2" w:rsidRPr="00761589" w:rsidRDefault="00530DF2" w:rsidP="00CE34D2">
            <w:r w:rsidRPr="00761589">
              <w:t>(       )</w:t>
            </w:r>
          </w:p>
        </w:tc>
        <w:tc>
          <w:tcPr>
            <w:tcW w:w="754" w:type="dxa"/>
          </w:tcPr>
          <w:p w:rsidR="00530DF2" w:rsidRPr="00761589" w:rsidRDefault="00530DF2" w:rsidP="00CE34D2">
            <w:r w:rsidRPr="00761589">
              <w:t>(       )</w:t>
            </w:r>
          </w:p>
        </w:tc>
        <w:tc>
          <w:tcPr>
            <w:tcW w:w="5025" w:type="dxa"/>
          </w:tcPr>
          <w:p w:rsidR="00530DF2" w:rsidRPr="00761589" w:rsidRDefault="00530DF2" w:rsidP="00CE34D2">
            <w:pPr>
              <w:pStyle w:val="ListParagraph"/>
              <w:numPr>
                <w:ilvl w:val="0"/>
                <w:numId w:val="1"/>
              </w:numPr>
              <w:spacing w:after="0" w:line="240" w:lineRule="auto"/>
            </w:pPr>
            <w:r w:rsidRPr="00761589">
              <w:t>I think about burning up calories when I exercise.</w:t>
            </w:r>
          </w:p>
        </w:tc>
      </w:tr>
      <w:tr w:rsidR="00530DF2" w:rsidRPr="00761589" w:rsidTr="00CE34D2">
        <w:trPr>
          <w:trHeight w:val="350"/>
        </w:trPr>
        <w:tc>
          <w:tcPr>
            <w:tcW w:w="843"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0" w:type="dxa"/>
          </w:tcPr>
          <w:p w:rsidR="00530DF2" w:rsidRPr="00761589" w:rsidRDefault="00530DF2" w:rsidP="00CE34D2">
            <w:r w:rsidRPr="00761589">
              <w:t>(       )</w:t>
            </w:r>
          </w:p>
        </w:tc>
        <w:tc>
          <w:tcPr>
            <w:tcW w:w="778" w:type="dxa"/>
          </w:tcPr>
          <w:p w:rsidR="00530DF2" w:rsidRPr="00761589" w:rsidRDefault="00530DF2" w:rsidP="00CE34D2">
            <w:r w:rsidRPr="00761589">
              <w:t>(       )</w:t>
            </w:r>
          </w:p>
        </w:tc>
        <w:tc>
          <w:tcPr>
            <w:tcW w:w="754" w:type="dxa"/>
          </w:tcPr>
          <w:p w:rsidR="00530DF2" w:rsidRPr="00761589" w:rsidRDefault="00530DF2" w:rsidP="00CE34D2">
            <w:r w:rsidRPr="00761589">
              <w:t>(       )</w:t>
            </w:r>
          </w:p>
        </w:tc>
        <w:tc>
          <w:tcPr>
            <w:tcW w:w="5025" w:type="dxa"/>
          </w:tcPr>
          <w:p w:rsidR="00530DF2" w:rsidRPr="00761589" w:rsidRDefault="00530DF2" w:rsidP="00CE34D2">
            <w:pPr>
              <w:pStyle w:val="ListParagraph"/>
              <w:numPr>
                <w:ilvl w:val="0"/>
                <w:numId w:val="1"/>
              </w:numPr>
              <w:spacing w:after="0" w:line="240" w:lineRule="auto"/>
            </w:pPr>
            <w:r w:rsidRPr="00761589">
              <w:t>I have regular menstrual periods.</w:t>
            </w:r>
          </w:p>
        </w:tc>
      </w:tr>
      <w:tr w:rsidR="00530DF2" w:rsidRPr="00761589" w:rsidTr="00CE34D2">
        <w:trPr>
          <w:trHeight w:val="350"/>
        </w:trPr>
        <w:tc>
          <w:tcPr>
            <w:tcW w:w="843"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0" w:type="dxa"/>
          </w:tcPr>
          <w:p w:rsidR="00530DF2" w:rsidRPr="00761589" w:rsidRDefault="00530DF2" w:rsidP="00CE34D2">
            <w:r w:rsidRPr="00761589">
              <w:t>(       )</w:t>
            </w:r>
          </w:p>
        </w:tc>
        <w:tc>
          <w:tcPr>
            <w:tcW w:w="778" w:type="dxa"/>
          </w:tcPr>
          <w:p w:rsidR="00530DF2" w:rsidRPr="00761589" w:rsidRDefault="00530DF2" w:rsidP="00CE34D2">
            <w:r w:rsidRPr="00761589">
              <w:t>(       )</w:t>
            </w:r>
          </w:p>
        </w:tc>
        <w:tc>
          <w:tcPr>
            <w:tcW w:w="754" w:type="dxa"/>
          </w:tcPr>
          <w:p w:rsidR="00530DF2" w:rsidRPr="00761589" w:rsidRDefault="00530DF2" w:rsidP="00CE34D2">
            <w:r w:rsidRPr="00761589">
              <w:t>(       )</w:t>
            </w:r>
          </w:p>
        </w:tc>
        <w:tc>
          <w:tcPr>
            <w:tcW w:w="5025" w:type="dxa"/>
          </w:tcPr>
          <w:p w:rsidR="00530DF2" w:rsidRPr="00761589" w:rsidRDefault="00530DF2" w:rsidP="00CE34D2">
            <w:pPr>
              <w:pStyle w:val="ListParagraph"/>
              <w:numPr>
                <w:ilvl w:val="0"/>
                <w:numId w:val="1"/>
              </w:numPr>
              <w:spacing w:after="0" w:line="240" w:lineRule="auto"/>
            </w:pPr>
            <w:r w:rsidRPr="00761589">
              <w:t>Other people think I am too thin.</w:t>
            </w:r>
          </w:p>
        </w:tc>
      </w:tr>
      <w:tr w:rsidR="00530DF2" w:rsidRPr="00761589" w:rsidTr="00CE34D2">
        <w:trPr>
          <w:trHeight w:val="620"/>
        </w:trPr>
        <w:tc>
          <w:tcPr>
            <w:tcW w:w="843"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0" w:type="dxa"/>
          </w:tcPr>
          <w:p w:rsidR="00530DF2" w:rsidRPr="00761589" w:rsidRDefault="00530DF2" w:rsidP="00CE34D2">
            <w:r w:rsidRPr="00761589">
              <w:t>(       )</w:t>
            </w:r>
          </w:p>
        </w:tc>
        <w:tc>
          <w:tcPr>
            <w:tcW w:w="778" w:type="dxa"/>
          </w:tcPr>
          <w:p w:rsidR="00530DF2" w:rsidRPr="00761589" w:rsidRDefault="00530DF2" w:rsidP="00CE34D2">
            <w:r w:rsidRPr="00761589">
              <w:t>(       )</w:t>
            </w:r>
          </w:p>
        </w:tc>
        <w:tc>
          <w:tcPr>
            <w:tcW w:w="754" w:type="dxa"/>
          </w:tcPr>
          <w:p w:rsidR="00530DF2" w:rsidRPr="00761589" w:rsidRDefault="00530DF2" w:rsidP="00CE34D2">
            <w:r w:rsidRPr="00761589">
              <w:t>(       )</w:t>
            </w:r>
          </w:p>
        </w:tc>
        <w:tc>
          <w:tcPr>
            <w:tcW w:w="5025" w:type="dxa"/>
          </w:tcPr>
          <w:p w:rsidR="00530DF2" w:rsidRPr="00761589" w:rsidRDefault="00530DF2" w:rsidP="00CE34D2">
            <w:pPr>
              <w:pStyle w:val="ListParagraph"/>
              <w:numPr>
                <w:ilvl w:val="0"/>
                <w:numId w:val="1"/>
              </w:numPr>
              <w:spacing w:after="0" w:line="240" w:lineRule="auto"/>
            </w:pPr>
            <w:r w:rsidRPr="00761589">
              <w:t>I am preoccupied with the thought of having fat on my body.</w:t>
            </w:r>
          </w:p>
        </w:tc>
      </w:tr>
      <w:tr w:rsidR="00530DF2" w:rsidRPr="00761589" w:rsidTr="00CE34D2">
        <w:trPr>
          <w:trHeight w:val="350"/>
        </w:trPr>
        <w:tc>
          <w:tcPr>
            <w:tcW w:w="843"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0" w:type="dxa"/>
          </w:tcPr>
          <w:p w:rsidR="00530DF2" w:rsidRPr="00761589" w:rsidRDefault="00530DF2" w:rsidP="00CE34D2">
            <w:r w:rsidRPr="00761589">
              <w:t>(       )</w:t>
            </w:r>
          </w:p>
        </w:tc>
        <w:tc>
          <w:tcPr>
            <w:tcW w:w="778" w:type="dxa"/>
          </w:tcPr>
          <w:p w:rsidR="00530DF2" w:rsidRPr="00761589" w:rsidRDefault="00530DF2" w:rsidP="00CE34D2">
            <w:r w:rsidRPr="00761589">
              <w:t>(       )</w:t>
            </w:r>
          </w:p>
        </w:tc>
        <w:tc>
          <w:tcPr>
            <w:tcW w:w="754" w:type="dxa"/>
          </w:tcPr>
          <w:p w:rsidR="00530DF2" w:rsidRPr="00761589" w:rsidRDefault="00530DF2" w:rsidP="00CE34D2">
            <w:r w:rsidRPr="00761589">
              <w:t>(       )</w:t>
            </w:r>
          </w:p>
        </w:tc>
        <w:tc>
          <w:tcPr>
            <w:tcW w:w="5025" w:type="dxa"/>
          </w:tcPr>
          <w:p w:rsidR="00530DF2" w:rsidRPr="00761589" w:rsidRDefault="00530DF2" w:rsidP="00CE34D2">
            <w:pPr>
              <w:pStyle w:val="ListParagraph"/>
              <w:numPr>
                <w:ilvl w:val="0"/>
                <w:numId w:val="1"/>
              </w:numPr>
              <w:spacing w:after="0" w:line="240" w:lineRule="auto"/>
            </w:pPr>
            <w:r w:rsidRPr="00761589">
              <w:t>I take longer than others to eat my meals.</w:t>
            </w:r>
          </w:p>
        </w:tc>
      </w:tr>
      <w:tr w:rsidR="00530DF2" w:rsidRPr="00761589" w:rsidTr="00CE34D2">
        <w:trPr>
          <w:trHeight w:val="350"/>
        </w:trPr>
        <w:tc>
          <w:tcPr>
            <w:tcW w:w="843"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0" w:type="dxa"/>
          </w:tcPr>
          <w:p w:rsidR="00530DF2" w:rsidRPr="00761589" w:rsidRDefault="00530DF2" w:rsidP="00CE34D2">
            <w:r w:rsidRPr="00761589">
              <w:t>(       )</w:t>
            </w:r>
          </w:p>
        </w:tc>
        <w:tc>
          <w:tcPr>
            <w:tcW w:w="778" w:type="dxa"/>
          </w:tcPr>
          <w:p w:rsidR="00530DF2" w:rsidRPr="00761589" w:rsidRDefault="00530DF2" w:rsidP="00CE34D2">
            <w:r w:rsidRPr="00761589">
              <w:t>(       )</w:t>
            </w:r>
          </w:p>
        </w:tc>
        <w:tc>
          <w:tcPr>
            <w:tcW w:w="754" w:type="dxa"/>
          </w:tcPr>
          <w:p w:rsidR="00530DF2" w:rsidRPr="00761589" w:rsidRDefault="00530DF2" w:rsidP="00CE34D2">
            <w:r w:rsidRPr="00761589">
              <w:t>(       )</w:t>
            </w:r>
          </w:p>
        </w:tc>
        <w:tc>
          <w:tcPr>
            <w:tcW w:w="5025" w:type="dxa"/>
          </w:tcPr>
          <w:p w:rsidR="00530DF2" w:rsidRPr="00761589" w:rsidRDefault="00530DF2" w:rsidP="00CE34D2">
            <w:pPr>
              <w:pStyle w:val="ListParagraph"/>
              <w:numPr>
                <w:ilvl w:val="0"/>
                <w:numId w:val="1"/>
              </w:numPr>
              <w:spacing w:after="0" w:line="240" w:lineRule="auto"/>
            </w:pPr>
            <w:r w:rsidRPr="00761589">
              <w:t>I enjoy eating at restaurants.</w:t>
            </w:r>
          </w:p>
        </w:tc>
      </w:tr>
      <w:tr w:rsidR="00530DF2" w:rsidRPr="00761589" w:rsidTr="00CE34D2">
        <w:trPr>
          <w:trHeight w:val="350"/>
        </w:trPr>
        <w:tc>
          <w:tcPr>
            <w:tcW w:w="843"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0" w:type="dxa"/>
          </w:tcPr>
          <w:p w:rsidR="00530DF2" w:rsidRPr="00761589" w:rsidRDefault="00530DF2" w:rsidP="00CE34D2">
            <w:r w:rsidRPr="00761589">
              <w:t>(       )</w:t>
            </w:r>
          </w:p>
        </w:tc>
        <w:tc>
          <w:tcPr>
            <w:tcW w:w="778" w:type="dxa"/>
          </w:tcPr>
          <w:p w:rsidR="00530DF2" w:rsidRPr="00761589" w:rsidRDefault="00530DF2" w:rsidP="00CE34D2">
            <w:r w:rsidRPr="00761589">
              <w:t>(       )</w:t>
            </w:r>
          </w:p>
        </w:tc>
        <w:tc>
          <w:tcPr>
            <w:tcW w:w="754" w:type="dxa"/>
          </w:tcPr>
          <w:p w:rsidR="00530DF2" w:rsidRPr="00761589" w:rsidRDefault="00530DF2" w:rsidP="00CE34D2">
            <w:r w:rsidRPr="00761589">
              <w:t>(       )</w:t>
            </w:r>
          </w:p>
        </w:tc>
        <w:tc>
          <w:tcPr>
            <w:tcW w:w="5025" w:type="dxa"/>
          </w:tcPr>
          <w:p w:rsidR="00530DF2" w:rsidRPr="00761589" w:rsidRDefault="00530DF2" w:rsidP="00CE34D2">
            <w:pPr>
              <w:pStyle w:val="ListParagraph"/>
              <w:numPr>
                <w:ilvl w:val="0"/>
                <w:numId w:val="1"/>
              </w:numPr>
              <w:spacing w:after="0" w:line="240" w:lineRule="auto"/>
            </w:pPr>
            <w:r w:rsidRPr="00761589">
              <w:t>I take laxatives.</w:t>
            </w:r>
          </w:p>
        </w:tc>
      </w:tr>
      <w:tr w:rsidR="00530DF2" w:rsidRPr="00761589" w:rsidTr="00CE34D2">
        <w:trPr>
          <w:trHeight w:val="350"/>
        </w:trPr>
        <w:tc>
          <w:tcPr>
            <w:tcW w:w="843"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0" w:type="dxa"/>
          </w:tcPr>
          <w:p w:rsidR="00530DF2" w:rsidRPr="00761589" w:rsidRDefault="00530DF2" w:rsidP="00CE34D2">
            <w:r w:rsidRPr="00761589">
              <w:t>(       )</w:t>
            </w:r>
          </w:p>
        </w:tc>
        <w:tc>
          <w:tcPr>
            <w:tcW w:w="778" w:type="dxa"/>
          </w:tcPr>
          <w:p w:rsidR="00530DF2" w:rsidRPr="00761589" w:rsidRDefault="00530DF2" w:rsidP="00CE34D2">
            <w:r w:rsidRPr="00761589">
              <w:t>(       )</w:t>
            </w:r>
          </w:p>
        </w:tc>
        <w:tc>
          <w:tcPr>
            <w:tcW w:w="754" w:type="dxa"/>
          </w:tcPr>
          <w:p w:rsidR="00530DF2" w:rsidRPr="00761589" w:rsidRDefault="00530DF2" w:rsidP="00CE34D2">
            <w:r w:rsidRPr="00761589">
              <w:t>(       )</w:t>
            </w:r>
          </w:p>
        </w:tc>
        <w:tc>
          <w:tcPr>
            <w:tcW w:w="5025" w:type="dxa"/>
          </w:tcPr>
          <w:p w:rsidR="00530DF2" w:rsidRPr="00761589" w:rsidRDefault="00530DF2" w:rsidP="00CE34D2">
            <w:pPr>
              <w:pStyle w:val="ListParagraph"/>
              <w:numPr>
                <w:ilvl w:val="0"/>
                <w:numId w:val="1"/>
              </w:numPr>
              <w:spacing w:after="0" w:line="240" w:lineRule="auto"/>
            </w:pPr>
            <w:r w:rsidRPr="00761589">
              <w:t>I avoid foods with sugar in them.</w:t>
            </w:r>
          </w:p>
        </w:tc>
      </w:tr>
      <w:tr w:rsidR="00530DF2" w:rsidRPr="00761589" w:rsidTr="00CE34D2">
        <w:trPr>
          <w:trHeight w:val="350"/>
        </w:trPr>
        <w:tc>
          <w:tcPr>
            <w:tcW w:w="843"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0" w:type="dxa"/>
          </w:tcPr>
          <w:p w:rsidR="00530DF2" w:rsidRPr="00761589" w:rsidRDefault="00530DF2" w:rsidP="00CE34D2">
            <w:r w:rsidRPr="00761589">
              <w:t>(       )</w:t>
            </w:r>
          </w:p>
        </w:tc>
        <w:tc>
          <w:tcPr>
            <w:tcW w:w="778" w:type="dxa"/>
          </w:tcPr>
          <w:p w:rsidR="00530DF2" w:rsidRPr="00761589" w:rsidRDefault="00530DF2" w:rsidP="00CE34D2">
            <w:r w:rsidRPr="00761589">
              <w:t>(       )</w:t>
            </w:r>
          </w:p>
        </w:tc>
        <w:tc>
          <w:tcPr>
            <w:tcW w:w="754" w:type="dxa"/>
          </w:tcPr>
          <w:p w:rsidR="00530DF2" w:rsidRPr="00761589" w:rsidRDefault="00530DF2" w:rsidP="00CE34D2">
            <w:r w:rsidRPr="00761589">
              <w:t>(       )</w:t>
            </w:r>
          </w:p>
        </w:tc>
        <w:tc>
          <w:tcPr>
            <w:tcW w:w="5025" w:type="dxa"/>
          </w:tcPr>
          <w:p w:rsidR="00530DF2" w:rsidRPr="00761589" w:rsidRDefault="00530DF2" w:rsidP="00CE34D2">
            <w:pPr>
              <w:pStyle w:val="ListParagraph"/>
              <w:numPr>
                <w:ilvl w:val="0"/>
                <w:numId w:val="1"/>
              </w:numPr>
              <w:spacing w:after="0" w:line="240" w:lineRule="auto"/>
            </w:pPr>
            <w:r w:rsidRPr="00761589">
              <w:t xml:space="preserve">I eat diet foods. </w:t>
            </w:r>
          </w:p>
        </w:tc>
      </w:tr>
      <w:tr w:rsidR="00530DF2" w:rsidRPr="00761589" w:rsidTr="00CE34D2">
        <w:trPr>
          <w:trHeight w:val="350"/>
        </w:trPr>
        <w:tc>
          <w:tcPr>
            <w:tcW w:w="843"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0" w:type="dxa"/>
          </w:tcPr>
          <w:p w:rsidR="00530DF2" w:rsidRPr="00761589" w:rsidRDefault="00530DF2" w:rsidP="00CE34D2">
            <w:r w:rsidRPr="00761589">
              <w:t>(       )</w:t>
            </w:r>
          </w:p>
        </w:tc>
        <w:tc>
          <w:tcPr>
            <w:tcW w:w="778" w:type="dxa"/>
          </w:tcPr>
          <w:p w:rsidR="00530DF2" w:rsidRPr="00761589" w:rsidRDefault="00530DF2" w:rsidP="00CE34D2">
            <w:r w:rsidRPr="00761589">
              <w:t>(       )</w:t>
            </w:r>
          </w:p>
        </w:tc>
        <w:tc>
          <w:tcPr>
            <w:tcW w:w="754" w:type="dxa"/>
          </w:tcPr>
          <w:p w:rsidR="00530DF2" w:rsidRPr="00761589" w:rsidRDefault="00530DF2" w:rsidP="00CE34D2">
            <w:r w:rsidRPr="00761589">
              <w:t>(       )</w:t>
            </w:r>
          </w:p>
        </w:tc>
        <w:tc>
          <w:tcPr>
            <w:tcW w:w="5025" w:type="dxa"/>
          </w:tcPr>
          <w:p w:rsidR="00530DF2" w:rsidRPr="00761589" w:rsidRDefault="00530DF2" w:rsidP="00CE34D2">
            <w:pPr>
              <w:pStyle w:val="ListParagraph"/>
              <w:numPr>
                <w:ilvl w:val="0"/>
                <w:numId w:val="1"/>
              </w:numPr>
              <w:spacing w:after="0" w:line="240" w:lineRule="auto"/>
            </w:pPr>
            <w:r w:rsidRPr="00761589">
              <w:t>I feel that food controls my life.</w:t>
            </w:r>
          </w:p>
        </w:tc>
      </w:tr>
      <w:tr w:rsidR="00530DF2" w:rsidRPr="00761589" w:rsidTr="00CE34D2">
        <w:trPr>
          <w:trHeight w:val="350"/>
        </w:trPr>
        <w:tc>
          <w:tcPr>
            <w:tcW w:w="843"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0" w:type="dxa"/>
          </w:tcPr>
          <w:p w:rsidR="00530DF2" w:rsidRPr="00761589" w:rsidRDefault="00530DF2" w:rsidP="00CE34D2">
            <w:r w:rsidRPr="00761589">
              <w:t>(       )</w:t>
            </w:r>
          </w:p>
        </w:tc>
        <w:tc>
          <w:tcPr>
            <w:tcW w:w="778" w:type="dxa"/>
          </w:tcPr>
          <w:p w:rsidR="00530DF2" w:rsidRPr="00761589" w:rsidRDefault="00530DF2" w:rsidP="00CE34D2">
            <w:r w:rsidRPr="00761589">
              <w:t>(       )</w:t>
            </w:r>
          </w:p>
        </w:tc>
        <w:tc>
          <w:tcPr>
            <w:tcW w:w="754" w:type="dxa"/>
          </w:tcPr>
          <w:p w:rsidR="00530DF2" w:rsidRPr="00761589" w:rsidRDefault="00530DF2" w:rsidP="00CE34D2">
            <w:r w:rsidRPr="00761589">
              <w:t>(       )</w:t>
            </w:r>
          </w:p>
        </w:tc>
        <w:tc>
          <w:tcPr>
            <w:tcW w:w="5025" w:type="dxa"/>
          </w:tcPr>
          <w:p w:rsidR="00530DF2" w:rsidRPr="00761589" w:rsidRDefault="00530DF2" w:rsidP="00CE34D2">
            <w:pPr>
              <w:pStyle w:val="ListParagraph"/>
              <w:numPr>
                <w:ilvl w:val="0"/>
                <w:numId w:val="1"/>
              </w:numPr>
              <w:spacing w:after="0" w:line="240" w:lineRule="auto"/>
            </w:pPr>
            <w:r w:rsidRPr="00761589">
              <w:t>I display self control around food.</w:t>
            </w:r>
          </w:p>
        </w:tc>
      </w:tr>
      <w:tr w:rsidR="00530DF2" w:rsidRPr="00761589" w:rsidTr="00CE34D2">
        <w:trPr>
          <w:trHeight w:val="350"/>
        </w:trPr>
        <w:tc>
          <w:tcPr>
            <w:tcW w:w="843"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0" w:type="dxa"/>
          </w:tcPr>
          <w:p w:rsidR="00530DF2" w:rsidRPr="00761589" w:rsidRDefault="00530DF2" w:rsidP="00CE34D2">
            <w:r w:rsidRPr="00761589">
              <w:t>(       )</w:t>
            </w:r>
          </w:p>
        </w:tc>
        <w:tc>
          <w:tcPr>
            <w:tcW w:w="778" w:type="dxa"/>
          </w:tcPr>
          <w:p w:rsidR="00530DF2" w:rsidRPr="00761589" w:rsidRDefault="00530DF2" w:rsidP="00CE34D2">
            <w:r w:rsidRPr="00761589">
              <w:t>(       )</w:t>
            </w:r>
          </w:p>
        </w:tc>
        <w:tc>
          <w:tcPr>
            <w:tcW w:w="754" w:type="dxa"/>
          </w:tcPr>
          <w:p w:rsidR="00530DF2" w:rsidRPr="00761589" w:rsidRDefault="00530DF2" w:rsidP="00CE34D2">
            <w:r w:rsidRPr="00761589">
              <w:t>(       )</w:t>
            </w:r>
          </w:p>
        </w:tc>
        <w:tc>
          <w:tcPr>
            <w:tcW w:w="5025" w:type="dxa"/>
          </w:tcPr>
          <w:p w:rsidR="00530DF2" w:rsidRPr="00761589" w:rsidRDefault="00530DF2" w:rsidP="00CE34D2">
            <w:pPr>
              <w:pStyle w:val="ListParagraph"/>
              <w:numPr>
                <w:ilvl w:val="0"/>
                <w:numId w:val="1"/>
              </w:numPr>
              <w:spacing w:after="0" w:line="240" w:lineRule="auto"/>
            </w:pPr>
            <w:r w:rsidRPr="00761589">
              <w:t>I feel that others pressure me to eat.</w:t>
            </w:r>
          </w:p>
        </w:tc>
      </w:tr>
      <w:tr w:rsidR="00530DF2" w:rsidRPr="00761589" w:rsidTr="00CE34D2">
        <w:trPr>
          <w:trHeight w:val="350"/>
        </w:trPr>
        <w:tc>
          <w:tcPr>
            <w:tcW w:w="843"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0" w:type="dxa"/>
          </w:tcPr>
          <w:p w:rsidR="00530DF2" w:rsidRPr="00761589" w:rsidRDefault="00530DF2" w:rsidP="00CE34D2">
            <w:r w:rsidRPr="00761589">
              <w:t>(       )</w:t>
            </w:r>
          </w:p>
        </w:tc>
        <w:tc>
          <w:tcPr>
            <w:tcW w:w="778" w:type="dxa"/>
          </w:tcPr>
          <w:p w:rsidR="00530DF2" w:rsidRPr="00761589" w:rsidRDefault="00530DF2" w:rsidP="00CE34D2">
            <w:r w:rsidRPr="00761589">
              <w:t>(       )</w:t>
            </w:r>
          </w:p>
        </w:tc>
        <w:tc>
          <w:tcPr>
            <w:tcW w:w="754" w:type="dxa"/>
          </w:tcPr>
          <w:p w:rsidR="00530DF2" w:rsidRPr="00761589" w:rsidRDefault="00530DF2" w:rsidP="00CE34D2">
            <w:r w:rsidRPr="00761589">
              <w:t>(       )</w:t>
            </w:r>
          </w:p>
        </w:tc>
        <w:tc>
          <w:tcPr>
            <w:tcW w:w="5025" w:type="dxa"/>
          </w:tcPr>
          <w:p w:rsidR="00530DF2" w:rsidRPr="00761589" w:rsidRDefault="00530DF2" w:rsidP="00CE34D2">
            <w:pPr>
              <w:pStyle w:val="ListParagraph"/>
              <w:numPr>
                <w:ilvl w:val="0"/>
                <w:numId w:val="1"/>
              </w:numPr>
              <w:spacing w:after="0" w:line="240" w:lineRule="auto"/>
            </w:pPr>
            <w:r w:rsidRPr="00761589">
              <w:t>I give too much time and thought to food.</w:t>
            </w:r>
          </w:p>
        </w:tc>
      </w:tr>
      <w:tr w:rsidR="00530DF2" w:rsidRPr="00761589" w:rsidTr="00CE34D2">
        <w:trPr>
          <w:trHeight w:val="350"/>
        </w:trPr>
        <w:tc>
          <w:tcPr>
            <w:tcW w:w="843"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0" w:type="dxa"/>
          </w:tcPr>
          <w:p w:rsidR="00530DF2" w:rsidRPr="00761589" w:rsidRDefault="00530DF2" w:rsidP="00CE34D2">
            <w:r w:rsidRPr="00761589">
              <w:t>(       )</w:t>
            </w:r>
          </w:p>
        </w:tc>
        <w:tc>
          <w:tcPr>
            <w:tcW w:w="778" w:type="dxa"/>
          </w:tcPr>
          <w:p w:rsidR="00530DF2" w:rsidRPr="00761589" w:rsidRDefault="00530DF2" w:rsidP="00CE34D2">
            <w:r w:rsidRPr="00761589">
              <w:t>(       )</w:t>
            </w:r>
          </w:p>
        </w:tc>
        <w:tc>
          <w:tcPr>
            <w:tcW w:w="754" w:type="dxa"/>
          </w:tcPr>
          <w:p w:rsidR="00530DF2" w:rsidRPr="00761589" w:rsidRDefault="00530DF2" w:rsidP="00CE34D2">
            <w:r w:rsidRPr="00761589">
              <w:t>(       )</w:t>
            </w:r>
          </w:p>
        </w:tc>
        <w:tc>
          <w:tcPr>
            <w:tcW w:w="5025" w:type="dxa"/>
          </w:tcPr>
          <w:p w:rsidR="00530DF2" w:rsidRPr="00761589" w:rsidRDefault="00530DF2" w:rsidP="00CE34D2">
            <w:pPr>
              <w:pStyle w:val="ListParagraph"/>
              <w:numPr>
                <w:ilvl w:val="0"/>
                <w:numId w:val="1"/>
              </w:numPr>
              <w:spacing w:after="0" w:line="240" w:lineRule="auto"/>
            </w:pPr>
            <w:r w:rsidRPr="00761589">
              <w:t>I suffer from constipation.</w:t>
            </w:r>
          </w:p>
        </w:tc>
      </w:tr>
      <w:tr w:rsidR="00530DF2" w:rsidRPr="00761589" w:rsidTr="00CE34D2">
        <w:trPr>
          <w:trHeight w:val="350"/>
        </w:trPr>
        <w:tc>
          <w:tcPr>
            <w:tcW w:w="843"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0" w:type="dxa"/>
          </w:tcPr>
          <w:p w:rsidR="00530DF2" w:rsidRPr="00761589" w:rsidRDefault="00530DF2" w:rsidP="00CE34D2">
            <w:r w:rsidRPr="00761589">
              <w:t>(       )</w:t>
            </w:r>
          </w:p>
        </w:tc>
        <w:tc>
          <w:tcPr>
            <w:tcW w:w="778" w:type="dxa"/>
          </w:tcPr>
          <w:p w:rsidR="00530DF2" w:rsidRPr="00761589" w:rsidRDefault="00530DF2" w:rsidP="00CE34D2">
            <w:r w:rsidRPr="00761589">
              <w:t>(       )</w:t>
            </w:r>
          </w:p>
        </w:tc>
        <w:tc>
          <w:tcPr>
            <w:tcW w:w="754" w:type="dxa"/>
          </w:tcPr>
          <w:p w:rsidR="00530DF2" w:rsidRPr="00761589" w:rsidRDefault="00530DF2" w:rsidP="00CE34D2">
            <w:r w:rsidRPr="00761589">
              <w:t>(       )</w:t>
            </w:r>
          </w:p>
        </w:tc>
        <w:tc>
          <w:tcPr>
            <w:tcW w:w="5025" w:type="dxa"/>
          </w:tcPr>
          <w:p w:rsidR="00530DF2" w:rsidRPr="00761589" w:rsidRDefault="00530DF2" w:rsidP="00CE34D2">
            <w:pPr>
              <w:pStyle w:val="ListParagraph"/>
              <w:numPr>
                <w:ilvl w:val="0"/>
                <w:numId w:val="1"/>
              </w:numPr>
              <w:spacing w:after="0" w:line="240" w:lineRule="auto"/>
            </w:pPr>
            <w:r w:rsidRPr="00761589">
              <w:t>I feel uncomfortable after eating sweets.</w:t>
            </w:r>
          </w:p>
        </w:tc>
      </w:tr>
      <w:tr w:rsidR="00530DF2" w:rsidRPr="00761589" w:rsidTr="00CE34D2">
        <w:trPr>
          <w:trHeight w:val="350"/>
        </w:trPr>
        <w:tc>
          <w:tcPr>
            <w:tcW w:w="843"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0" w:type="dxa"/>
          </w:tcPr>
          <w:p w:rsidR="00530DF2" w:rsidRPr="00761589" w:rsidRDefault="00530DF2" w:rsidP="00CE34D2">
            <w:r w:rsidRPr="00761589">
              <w:t>(       )</w:t>
            </w:r>
          </w:p>
        </w:tc>
        <w:tc>
          <w:tcPr>
            <w:tcW w:w="778" w:type="dxa"/>
          </w:tcPr>
          <w:p w:rsidR="00530DF2" w:rsidRPr="00761589" w:rsidRDefault="00530DF2" w:rsidP="00CE34D2">
            <w:r w:rsidRPr="00761589">
              <w:t>(       )</w:t>
            </w:r>
          </w:p>
        </w:tc>
        <w:tc>
          <w:tcPr>
            <w:tcW w:w="754" w:type="dxa"/>
          </w:tcPr>
          <w:p w:rsidR="00530DF2" w:rsidRPr="00761589" w:rsidRDefault="00530DF2" w:rsidP="00CE34D2">
            <w:r w:rsidRPr="00761589">
              <w:t>(       )</w:t>
            </w:r>
          </w:p>
        </w:tc>
        <w:tc>
          <w:tcPr>
            <w:tcW w:w="5025" w:type="dxa"/>
          </w:tcPr>
          <w:p w:rsidR="00530DF2" w:rsidRPr="00761589" w:rsidRDefault="00530DF2" w:rsidP="00CE34D2">
            <w:pPr>
              <w:pStyle w:val="ListParagraph"/>
              <w:numPr>
                <w:ilvl w:val="0"/>
                <w:numId w:val="1"/>
              </w:numPr>
              <w:spacing w:after="0" w:line="240" w:lineRule="auto"/>
            </w:pPr>
            <w:r w:rsidRPr="00761589">
              <w:t xml:space="preserve">I engage in dieting behavior. </w:t>
            </w:r>
          </w:p>
        </w:tc>
      </w:tr>
      <w:tr w:rsidR="00530DF2" w:rsidRPr="00761589" w:rsidTr="00CE34D2">
        <w:trPr>
          <w:trHeight w:val="350"/>
        </w:trPr>
        <w:tc>
          <w:tcPr>
            <w:tcW w:w="843"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0" w:type="dxa"/>
          </w:tcPr>
          <w:p w:rsidR="00530DF2" w:rsidRPr="00761589" w:rsidRDefault="00530DF2" w:rsidP="00CE34D2">
            <w:r w:rsidRPr="00761589">
              <w:t>(       )</w:t>
            </w:r>
          </w:p>
        </w:tc>
        <w:tc>
          <w:tcPr>
            <w:tcW w:w="778" w:type="dxa"/>
          </w:tcPr>
          <w:p w:rsidR="00530DF2" w:rsidRPr="00761589" w:rsidRDefault="00530DF2" w:rsidP="00CE34D2">
            <w:r w:rsidRPr="00761589">
              <w:t>(       )</w:t>
            </w:r>
          </w:p>
        </w:tc>
        <w:tc>
          <w:tcPr>
            <w:tcW w:w="754" w:type="dxa"/>
          </w:tcPr>
          <w:p w:rsidR="00530DF2" w:rsidRPr="00761589" w:rsidRDefault="00530DF2" w:rsidP="00CE34D2">
            <w:r w:rsidRPr="00761589">
              <w:t>(       )</w:t>
            </w:r>
          </w:p>
        </w:tc>
        <w:tc>
          <w:tcPr>
            <w:tcW w:w="5025" w:type="dxa"/>
          </w:tcPr>
          <w:p w:rsidR="00530DF2" w:rsidRPr="00761589" w:rsidRDefault="00530DF2" w:rsidP="00CE34D2">
            <w:pPr>
              <w:pStyle w:val="ListParagraph"/>
              <w:numPr>
                <w:ilvl w:val="0"/>
                <w:numId w:val="1"/>
              </w:numPr>
              <w:spacing w:after="0" w:line="240" w:lineRule="auto"/>
            </w:pPr>
            <w:r w:rsidRPr="00761589">
              <w:t>I like my stomach to be empty.</w:t>
            </w:r>
          </w:p>
        </w:tc>
      </w:tr>
      <w:tr w:rsidR="00530DF2" w:rsidRPr="00761589" w:rsidTr="00CE34D2">
        <w:trPr>
          <w:trHeight w:val="350"/>
        </w:trPr>
        <w:tc>
          <w:tcPr>
            <w:tcW w:w="843"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0" w:type="dxa"/>
          </w:tcPr>
          <w:p w:rsidR="00530DF2" w:rsidRPr="00761589" w:rsidRDefault="00530DF2" w:rsidP="00CE34D2">
            <w:r w:rsidRPr="00761589">
              <w:t>(       )</w:t>
            </w:r>
          </w:p>
        </w:tc>
        <w:tc>
          <w:tcPr>
            <w:tcW w:w="778" w:type="dxa"/>
          </w:tcPr>
          <w:p w:rsidR="00530DF2" w:rsidRPr="00761589" w:rsidRDefault="00530DF2" w:rsidP="00CE34D2">
            <w:r w:rsidRPr="00761589">
              <w:t>(       )</w:t>
            </w:r>
          </w:p>
        </w:tc>
        <w:tc>
          <w:tcPr>
            <w:tcW w:w="754" w:type="dxa"/>
          </w:tcPr>
          <w:p w:rsidR="00530DF2" w:rsidRPr="00761589" w:rsidRDefault="00530DF2" w:rsidP="00CE34D2">
            <w:r w:rsidRPr="00761589">
              <w:t>(       )</w:t>
            </w:r>
          </w:p>
        </w:tc>
        <w:tc>
          <w:tcPr>
            <w:tcW w:w="5025" w:type="dxa"/>
          </w:tcPr>
          <w:p w:rsidR="00530DF2" w:rsidRPr="00761589" w:rsidRDefault="00530DF2" w:rsidP="00CE34D2">
            <w:pPr>
              <w:pStyle w:val="ListParagraph"/>
              <w:numPr>
                <w:ilvl w:val="0"/>
                <w:numId w:val="1"/>
              </w:numPr>
              <w:spacing w:after="0" w:line="240" w:lineRule="auto"/>
            </w:pPr>
            <w:r w:rsidRPr="00761589">
              <w:t>I enjoy trying new rich foods.</w:t>
            </w:r>
          </w:p>
        </w:tc>
      </w:tr>
      <w:tr w:rsidR="00530DF2" w:rsidRPr="00761589" w:rsidTr="00CE34D2">
        <w:trPr>
          <w:trHeight w:val="350"/>
        </w:trPr>
        <w:tc>
          <w:tcPr>
            <w:tcW w:w="843"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8" w:type="dxa"/>
          </w:tcPr>
          <w:p w:rsidR="00530DF2" w:rsidRPr="00761589" w:rsidRDefault="00530DF2" w:rsidP="00CE34D2">
            <w:r w:rsidRPr="00761589">
              <w:t>(       )</w:t>
            </w:r>
          </w:p>
        </w:tc>
        <w:tc>
          <w:tcPr>
            <w:tcW w:w="720" w:type="dxa"/>
          </w:tcPr>
          <w:p w:rsidR="00530DF2" w:rsidRPr="00761589" w:rsidRDefault="00530DF2" w:rsidP="00CE34D2">
            <w:r w:rsidRPr="00761589">
              <w:t>(       )</w:t>
            </w:r>
          </w:p>
        </w:tc>
        <w:tc>
          <w:tcPr>
            <w:tcW w:w="778" w:type="dxa"/>
          </w:tcPr>
          <w:p w:rsidR="00530DF2" w:rsidRPr="00761589" w:rsidRDefault="00530DF2" w:rsidP="00CE34D2">
            <w:r w:rsidRPr="00761589">
              <w:t>(       )</w:t>
            </w:r>
          </w:p>
        </w:tc>
        <w:tc>
          <w:tcPr>
            <w:tcW w:w="754" w:type="dxa"/>
          </w:tcPr>
          <w:p w:rsidR="00530DF2" w:rsidRPr="00761589" w:rsidRDefault="00530DF2" w:rsidP="00CE34D2">
            <w:r w:rsidRPr="00761589">
              <w:t>(       )</w:t>
            </w:r>
          </w:p>
        </w:tc>
        <w:tc>
          <w:tcPr>
            <w:tcW w:w="5025" w:type="dxa"/>
          </w:tcPr>
          <w:p w:rsidR="00530DF2" w:rsidRPr="00761589" w:rsidRDefault="00530DF2" w:rsidP="00CE34D2">
            <w:pPr>
              <w:pStyle w:val="ListParagraph"/>
              <w:numPr>
                <w:ilvl w:val="0"/>
                <w:numId w:val="1"/>
              </w:numPr>
              <w:spacing w:after="0" w:line="240" w:lineRule="auto"/>
            </w:pPr>
            <w:r w:rsidRPr="00761589">
              <w:t>I have the impulse to vomit after meals.</w:t>
            </w:r>
          </w:p>
        </w:tc>
      </w:tr>
    </w:tbl>
    <w:p w:rsidR="00530DF2" w:rsidRDefault="00530DF2"/>
    <w:p w:rsidR="00530DF2" w:rsidRPr="00CB701C" w:rsidRDefault="00530DF2" w:rsidP="00530DF2">
      <w:pPr>
        <w:jc w:val="center"/>
        <w:rPr>
          <w:noProof/>
          <w:lang w:val="fr-FR"/>
        </w:rPr>
      </w:pPr>
      <w:r w:rsidRPr="00CB701C">
        <w:rPr>
          <w:noProof/>
          <w:lang w:val="fr-FR"/>
        </w:rPr>
        <w:lastRenderedPageBreak/>
        <w:t>Social Physique Anxiety Scale (SPAS)</w:t>
      </w:r>
    </w:p>
    <w:p w:rsidR="00530DF2" w:rsidRPr="00CB701C" w:rsidRDefault="00530DF2" w:rsidP="00530DF2">
      <w:pPr>
        <w:jc w:val="center"/>
        <w:rPr>
          <w:noProof/>
          <w:lang w:val="fr-FR"/>
        </w:rPr>
      </w:pPr>
    </w:p>
    <w:p w:rsidR="00530DF2" w:rsidRDefault="00530DF2" w:rsidP="00530DF2">
      <w:pPr>
        <w:jc w:val="center"/>
      </w:pPr>
      <w:r w:rsidRPr="00CB701C">
        <w:rPr>
          <w:lang w:val="fr-FR"/>
        </w:rPr>
        <w:t xml:space="preserve"> </w:t>
      </w:r>
      <w:r>
        <w:t xml:space="preserve">(Hart, Leary, &amp; </w:t>
      </w:r>
      <w:proofErr w:type="spellStart"/>
      <w:r>
        <w:t>Rejeski</w:t>
      </w:r>
      <w:proofErr w:type="spellEnd"/>
      <w:r>
        <w:t>, 1989)</w:t>
      </w:r>
    </w:p>
    <w:p w:rsidR="00530DF2" w:rsidRDefault="00530DF2" w:rsidP="00530DF2">
      <w:pPr>
        <w:jc w:val="center"/>
      </w:pPr>
    </w:p>
    <w:p w:rsidR="00530DF2" w:rsidRDefault="00530DF2" w:rsidP="00530DF2">
      <w:pPr>
        <w:rPr>
          <w:i/>
        </w:rPr>
      </w:pPr>
      <w:r>
        <w:rPr>
          <w:i/>
        </w:rPr>
        <w:t xml:space="preserve">For each item, please indicate the degree to which the statement is characteristic or true </w:t>
      </w:r>
    </w:p>
    <w:p w:rsidR="00530DF2" w:rsidRDefault="00530DF2" w:rsidP="00530DF2">
      <w:pPr>
        <w:rPr>
          <w:i/>
        </w:rPr>
      </w:pPr>
      <w:proofErr w:type="gramStart"/>
      <w:r>
        <w:rPr>
          <w:i/>
        </w:rPr>
        <w:t>of</w:t>
      </w:r>
      <w:proofErr w:type="gramEnd"/>
      <w:r>
        <w:rPr>
          <w:i/>
        </w:rPr>
        <w:t xml:space="preserve"> you on a 5-point scale</w:t>
      </w:r>
    </w:p>
    <w:p w:rsidR="00530DF2" w:rsidRPr="00C0177F" w:rsidRDefault="00530DF2" w:rsidP="00530DF2">
      <w:pPr>
        <w:rPr>
          <w:i/>
        </w:rPr>
      </w:pPr>
    </w:p>
    <w:p w:rsidR="00530DF2" w:rsidRDefault="00530DF2" w:rsidP="00530DF2">
      <w:pPr>
        <w:pStyle w:val="ListParagraph"/>
        <w:numPr>
          <w:ilvl w:val="0"/>
          <w:numId w:val="2"/>
        </w:numPr>
      </w:pPr>
      <w:r>
        <w:t xml:space="preserve">I am comfortable with the appearance of my physique/figure  </w:t>
      </w:r>
    </w:p>
    <w:p w:rsidR="00530DF2" w:rsidRDefault="00530DF2" w:rsidP="00530DF2">
      <w:pPr>
        <w:pStyle w:val="ListParagraph"/>
      </w:pPr>
    </w:p>
    <w:p w:rsidR="00530DF2" w:rsidRDefault="00530DF2" w:rsidP="00530DF2">
      <w:pPr>
        <w:pStyle w:val="ListParagraph"/>
        <w:ind w:left="1080"/>
      </w:pPr>
      <w:r>
        <w:t xml:space="preserve">(    ) Not at all    (   ) </w:t>
      </w:r>
      <w:proofErr w:type="gramStart"/>
      <w:r>
        <w:t>Slightly</w:t>
      </w:r>
      <w:proofErr w:type="gramEnd"/>
      <w:r>
        <w:t xml:space="preserve">    (   ) Moderately   (   ) Very    (   ) Extremely </w:t>
      </w:r>
    </w:p>
    <w:p w:rsidR="00530DF2" w:rsidRDefault="00530DF2" w:rsidP="00530DF2">
      <w:pPr>
        <w:pStyle w:val="ListParagraph"/>
        <w:ind w:left="1080"/>
      </w:pPr>
    </w:p>
    <w:p w:rsidR="00530DF2" w:rsidRDefault="00530DF2" w:rsidP="00530DF2">
      <w:pPr>
        <w:pStyle w:val="ListParagraph"/>
        <w:numPr>
          <w:ilvl w:val="0"/>
          <w:numId w:val="2"/>
        </w:numPr>
      </w:pPr>
      <w:r>
        <w:t>I would never worry about wearing clothes that might make me look too thin or overweight</w:t>
      </w:r>
    </w:p>
    <w:p w:rsidR="00530DF2" w:rsidRDefault="00530DF2" w:rsidP="00530DF2">
      <w:pPr>
        <w:pStyle w:val="ListParagraph"/>
      </w:pPr>
    </w:p>
    <w:p w:rsidR="00530DF2" w:rsidRDefault="00530DF2" w:rsidP="00530DF2">
      <w:pPr>
        <w:pStyle w:val="ListParagraph"/>
        <w:ind w:left="1080"/>
      </w:pPr>
      <w:r>
        <w:t xml:space="preserve">(    ) Not at all    (   ) </w:t>
      </w:r>
      <w:proofErr w:type="gramStart"/>
      <w:r>
        <w:t>Slightly</w:t>
      </w:r>
      <w:proofErr w:type="gramEnd"/>
      <w:r>
        <w:t xml:space="preserve">    (   ) Moderately   (   ) Very    (   ) Extremely </w:t>
      </w:r>
    </w:p>
    <w:p w:rsidR="00530DF2" w:rsidRDefault="00530DF2" w:rsidP="00530DF2">
      <w:pPr>
        <w:pStyle w:val="ListParagraph"/>
        <w:ind w:left="1080"/>
      </w:pPr>
    </w:p>
    <w:p w:rsidR="00530DF2" w:rsidRDefault="00530DF2" w:rsidP="00530DF2">
      <w:pPr>
        <w:pStyle w:val="ListParagraph"/>
        <w:numPr>
          <w:ilvl w:val="0"/>
          <w:numId w:val="2"/>
        </w:numPr>
      </w:pPr>
      <w:r>
        <w:t>I wish I wasn’t so uptight about my physique/figure</w:t>
      </w:r>
    </w:p>
    <w:p w:rsidR="00530DF2" w:rsidRDefault="00530DF2" w:rsidP="00530DF2">
      <w:pPr>
        <w:pStyle w:val="ListParagraph"/>
      </w:pPr>
    </w:p>
    <w:p w:rsidR="00530DF2" w:rsidRDefault="00530DF2" w:rsidP="00530DF2">
      <w:pPr>
        <w:pStyle w:val="ListParagraph"/>
        <w:ind w:left="1080"/>
      </w:pPr>
      <w:r>
        <w:t xml:space="preserve">(    ) Not at all    (   ) </w:t>
      </w:r>
      <w:proofErr w:type="gramStart"/>
      <w:r>
        <w:t>Slightly</w:t>
      </w:r>
      <w:proofErr w:type="gramEnd"/>
      <w:r>
        <w:t xml:space="preserve">    (   ) Moderately   (   ) Very    (   ) Extremely </w:t>
      </w:r>
    </w:p>
    <w:p w:rsidR="00530DF2" w:rsidRDefault="00530DF2" w:rsidP="00530DF2">
      <w:pPr>
        <w:pStyle w:val="ListParagraph"/>
      </w:pPr>
    </w:p>
    <w:p w:rsidR="00530DF2" w:rsidRDefault="00530DF2" w:rsidP="00530DF2">
      <w:pPr>
        <w:pStyle w:val="ListParagraph"/>
        <w:numPr>
          <w:ilvl w:val="0"/>
          <w:numId w:val="2"/>
        </w:numPr>
      </w:pPr>
      <w:r>
        <w:t>There are times when I am bothered by thoughts that other people are evaluating my weight or muscular development negatively</w:t>
      </w:r>
    </w:p>
    <w:p w:rsidR="00530DF2" w:rsidRDefault="00530DF2" w:rsidP="00530DF2">
      <w:pPr>
        <w:pStyle w:val="ListParagraph"/>
      </w:pPr>
    </w:p>
    <w:p w:rsidR="00530DF2" w:rsidRDefault="00530DF2" w:rsidP="00530DF2">
      <w:pPr>
        <w:pStyle w:val="ListParagraph"/>
        <w:ind w:left="1080"/>
      </w:pPr>
      <w:r>
        <w:t xml:space="preserve">(    ) Not at all    (   ) </w:t>
      </w:r>
      <w:proofErr w:type="gramStart"/>
      <w:r>
        <w:t>Slightly</w:t>
      </w:r>
      <w:proofErr w:type="gramEnd"/>
      <w:r>
        <w:t xml:space="preserve">    (   ) Moderately   (   ) Very    (   ) Extremely </w:t>
      </w:r>
    </w:p>
    <w:p w:rsidR="00530DF2" w:rsidRDefault="00530DF2" w:rsidP="00530DF2">
      <w:pPr>
        <w:pStyle w:val="ListParagraph"/>
      </w:pPr>
    </w:p>
    <w:p w:rsidR="00530DF2" w:rsidRDefault="00530DF2" w:rsidP="00530DF2">
      <w:pPr>
        <w:pStyle w:val="ListParagraph"/>
        <w:numPr>
          <w:ilvl w:val="0"/>
          <w:numId w:val="2"/>
        </w:numPr>
      </w:pPr>
      <w:r>
        <w:t>When I look in the mirror I feel good about my physique/figure</w:t>
      </w:r>
    </w:p>
    <w:p w:rsidR="00530DF2" w:rsidRDefault="00530DF2" w:rsidP="00530DF2">
      <w:pPr>
        <w:pStyle w:val="ListParagraph"/>
      </w:pPr>
    </w:p>
    <w:p w:rsidR="00530DF2" w:rsidRDefault="00530DF2" w:rsidP="00530DF2">
      <w:pPr>
        <w:pStyle w:val="ListParagraph"/>
        <w:ind w:left="1080"/>
      </w:pPr>
      <w:r>
        <w:t xml:space="preserve">(    ) Not at all    (   ) </w:t>
      </w:r>
      <w:proofErr w:type="gramStart"/>
      <w:r>
        <w:t>Slightly</w:t>
      </w:r>
      <w:proofErr w:type="gramEnd"/>
      <w:r>
        <w:t xml:space="preserve">    (   ) Moderately   (   ) Very    (   ) Extremely </w:t>
      </w:r>
    </w:p>
    <w:p w:rsidR="00530DF2" w:rsidRDefault="00530DF2" w:rsidP="00530DF2">
      <w:pPr>
        <w:pStyle w:val="ListParagraph"/>
      </w:pPr>
    </w:p>
    <w:p w:rsidR="00530DF2" w:rsidRDefault="00530DF2" w:rsidP="00530DF2">
      <w:pPr>
        <w:pStyle w:val="ListParagraph"/>
        <w:numPr>
          <w:ilvl w:val="0"/>
          <w:numId w:val="2"/>
        </w:numPr>
      </w:pPr>
      <w:r>
        <w:t>Unattractive features of my physique make me nervous in certain social settings</w:t>
      </w:r>
    </w:p>
    <w:p w:rsidR="00530DF2" w:rsidRDefault="00530DF2" w:rsidP="00530DF2">
      <w:pPr>
        <w:pStyle w:val="ListParagraph"/>
      </w:pPr>
    </w:p>
    <w:p w:rsidR="00530DF2" w:rsidRDefault="00530DF2" w:rsidP="00530DF2">
      <w:pPr>
        <w:pStyle w:val="ListParagraph"/>
        <w:ind w:left="1080"/>
      </w:pPr>
      <w:r>
        <w:t xml:space="preserve">(    ) Not at all    (   ) </w:t>
      </w:r>
      <w:proofErr w:type="gramStart"/>
      <w:r>
        <w:t>Slightly</w:t>
      </w:r>
      <w:proofErr w:type="gramEnd"/>
      <w:r>
        <w:t xml:space="preserve">    (   ) Moderately   (   ) Very    (   ) Extremely </w:t>
      </w:r>
    </w:p>
    <w:p w:rsidR="00530DF2" w:rsidRDefault="00530DF2" w:rsidP="00530DF2">
      <w:pPr>
        <w:pStyle w:val="ListParagraph"/>
      </w:pPr>
    </w:p>
    <w:p w:rsidR="00530DF2" w:rsidRDefault="00530DF2" w:rsidP="00530DF2">
      <w:pPr>
        <w:pStyle w:val="ListParagraph"/>
        <w:numPr>
          <w:ilvl w:val="0"/>
          <w:numId w:val="2"/>
        </w:numPr>
      </w:pPr>
      <w:r>
        <w:t>In the presence of others, I feel apprehensive about my physique/figure</w:t>
      </w:r>
    </w:p>
    <w:p w:rsidR="00530DF2" w:rsidRDefault="00530DF2" w:rsidP="00530DF2">
      <w:pPr>
        <w:pStyle w:val="ListParagraph"/>
      </w:pPr>
    </w:p>
    <w:p w:rsidR="00530DF2" w:rsidRDefault="00530DF2" w:rsidP="00530DF2">
      <w:pPr>
        <w:pStyle w:val="ListParagraph"/>
        <w:ind w:left="1080"/>
      </w:pPr>
      <w:r>
        <w:t xml:space="preserve">(    ) Not at all    (   ) </w:t>
      </w:r>
      <w:proofErr w:type="gramStart"/>
      <w:r>
        <w:t>Slightly</w:t>
      </w:r>
      <w:proofErr w:type="gramEnd"/>
      <w:r>
        <w:t xml:space="preserve">    (   ) Moderately   (   ) Very    (   ) Extremely </w:t>
      </w:r>
    </w:p>
    <w:p w:rsidR="00530DF2" w:rsidRDefault="00530DF2" w:rsidP="00530DF2">
      <w:pPr>
        <w:pStyle w:val="ListParagraph"/>
      </w:pPr>
    </w:p>
    <w:p w:rsidR="00530DF2" w:rsidRDefault="00530DF2" w:rsidP="00530DF2">
      <w:pPr>
        <w:pStyle w:val="ListParagraph"/>
        <w:numPr>
          <w:ilvl w:val="0"/>
          <w:numId w:val="2"/>
        </w:numPr>
      </w:pPr>
      <w:r>
        <w:t>I am comfortable with how fit my body appears to others</w:t>
      </w:r>
    </w:p>
    <w:p w:rsidR="00530DF2" w:rsidRDefault="00530DF2" w:rsidP="00530DF2">
      <w:pPr>
        <w:pStyle w:val="ListParagraph"/>
      </w:pPr>
    </w:p>
    <w:p w:rsidR="00530DF2" w:rsidRDefault="00530DF2" w:rsidP="00530DF2">
      <w:pPr>
        <w:pStyle w:val="ListParagraph"/>
        <w:ind w:left="1080"/>
      </w:pPr>
      <w:r>
        <w:t xml:space="preserve">(    ) Not at all    (   ) </w:t>
      </w:r>
      <w:proofErr w:type="gramStart"/>
      <w:r>
        <w:t>Slightly</w:t>
      </w:r>
      <w:proofErr w:type="gramEnd"/>
      <w:r>
        <w:t xml:space="preserve">    (   ) Moderately   (   ) Very    (   ) Extremely </w:t>
      </w:r>
    </w:p>
    <w:p w:rsidR="00530DF2" w:rsidRDefault="00530DF2" w:rsidP="00530DF2">
      <w:pPr>
        <w:pStyle w:val="ListParagraph"/>
      </w:pPr>
    </w:p>
    <w:p w:rsidR="00530DF2" w:rsidRDefault="00530DF2" w:rsidP="00530DF2">
      <w:pPr>
        <w:pStyle w:val="ListParagraph"/>
        <w:numPr>
          <w:ilvl w:val="0"/>
          <w:numId w:val="2"/>
        </w:numPr>
      </w:pPr>
      <w:r>
        <w:t>It would make me uncomfortable to know others were evaluating my physique/figure</w:t>
      </w:r>
    </w:p>
    <w:p w:rsidR="00530DF2" w:rsidRDefault="00530DF2" w:rsidP="00530DF2">
      <w:pPr>
        <w:pStyle w:val="ListParagraph"/>
      </w:pPr>
    </w:p>
    <w:p w:rsidR="00530DF2" w:rsidRDefault="00530DF2" w:rsidP="00530DF2">
      <w:pPr>
        <w:pStyle w:val="ListParagraph"/>
        <w:ind w:left="1080"/>
      </w:pPr>
      <w:r>
        <w:lastRenderedPageBreak/>
        <w:t xml:space="preserve">(    ) Not at all    (   ) </w:t>
      </w:r>
      <w:proofErr w:type="gramStart"/>
      <w:r>
        <w:t>Slightly</w:t>
      </w:r>
      <w:proofErr w:type="gramEnd"/>
      <w:r>
        <w:t xml:space="preserve">    (   ) Moderately   (   ) Very    (   ) Extremely </w:t>
      </w:r>
    </w:p>
    <w:p w:rsidR="00530DF2" w:rsidRDefault="00530DF2" w:rsidP="00530DF2">
      <w:pPr>
        <w:pStyle w:val="ListParagraph"/>
      </w:pPr>
    </w:p>
    <w:p w:rsidR="00530DF2" w:rsidRDefault="00530DF2" w:rsidP="00530DF2">
      <w:pPr>
        <w:pStyle w:val="ListParagraph"/>
        <w:numPr>
          <w:ilvl w:val="0"/>
          <w:numId w:val="2"/>
        </w:numPr>
      </w:pPr>
      <w:r>
        <w:t>When it comes to displaying my physique/figure to others, I am a shy person</w:t>
      </w:r>
    </w:p>
    <w:p w:rsidR="00530DF2" w:rsidRDefault="00530DF2" w:rsidP="00530DF2">
      <w:pPr>
        <w:pStyle w:val="ListParagraph"/>
      </w:pPr>
    </w:p>
    <w:p w:rsidR="00530DF2" w:rsidRDefault="00530DF2" w:rsidP="00530DF2">
      <w:pPr>
        <w:pStyle w:val="ListParagraph"/>
        <w:ind w:left="1080"/>
      </w:pPr>
      <w:r>
        <w:t xml:space="preserve">(    ) Not at all    (   ) </w:t>
      </w:r>
      <w:proofErr w:type="gramStart"/>
      <w:r>
        <w:t>Slightly</w:t>
      </w:r>
      <w:proofErr w:type="gramEnd"/>
      <w:r>
        <w:t xml:space="preserve">    (   ) Moderately   (   ) Very    (   ) Extremely </w:t>
      </w:r>
    </w:p>
    <w:p w:rsidR="00530DF2" w:rsidRDefault="00530DF2" w:rsidP="00530DF2">
      <w:pPr>
        <w:pStyle w:val="ListParagraph"/>
      </w:pPr>
    </w:p>
    <w:p w:rsidR="00530DF2" w:rsidRDefault="00530DF2" w:rsidP="00530DF2">
      <w:pPr>
        <w:pStyle w:val="ListParagraph"/>
        <w:numPr>
          <w:ilvl w:val="0"/>
          <w:numId w:val="2"/>
        </w:numPr>
      </w:pPr>
      <w:r>
        <w:t>I usually feel relaxed when it is obvious that others are looking at my physique/figure</w:t>
      </w:r>
    </w:p>
    <w:p w:rsidR="00530DF2" w:rsidRDefault="00530DF2" w:rsidP="00530DF2">
      <w:pPr>
        <w:pStyle w:val="ListParagraph"/>
      </w:pPr>
    </w:p>
    <w:p w:rsidR="00530DF2" w:rsidRDefault="00530DF2" w:rsidP="00530DF2">
      <w:pPr>
        <w:pStyle w:val="ListParagraph"/>
        <w:ind w:left="1080"/>
      </w:pPr>
      <w:r>
        <w:t xml:space="preserve">(    ) Not at all    (   ) </w:t>
      </w:r>
      <w:proofErr w:type="gramStart"/>
      <w:r>
        <w:t>Slightly</w:t>
      </w:r>
      <w:proofErr w:type="gramEnd"/>
      <w:r>
        <w:t xml:space="preserve">    (   ) Moderately   (   ) Very    (   ) Extremely </w:t>
      </w:r>
    </w:p>
    <w:p w:rsidR="00530DF2" w:rsidRDefault="00530DF2" w:rsidP="00530DF2">
      <w:pPr>
        <w:pStyle w:val="ListParagraph"/>
      </w:pPr>
    </w:p>
    <w:p w:rsidR="00530DF2" w:rsidRDefault="00530DF2" w:rsidP="00530DF2">
      <w:pPr>
        <w:pStyle w:val="ListParagraph"/>
        <w:numPr>
          <w:ilvl w:val="0"/>
          <w:numId w:val="2"/>
        </w:numPr>
      </w:pPr>
      <w:r>
        <w:t>When in a bathing suit, I often feel nervous about the shape of my body</w:t>
      </w:r>
    </w:p>
    <w:p w:rsidR="00530DF2" w:rsidRDefault="00530DF2" w:rsidP="00530DF2">
      <w:pPr>
        <w:pStyle w:val="ListParagraph"/>
      </w:pPr>
    </w:p>
    <w:p w:rsidR="00530DF2" w:rsidRDefault="00530DF2" w:rsidP="00530DF2">
      <w:pPr>
        <w:pStyle w:val="ListParagraph"/>
        <w:ind w:left="1080"/>
      </w:pPr>
      <w:r>
        <w:t xml:space="preserve">(    ) Not at all    (   ) </w:t>
      </w:r>
      <w:proofErr w:type="gramStart"/>
      <w:r>
        <w:t>Slightly</w:t>
      </w:r>
      <w:proofErr w:type="gramEnd"/>
      <w:r>
        <w:t xml:space="preserve">    (   ) Moderately   (   ) Very    (   ) Extremely </w:t>
      </w:r>
    </w:p>
    <w:p w:rsidR="00530DF2" w:rsidRDefault="00530DF2" w:rsidP="00530DF2">
      <w:pPr>
        <w:jc w:val="center"/>
        <w:rPr>
          <w:noProof/>
        </w:rPr>
      </w:pPr>
    </w:p>
    <w:p w:rsidR="00530DF2" w:rsidRDefault="00530DF2" w:rsidP="00530DF2">
      <w:pPr>
        <w:jc w:val="center"/>
        <w:rPr>
          <w:noProof/>
        </w:rPr>
      </w:pPr>
    </w:p>
    <w:p w:rsidR="00530DF2" w:rsidRDefault="00530DF2"/>
    <w:sectPr w:rsidR="00530DF2" w:rsidSect="007F22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F2908"/>
    <w:multiLevelType w:val="hybridMultilevel"/>
    <w:tmpl w:val="C1F20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834B84"/>
    <w:multiLevelType w:val="hybridMultilevel"/>
    <w:tmpl w:val="2556A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F1AB0"/>
    <w:rsid w:val="00054099"/>
    <w:rsid w:val="0006162D"/>
    <w:rsid w:val="00115576"/>
    <w:rsid w:val="001D7820"/>
    <w:rsid w:val="001F0698"/>
    <w:rsid w:val="00203668"/>
    <w:rsid w:val="00280D43"/>
    <w:rsid w:val="0028555E"/>
    <w:rsid w:val="002B3482"/>
    <w:rsid w:val="002E1542"/>
    <w:rsid w:val="003149CB"/>
    <w:rsid w:val="003175BD"/>
    <w:rsid w:val="0033362E"/>
    <w:rsid w:val="00354918"/>
    <w:rsid w:val="003A665D"/>
    <w:rsid w:val="004260C1"/>
    <w:rsid w:val="004A15E1"/>
    <w:rsid w:val="00530DF2"/>
    <w:rsid w:val="00724582"/>
    <w:rsid w:val="00794A70"/>
    <w:rsid w:val="007B7437"/>
    <w:rsid w:val="007E7A78"/>
    <w:rsid w:val="007F0138"/>
    <w:rsid w:val="007F223C"/>
    <w:rsid w:val="00821A7E"/>
    <w:rsid w:val="00866329"/>
    <w:rsid w:val="00880956"/>
    <w:rsid w:val="008B5AA5"/>
    <w:rsid w:val="008C7353"/>
    <w:rsid w:val="008F50F8"/>
    <w:rsid w:val="00915084"/>
    <w:rsid w:val="009B5159"/>
    <w:rsid w:val="00A417A4"/>
    <w:rsid w:val="00A5617E"/>
    <w:rsid w:val="00B11673"/>
    <w:rsid w:val="00BD400B"/>
    <w:rsid w:val="00BF38BD"/>
    <w:rsid w:val="00C20AA6"/>
    <w:rsid w:val="00D77875"/>
    <w:rsid w:val="00D84F84"/>
    <w:rsid w:val="00DA3EC5"/>
    <w:rsid w:val="00DF1AB0"/>
    <w:rsid w:val="00E46E4C"/>
    <w:rsid w:val="00FC037A"/>
    <w:rsid w:val="00FE34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AB0"/>
    <w:pPr>
      <w:spacing w:after="0" w:line="240" w:lineRule="auto"/>
    </w:pPr>
    <w:rPr>
      <w:rFonts w:ascii="Times New Roman" w:eastAsia="MS Mincho"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A15E1"/>
    <w:rPr>
      <w:sz w:val="16"/>
      <w:szCs w:val="16"/>
    </w:rPr>
  </w:style>
  <w:style w:type="paragraph" w:styleId="CommentText">
    <w:name w:val="annotation text"/>
    <w:basedOn w:val="Normal"/>
    <w:link w:val="CommentTextChar"/>
    <w:uiPriority w:val="99"/>
    <w:semiHidden/>
    <w:unhideWhenUsed/>
    <w:rsid w:val="004A15E1"/>
    <w:rPr>
      <w:sz w:val="20"/>
      <w:szCs w:val="20"/>
    </w:rPr>
  </w:style>
  <w:style w:type="character" w:customStyle="1" w:styleId="CommentTextChar">
    <w:name w:val="Comment Text Char"/>
    <w:basedOn w:val="DefaultParagraphFont"/>
    <w:link w:val="CommentText"/>
    <w:uiPriority w:val="99"/>
    <w:semiHidden/>
    <w:rsid w:val="004A15E1"/>
    <w:rPr>
      <w:rFonts w:ascii="Times New Roman" w:eastAsia="MS Mincho"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A15E1"/>
    <w:rPr>
      <w:b/>
      <w:bCs/>
    </w:rPr>
  </w:style>
  <w:style w:type="character" w:customStyle="1" w:styleId="CommentSubjectChar">
    <w:name w:val="Comment Subject Char"/>
    <w:basedOn w:val="CommentTextChar"/>
    <w:link w:val="CommentSubject"/>
    <w:uiPriority w:val="99"/>
    <w:semiHidden/>
    <w:rsid w:val="004A15E1"/>
    <w:rPr>
      <w:b/>
      <w:bCs/>
    </w:rPr>
  </w:style>
  <w:style w:type="paragraph" w:styleId="BalloonText">
    <w:name w:val="Balloon Text"/>
    <w:basedOn w:val="Normal"/>
    <w:link w:val="BalloonTextChar"/>
    <w:uiPriority w:val="99"/>
    <w:semiHidden/>
    <w:unhideWhenUsed/>
    <w:rsid w:val="004A15E1"/>
    <w:rPr>
      <w:rFonts w:ascii="Tahoma" w:hAnsi="Tahoma" w:cs="Tahoma"/>
      <w:sz w:val="16"/>
      <w:szCs w:val="16"/>
    </w:rPr>
  </w:style>
  <w:style w:type="character" w:customStyle="1" w:styleId="BalloonTextChar">
    <w:name w:val="Balloon Text Char"/>
    <w:basedOn w:val="DefaultParagraphFont"/>
    <w:link w:val="BalloonText"/>
    <w:uiPriority w:val="99"/>
    <w:semiHidden/>
    <w:rsid w:val="004A15E1"/>
    <w:rPr>
      <w:rFonts w:ascii="Tahoma" w:eastAsia="MS Mincho" w:hAnsi="Tahoma" w:cs="Tahoma"/>
      <w:sz w:val="16"/>
      <w:szCs w:val="16"/>
    </w:rPr>
  </w:style>
  <w:style w:type="character" w:styleId="Hyperlink">
    <w:name w:val="Hyperlink"/>
    <w:basedOn w:val="DefaultParagraphFont"/>
    <w:uiPriority w:val="99"/>
    <w:unhideWhenUsed/>
    <w:rsid w:val="00BD400B"/>
    <w:rPr>
      <w:color w:val="0000FF" w:themeColor="hyperlink"/>
      <w:u w:val="single"/>
    </w:rPr>
  </w:style>
  <w:style w:type="paragraph" w:styleId="ListParagraph">
    <w:name w:val="List Paragraph"/>
    <w:basedOn w:val="Normal"/>
    <w:uiPriority w:val="34"/>
    <w:qFormat/>
    <w:rsid w:val="00530DF2"/>
    <w:pPr>
      <w:spacing w:after="200" w:line="276" w:lineRule="auto"/>
      <w:ind w:left="720"/>
      <w:contextualSpacing/>
    </w:pPr>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k1014@txstate.edu" TargetMode="External"/><Relationship Id="rId5" Type="http://schemas.openxmlformats.org/officeDocument/2006/relationships/hyperlink" Target="mailto:lasser@txstat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7</Pages>
  <Words>2182</Words>
  <Characters>12439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Texas State University - San Marcos</Company>
  <LinksUpToDate>false</LinksUpToDate>
  <CharactersWithSpaces>14592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yk1014</dc:creator>
  <cp:lastModifiedBy>yk1014</cp:lastModifiedBy>
  <cp:revision>7</cp:revision>
  <cp:lastPrinted>2008-11-22T17:46:00Z</cp:lastPrinted>
  <dcterms:created xsi:type="dcterms:W3CDTF">2008-12-17T16:20:00Z</dcterms:created>
  <dcterms:modified xsi:type="dcterms:W3CDTF">2009-01-09T18:47:00Z</dcterms:modified>
</cp:coreProperties>
</file>