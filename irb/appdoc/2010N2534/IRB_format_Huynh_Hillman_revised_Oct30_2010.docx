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572" w:rsidRPr="00AD5CFB" w:rsidRDefault="000C0572" w:rsidP="00C15D22">
      <w:pPr>
        <w:spacing w:after="0" w:line="240" w:lineRule="auto"/>
        <w:jc w:val="center"/>
        <w:rPr>
          <w:rFonts w:ascii="Arial" w:hAnsi="Arial" w:cs="Arial"/>
          <w:b/>
          <w:sz w:val="24"/>
          <w:szCs w:val="24"/>
        </w:rPr>
      </w:pPr>
      <w:r w:rsidRPr="00AD5CFB">
        <w:rPr>
          <w:rFonts w:ascii="Arial" w:hAnsi="Arial" w:cs="Arial"/>
          <w:b/>
          <w:sz w:val="24"/>
          <w:szCs w:val="24"/>
        </w:rPr>
        <w:t xml:space="preserve">Mapping space through literature, art, and </w:t>
      </w:r>
      <w:proofErr w:type="spellStart"/>
      <w:r w:rsidRPr="00AD5CFB">
        <w:rPr>
          <w:rFonts w:ascii="Arial" w:hAnsi="Arial" w:cs="Arial"/>
          <w:b/>
          <w:sz w:val="24"/>
          <w:szCs w:val="24"/>
        </w:rPr>
        <w:t>geotechnology</w:t>
      </w:r>
      <w:proofErr w:type="spellEnd"/>
      <w:r w:rsidRPr="00AD5CFB">
        <w:rPr>
          <w:rFonts w:ascii="Arial" w:hAnsi="Arial" w:cs="Arial"/>
          <w:b/>
          <w:sz w:val="24"/>
          <w:szCs w:val="24"/>
        </w:rPr>
        <w:t xml:space="preserve"> (GIS, GPS)</w:t>
      </w:r>
    </w:p>
    <w:p w:rsidR="000C0572" w:rsidRPr="00AD5CFB" w:rsidRDefault="000C0572" w:rsidP="00C15D22">
      <w:pPr>
        <w:spacing w:after="0" w:line="240" w:lineRule="auto"/>
        <w:ind w:hanging="360"/>
        <w:rPr>
          <w:rFonts w:ascii="Arial" w:eastAsia="Times New Roman" w:hAnsi="Arial" w:cs="Arial"/>
          <w:sz w:val="24"/>
          <w:szCs w:val="24"/>
        </w:rPr>
      </w:pPr>
    </w:p>
    <w:p w:rsidR="00296A2C" w:rsidRPr="00AD5CFB" w:rsidRDefault="000C0572" w:rsidP="00C15D22">
      <w:pPr>
        <w:pStyle w:val="ListParagraph"/>
        <w:numPr>
          <w:ilvl w:val="0"/>
          <w:numId w:val="1"/>
        </w:numPr>
        <w:spacing w:after="0" w:line="240" w:lineRule="auto"/>
        <w:rPr>
          <w:rFonts w:ascii="Arial" w:hAnsi="Arial" w:cs="Arial"/>
          <w:sz w:val="24"/>
          <w:szCs w:val="24"/>
        </w:rPr>
      </w:pPr>
      <w:r w:rsidRPr="00AD5CFB">
        <w:rPr>
          <w:rFonts w:ascii="Arial" w:hAnsi="Arial" w:cs="Arial"/>
          <w:sz w:val="24"/>
          <w:szCs w:val="24"/>
        </w:rPr>
        <w:t xml:space="preserve">The proposed project aims to work with approximately twenty female youth offenders who range in age from 15-17 years old. They come from different parts of Texas and may be of any ethnic background. This population has been selected because there is a paucity of research </w:t>
      </w:r>
      <w:r w:rsidR="00296A2C" w:rsidRPr="00AD5CFB">
        <w:rPr>
          <w:rFonts w:ascii="Arial" w:hAnsi="Arial" w:cs="Arial"/>
          <w:sz w:val="24"/>
          <w:szCs w:val="24"/>
        </w:rPr>
        <w:t xml:space="preserve">on </w:t>
      </w:r>
      <w:r w:rsidRPr="00AD5CFB">
        <w:rPr>
          <w:rFonts w:ascii="Arial" w:hAnsi="Arial" w:cs="Arial"/>
          <w:sz w:val="24"/>
          <w:szCs w:val="24"/>
        </w:rPr>
        <w:t xml:space="preserve">education models for at risk youth. </w:t>
      </w:r>
    </w:p>
    <w:p w:rsidR="00296A2C" w:rsidRPr="00AD5CFB" w:rsidRDefault="00296A2C" w:rsidP="00C15D22">
      <w:pPr>
        <w:pStyle w:val="ListParagraph"/>
        <w:spacing w:after="0" w:line="240" w:lineRule="auto"/>
        <w:ind w:left="360"/>
        <w:rPr>
          <w:rFonts w:ascii="Arial" w:hAnsi="Arial" w:cs="Arial"/>
          <w:sz w:val="24"/>
          <w:szCs w:val="24"/>
        </w:rPr>
      </w:pPr>
    </w:p>
    <w:p w:rsidR="00296A2C" w:rsidRPr="00AD5CFB" w:rsidRDefault="00296A2C" w:rsidP="00C15D22">
      <w:pPr>
        <w:pStyle w:val="ListParagraph"/>
        <w:spacing w:after="0" w:line="240" w:lineRule="auto"/>
        <w:ind w:left="360"/>
        <w:rPr>
          <w:rFonts w:ascii="Arial" w:hAnsi="Arial" w:cs="Arial"/>
          <w:sz w:val="24"/>
          <w:szCs w:val="24"/>
        </w:rPr>
      </w:pPr>
      <w:r w:rsidRPr="00AD5CFB">
        <w:rPr>
          <w:rFonts w:ascii="Arial" w:hAnsi="Arial" w:cs="Arial"/>
          <w:sz w:val="24"/>
          <w:szCs w:val="24"/>
        </w:rPr>
        <w:t xml:space="preserve">The number of participants will depend on how many are at the facility at the time of research, proposed for </w:t>
      </w:r>
      <w:proofErr w:type="gramStart"/>
      <w:r w:rsidRPr="00AD5CFB">
        <w:rPr>
          <w:rFonts w:ascii="Arial" w:hAnsi="Arial" w:cs="Arial"/>
          <w:sz w:val="24"/>
          <w:szCs w:val="24"/>
        </w:rPr>
        <w:t>Fall</w:t>
      </w:r>
      <w:proofErr w:type="gramEnd"/>
      <w:r w:rsidRPr="00AD5CFB">
        <w:rPr>
          <w:rFonts w:ascii="Arial" w:hAnsi="Arial" w:cs="Arial"/>
          <w:sz w:val="24"/>
          <w:szCs w:val="24"/>
        </w:rPr>
        <w:t xml:space="preserve"> 2010 as well as those youth who have shown good behavior.</w:t>
      </w:r>
    </w:p>
    <w:p w:rsidR="009909F1" w:rsidRPr="00AD5CFB" w:rsidRDefault="009909F1" w:rsidP="00021C8F">
      <w:pPr>
        <w:pStyle w:val="ListParagraph"/>
        <w:spacing w:after="0" w:line="240" w:lineRule="auto"/>
        <w:ind w:left="360"/>
        <w:jc w:val="center"/>
        <w:rPr>
          <w:rFonts w:ascii="Arial" w:eastAsia="Times New Roman" w:hAnsi="Arial" w:cs="Arial"/>
          <w:sz w:val="24"/>
          <w:szCs w:val="24"/>
        </w:rPr>
      </w:pPr>
    </w:p>
    <w:p w:rsidR="000C0572" w:rsidRPr="00AD5CFB" w:rsidRDefault="0054216E" w:rsidP="00C15D22">
      <w:pPr>
        <w:pStyle w:val="ListParagraph"/>
        <w:numPr>
          <w:ilvl w:val="0"/>
          <w:numId w:val="1"/>
        </w:numPr>
        <w:spacing w:after="0" w:line="240" w:lineRule="auto"/>
        <w:rPr>
          <w:rFonts w:ascii="Arial" w:eastAsia="Times New Roman" w:hAnsi="Arial" w:cs="Arial"/>
          <w:sz w:val="24"/>
          <w:szCs w:val="24"/>
          <w:rPrChange w:id="0" w:author="nh19" w:date="2010-10-31T18:25:00Z">
            <w:rPr>
              <w:rFonts w:ascii="Arial" w:eastAsia="Times New Roman" w:hAnsi="Arial" w:cs="Arial"/>
              <w:sz w:val="24"/>
              <w:szCs w:val="24"/>
            </w:rPr>
          </w:rPrChange>
        </w:rPr>
      </w:pPr>
      <w:commentRangeStart w:id="1"/>
      <w:ins w:id="2" w:author="Grady Hillman" w:date="2010-10-28T14:41:00Z">
        <w:r w:rsidRPr="00AD5CFB">
          <w:rPr>
            <w:rFonts w:ascii="Arial" w:hAnsi="Arial" w:cs="Arial"/>
            <w:sz w:val="24"/>
            <w:szCs w:val="24"/>
          </w:rPr>
          <w:t>Participant youth will be identified by staff based on behavioral observations that demonstrate the youth will be cooperative with the researchers, staff and their fellow participants.  Once identified, the youth will be</w:t>
        </w:r>
      </w:ins>
      <w:ins w:id="3" w:author="nh19" w:date="2010-10-29T18:04:00Z">
        <w:r w:rsidR="008A6841" w:rsidRPr="00AD5CFB">
          <w:rPr>
            <w:rFonts w:ascii="Arial" w:hAnsi="Arial" w:cs="Arial"/>
            <w:sz w:val="24"/>
            <w:szCs w:val="24"/>
            <w:rPrChange w:id="4" w:author="nh19" w:date="2010-10-31T18:25:00Z">
              <w:rPr>
                <w:rFonts w:ascii="Arial" w:hAnsi="Arial" w:cs="Arial"/>
                <w:sz w:val="24"/>
                <w:szCs w:val="24"/>
              </w:rPr>
            </w:rPrChange>
          </w:rPr>
          <w:t xml:space="preserve"> </w:t>
        </w:r>
      </w:ins>
      <w:ins w:id="5" w:author="Grady Hillman" w:date="2010-10-28T14:41:00Z">
        <w:r w:rsidRPr="00AD5CFB">
          <w:rPr>
            <w:rFonts w:ascii="Arial" w:hAnsi="Arial" w:cs="Arial"/>
            <w:sz w:val="24"/>
            <w:szCs w:val="24"/>
            <w:rPrChange w:id="6" w:author="nh19" w:date="2010-10-31T18:25:00Z">
              <w:rPr>
                <w:rFonts w:ascii="Arial" w:hAnsi="Arial" w:cs="Arial"/>
                <w:sz w:val="24"/>
                <w:szCs w:val="24"/>
              </w:rPr>
            </w:rPrChange>
          </w:rPr>
          <w:t xml:space="preserve">asked to assent to participation.  Youth are considered wards of the state, and a staff supervisor </w:t>
        </w:r>
      </w:ins>
      <w:ins w:id="7" w:author="Grady Hillman" w:date="2010-10-28T14:44:00Z">
        <w:r w:rsidRPr="00AD5CFB">
          <w:rPr>
            <w:rFonts w:ascii="Arial" w:hAnsi="Arial" w:cs="Arial"/>
            <w:sz w:val="24"/>
            <w:szCs w:val="24"/>
            <w:rPrChange w:id="8" w:author="nh19" w:date="2010-10-31T18:25:00Z">
              <w:rPr>
                <w:rFonts w:ascii="Arial" w:hAnsi="Arial" w:cs="Arial"/>
                <w:sz w:val="24"/>
                <w:szCs w:val="24"/>
              </w:rPr>
            </w:rPrChange>
          </w:rPr>
          <w:t xml:space="preserve">serving as a guardian </w:t>
        </w:r>
      </w:ins>
      <w:ins w:id="9" w:author="Grady Hillman" w:date="2010-10-28T14:41:00Z">
        <w:r w:rsidRPr="00AD5CFB">
          <w:rPr>
            <w:rFonts w:ascii="Arial" w:hAnsi="Arial" w:cs="Arial"/>
            <w:sz w:val="24"/>
            <w:szCs w:val="24"/>
            <w:rPrChange w:id="10" w:author="nh19" w:date="2010-10-31T18:25:00Z">
              <w:rPr>
                <w:rFonts w:ascii="Arial" w:hAnsi="Arial" w:cs="Arial"/>
                <w:sz w:val="24"/>
                <w:szCs w:val="24"/>
              </w:rPr>
            </w:rPrChange>
          </w:rPr>
          <w:t>will also</w:t>
        </w:r>
      </w:ins>
      <w:ins w:id="11" w:author="Grady Hillman" w:date="2010-10-28T14:44:00Z">
        <w:r w:rsidRPr="00AD5CFB">
          <w:rPr>
            <w:rFonts w:ascii="Arial" w:hAnsi="Arial" w:cs="Arial"/>
            <w:sz w:val="24"/>
            <w:szCs w:val="24"/>
            <w:rPrChange w:id="12" w:author="nh19" w:date="2010-10-31T18:25:00Z">
              <w:rPr>
                <w:rFonts w:ascii="Arial" w:hAnsi="Arial" w:cs="Arial"/>
                <w:sz w:val="24"/>
                <w:szCs w:val="24"/>
              </w:rPr>
            </w:rPrChange>
          </w:rPr>
          <w:t xml:space="preserve"> sign the consent form.</w:t>
        </w:r>
      </w:ins>
      <w:ins w:id="13" w:author="Grady Hillman" w:date="2010-10-28T14:41:00Z">
        <w:r w:rsidRPr="00AD5CFB">
          <w:rPr>
            <w:rFonts w:ascii="Arial" w:hAnsi="Arial" w:cs="Arial"/>
            <w:sz w:val="24"/>
            <w:szCs w:val="24"/>
            <w:rPrChange w:id="14" w:author="nh19" w:date="2010-10-31T18:25:00Z">
              <w:rPr>
                <w:rFonts w:ascii="Arial" w:hAnsi="Arial" w:cs="Arial"/>
                <w:sz w:val="24"/>
                <w:szCs w:val="24"/>
              </w:rPr>
            </w:rPrChange>
          </w:rPr>
          <w:t xml:space="preserve"> </w:t>
        </w:r>
      </w:ins>
      <w:commentRangeEnd w:id="1"/>
      <w:r w:rsidR="008A6841" w:rsidRPr="00AD5CFB">
        <w:rPr>
          <w:rStyle w:val="CommentReference"/>
          <w:rFonts w:ascii="Arial" w:hAnsi="Arial" w:cs="Arial"/>
          <w:sz w:val="24"/>
          <w:szCs w:val="24"/>
        </w:rPr>
        <w:commentReference w:id="1"/>
      </w:r>
      <w:r w:rsidR="000C0572" w:rsidRPr="00AD5CFB">
        <w:rPr>
          <w:rFonts w:ascii="Arial" w:hAnsi="Arial" w:cs="Arial"/>
          <w:sz w:val="24"/>
          <w:szCs w:val="24"/>
        </w:rPr>
        <w:t>Youth at the Hays County Juvenile Center have set activity schedules they are to participate in. The researchers will work with the youth during this set time.</w:t>
      </w:r>
      <w:r w:rsidR="000C0572" w:rsidRPr="00AD5CFB">
        <w:rPr>
          <w:rFonts w:ascii="Arial" w:eastAsia="Times New Roman" w:hAnsi="Arial" w:cs="Arial"/>
          <w:sz w:val="24"/>
          <w:szCs w:val="24"/>
        </w:rPr>
        <w:t> </w:t>
      </w:r>
      <w:r w:rsidR="00296A2C" w:rsidRPr="00AD5CFB">
        <w:rPr>
          <w:rFonts w:ascii="Arial" w:eastAsia="Times New Roman" w:hAnsi="Arial" w:cs="Arial"/>
          <w:sz w:val="24"/>
          <w:szCs w:val="24"/>
        </w:rPr>
        <w:t xml:space="preserve">If youth do not want to participate, the officer on duty will find another task for this youth to do. </w:t>
      </w:r>
    </w:p>
    <w:p w:rsidR="000C0572" w:rsidRPr="00AD5CFB" w:rsidRDefault="000C0572" w:rsidP="00C15D22">
      <w:pPr>
        <w:spacing w:after="0" w:line="240" w:lineRule="auto"/>
        <w:ind w:hanging="360"/>
        <w:rPr>
          <w:rFonts w:ascii="Arial" w:eastAsia="Times New Roman" w:hAnsi="Arial" w:cs="Arial"/>
          <w:sz w:val="24"/>
          <w:szCs w:val="24"/>
          <w:rPrChange w:id="15" w:author="nh19" w:date="2010-10-31T18:25:00Z">
            <w:rPr>
              <w:rFonts w:ascii="Arial" w:eastAsia="Times New Roman" w:hAnsi="Arial" w:cs="Arial"/>
              <w:sz w:val="24"/>
              <w:szCs w:val="24"/>
            </w:rPr>
          </w:rPrChange>
        </w:rPr>
      </w:pPr>
    </w:p>
    <w:p w:rsidR="00745761" w:rsidRPr="00AD5CFB" w:rsidRDefault="00745761" w:rsidP="00C15D22">
      <w:pPr>
        <w:pStyle w:val="ListParagraph"/>
        <w:numPr>
          <w:ilvl w:val="0"/>
          <w:numId w:val="1"/>
        </w:numPr>
        <w:spacing w:after="0" w:line="240" w:lineRule="auto"/>
        <w:rPr>
          <w:rFonts w:ascii="Arial" w:hAnsi="Arial" w:cs="Arial"/>
          <w:sz w:val="24"/>
          <w:szCs w:val="24"/>
          <w:rPrChange w:id="16" w:author="nh19" w:date="2010-10-31T18:25:00Z">
            <w:rPr>
              <w:rFonts w:ascii="Arial" w:hAnsi="Arial" w:cs="Arial"/>
              <w:sz w:val="24"/>
              <w:szCs w:val="24"/>
            </w:rPr>
          </w:rPrChange>
        </w:rPr>
      </w:pPr>
      <w:r w:rsidRPr="00AD5CFB">
        <w:rPr>
          <w:rFonts w:ascii="Arial" w:eastAsia="Times New Roman" w:hAnsi="Arial" w:cs="Arial"/>
          <w:bCs/>
          <w:sz w:val="24"/>
          <w:szCs w:val="24"/>
          <w:rPrChange w:id="17" w:author="nh19" w:date="2010-10-31T18:25:00Z">
            <w:rPr>
              <w:rFonts w:ascii="Arial" w:eastAsia="Times New Roman" w:hAnsi="Arial" w:cs="Arial"/>
              <w:bCs/>
              <w:sz w:val="24"/>
              <w:szCs w:val="24"/>
            </w:rPr>
          </w:rPrChange>
        </w:rPr>
        <w:t>The “</w:t>
      </w:r>
      <w:r w:rsidRPr="00AD5CFB">
        <w:rPr>
          <w:rFonts w:ascii="Arial" w:hAnsi="Arial" w:cs="Arial"/>
          <w:sz w:val="24"/>
          <w:szCs w:val="24"/>
          <w:rPrChange w:id="18" w:author="nh19" w:date="2010-10-31T18:25:00Z">
            <w:rPr>
              <w:rFonts w:ascii="Arial" w:hAnsi="Arial" w:cs="Arial"/>
              <w:sz w:val="24"/>
              <w:szCs w:val="24"/>
            </w:rPr>
          </w:rPrChange>
        </w:rPr>
        <w:t xml:space="preserve">Mapping space through literature, art, and </w:t>
      </w:r>
      <w:proofErr w:type="spellStart"/>
      <w:r w:rsidRPr="00AD5CFB">
        <w:rPr>
          <w:rFonts w:ascii="Arial" w:hAnsi="Arial" w:cs="Arial"/>
          <w:sz w:val="24"/>
          <w:szCs w:val="24"/>
          <w:rPrChange w:id="19" w:author="nh19" w:date="2010-10-31T18:25:00Z">
            <w:rPr>
              <w:rFonts w:ascii="Arial" w:hAnsi="Arial" w:cs="Arial"/>
              <w:sz w:val="24"/>
              <w:szCs w:val="24"/>
            </w:rPr>
          </w:rPrChange>
        </w:rPr>
        <w:t>geotechnology</w:t>
      </w:r>
      <w:proofErr w:type="spellEnd"/>
      <w:r w:rsidRPr="00AD5CFB">
        <w:rPr>
          <w:rFonts w:ascii="Arial" w:hAnsi="Arial" w:cs="Arial"/>
          <w:sz w:val="24"/>
          <w:szCs w:val="24"/>
          <w:rPrChange w:id="20" w:author="nh19" w:date="2010-10-31T18:25:00Z">
            <w:rPr>
              <w:rFonts w:ascii="Arial" w:hAnsi="Arial" w:cs="Arial"/>
              <w:sz w:val="24"/>
              <w:szCs w:val="24"/>
            </w:rPr>
          </w:rPrChange>
        </w:rPr>
        <w:t xml:space="preserve"> (GIS, GPS)” project is a collaborative effort between Mr. Grady Hillman (Director, Center for Community Arts, School of Art and Design) and Dr. Niem Huynh (Department of Geography).  Mr. Hillman has 25 years of experience working with young offenders, helping them reflect and heal through the arts. Dr. Huynh researches geographic education with focus on technology as a tool to teach spatial thinking and exploration of one’s external space (e.g., mental maps).</w:t>
      </w:r>
    </w:p>
    <w:p w:rsidR="00745761" w:rsidRPr="00AD5CFB" w:rsidRDefault="00745761" w:rsidP="00C15D22">
      <w:pPr>
        <w:spacing w:after="0" w:line="240" w:lineRule="auto"/>
        <w:rPr>
          <w:rFonts w:ascii="Arial" w:hAnsi="Arial" w:cs="Arial"/>
          <w:sz w:val="24"/>
          <w:szCs w:val="24"/>
          <w:rPrChange w:id="21" w:author="nh19" w:date="2010-10-31T18:25:00Z">
            <w:rPr>
              <w:rFonts w:ascii="Arial" w:hAnsi="Arial" w:cs="Arial"/>
              <w:sz w:val="24"/>
              <w:szCs w:val="24"/>
            </w:rPr>
          </w:rPrChange>
        </w:rPr>
      </w:pPr>
    </w:p>
    <w:p w:rsidR="00745761" w:rsidRPr="00AD5CFB" w:rsidRDefault="00745761" w:rsidP="00C15D22">
      <w:pPr>
        <w:spacing w:after="0" w:line="240" w:lineRule="auto"/>
        <w:ind w:left="360"/>
        <w:rPr>
          <w:rFonts w:ascii="Arial" w:hAnsi="Arial" w:cs="Arial"/>
          <w:sz w:val="24"/>
          <w:szCs w:val="24"/>
          <w:rPrChange w:id="22" w:author="nh19" w:date="2010-10-31T18:25:00Z">
            <w:rPr>
              <w:rFonts w:ascii="Arial" w:hAnsi="Arial" w:cs="Arial"/>
              <w:sz w:val="24"/>
              <w:szCs w:val="24"/>
            </w:rPr>
          </w:rPrChange>
        </w:rPr>
      </w:pPr>
      <w:r w:rsidRPr="00AD5CFB">
        <w:rPr>
          <w:rFonts w:ascii="Arial" w:hAnsi="Arial" w:cs="Arial"/>
          <w:sz w:val="24"/>
          <w:szCs w:val="24"/>
          <w:rPrChange w:id="23" w:author="nh19" w:date="2010-10-31T18:25:00Z">
            <w:rPr>
              <w:rFonts w:ascii="Arial" w:hAnsi="Arial" w:cs="Arial"/>
              <w:sz w:val="24"/>
              <w:szCs w:val="24"/>
            </w:rPr>
          </w:rPrChange>
        </w:rPr>
        <w:t xml:space="preserve">This project is centered on the development of an interdisciplinary curriculum (arts, geography, </w:t>
      </w:r>
      <w:proofErr w:type="spellStart"/>
      <w:proofErr w:type="gramStart"/>
      <w:r w:rsidRPr="00AD5CFB">
        <w:rPr>
          <w:rFonts w:ascii="Arial" w:hAnsi="Arial" w:cs="Arial"/>
          <w:sz w:val="24"/>
          <w:szCs w:val="24"/>
          <w:rPrChange w:id="24" w:author="nh19" w:date="2010-10-31T18:25:00Z">
            <w:rPr>
              <w:rFonts w:ascii="Arial" w:hAnsi="Arial" w:cs="Arial"/>
              <w:sz w:val="24"/>
              <w:szCs w:val="24"/>
            </w:rPr>
          </w:rPrChange>
        </w:rPr>
        <w:t>geotechnology</w:t>
      </w:r>
      <w:proofErr w:type="spellEnd"/>
      <w:proofErr w:type="gramEnd"/>
      <w:r w:rsidRPr="00AD5CFB">
        <w:rPr>
          <w:rFonts w:ascii="Arial" w:hAnsi="Arial" w:cs="Arial"/>
          <w:sz w:val="24"/>
          <w:szCs w:val="24"/>
          <w:rPrChange w:id="25" w:author="nh19" w:date="2010-10-31T18:25:00Z">
            <w:rPr>
              <w:rFonts w:ascii="Arial" w:hAnsi="Arial" w:cs="Arial"/>
              <w:sz w:val="24"/>
              <w:szCs w:val="24"/>
            </w:rPr>
          </w:rPrChange>
        </w:rPr>
        <w:t xml:space="preserve">) to contextualize experiential learning for youth offenders in a San Marcos correctional facility, the Hays County Juvenile Center. Working relationships have been established with Mr. John Griffis, a supervisor of the correctional facility. Eight sessions, each two hours long, have been developed to introduce the females to the concept of personal space and to explore this through the arts and </w:t>
      </w:r>
      <w:proofErr w:type="spellStart"/>
      <w:r w:rsidRPr="00AD5CFB">
        <w:rPr>
          <w:rFonts w:ascii="Arial" w:hAnsi="Arial" w:cs="Arial"/>
          <w:sz w:val="24"/>
          <w:szCs w:val="24"/>
          <w:rPrChange w:id="26" w:author="nh19" w:date="2010-10-31T18:25:00Z">
            <w:rPr>
              <w:rFonts w:ascii="Arial" w:hAnsi="Arial" w:cs="Arial"/>
              <w:sz w:val="24"/>
              <w:szCs w:val="24"/>
            </w:rPr>
          </w:rPrChange>
        </w:rPr>
        <w:t>geotechnology</w:t>
      </w:r>
      <w:proofErr w:type="spellEnd"/>
      <w:r w:rsidRPr="00AD5CFB">
        <w:rPr>
          <w:rFonts w:ascii="Arial" w:hAnsi="Arial" w:cs="Arial"/>
          <w:sz w:val="24"/>
          <w:szCs w:val="24"/>
          <w:rPrChange w:id="27" w:author="nh19" w:date="2010-10-31T18:25:00Z">
            <w:rPr>
              <w:rFonts w:ascii="Arial" w:hAnsi="Arial" w:cs="Arial"/>
              <w:sz w:val="24"/>
              <w:szCs w:val="24"/>
            </w:rPr>
          </w:rPrChange>
        </w:rPr>
        <w:t xml:space="preserve">. </w:t>
      </w:r>
      <w:r w:rsidR="009909F1" w:rsidRPr="00AD5CFB">
        <w:rPr>
          <w:rFonts w:ascii="Arial" w:hAnsi="Arial" w:cs="Arial"/>
          <w:sz w:val="24"/>
          <w:szCs w:val="24"/>
          <w:rPrChange w:id="28" w:author="nh19" w:date="2010-10-31T18:25:00Z">
            <w:rPr>
              <w:rFonts w:ascii="Arial" w:hAnsi="Arial" w:cs="Arial"/>
              <w:sz w:val="24"/>
              <w:szCs w:val="24"/>
            </w:rPr>
          </w:rPrChange>
        </w:rPr>
        <w:t>A</w:t>
      </w:r>
      <w:r w:rsidRPr="00AD5CFB">
        <w:rPr>
          <w:rFonts w:ascii="Arial" w:hAnsi="Arial" w:cs="Arial"/>
          <w:sz w:val="24"/>
          <w:szCs w:val="24"/>
          <w:rPrChange w:id="29" w:author="nh19" w:date="2010-10-31T18:25:00Z">
            <w:rPr>
              <w:rFonts w:ascii="Arial" w:hAnsi="Arial" w:cs="Arial"/>
              <w:sz w:val="24"/>
              <w:szCs w:val="24"/>
            </w:rPr>
          </w:rPrChange>
        </w:rPr>
        <w:t xml:space="preserve"> summary of the proposed sessions</w:t>
      </w:r>
      <w:r w:rsidR="009909F1" w:rsidRPr="00AD5CFB">
        <w:rPr>
          <w:rFonts w:ascii="Arial" w:hAnsi="Arial" w:cs="Arial"/>
          <w:sz w:val="24"/>
          <w:szCs w:val="24"/>
          <w:rPrChange w:id="30" w:author="nh19" w:date="2010-10-31T18:25:00Z">
            <w:rPr>
              <w:rFonts w:ascii="Arial" w:hAnsi="Arial" w:cs="Arial"/>
              <w:sz w:val="24"/>
              <w:szCs w:val="24"/>
            </w:rPr>
          </w:rPrChange>
        </w:rPr>
        <w:t xml:space="preserve"> is included in the Appendix</w:t>
      </w:r>
      <w:r w:rsidRPr="00AD5CFB">
        <w:rPr>
          <w:rFonts w:ascii="Arial" w:hAnsi="Arial" w:cs="Arial"/>
          <w:sz w:val="24"/>
          <w:szCs w:val="24"/>
          <w:rPrChange w:id="31" w:author="nh19" w:date="2010-10-31T18:25:00Z">
            <w:rPr>
              <w:rFonts w:ascii="Arial" w:hAnsi="Arial" w:cs="Arial"/>
              <w:sz w:val="24"/>
              <w:szCs w:val="24"/>
            </w:rPr>
          </w:rPrChange>
        </w:rPr>
        <w:t>.</w:t>
      </w:r>
    </w:p>
    <w:p w:rsidR="00745761" w:rsidRPr="00AD5CFB" w:rsidRDefault="00745761" w:rsidP="00C15D22">
      <w:pPr>
        <w:spacing w:after="0" w:line="240" w:lineRule="auto"/>
        <w:rPr>
          <w:rFonts w:ascii="Arial" w:eastAsia="Times New Roman" w:hAnsi="Arial" w:cs="Arial"/>
          <w:sz w:val="24"/>
          <w:szCs w:val="24"/>
          <w:rPrChange w:id="32" w:author="nh19" w:date="2010-10-31T18:25:00Z">
            <w:rPr>
              <w:rFonts w:ascii="Arial" w:eastAsia="Times New Roman" w:hAnsi="Arial" w:cs="Arial"/>
              <w:sz w:val="24"/>
              <w:szCs w:val="24"/>
            </w:rPr>
          </w:rPrChange>
        </w:rPr>
      </w:pPr>
    </w:p>
    <w:p w:rsidR="00745761" w:rsidRPr="00AD5CFB" w:rsidRDefault="00745761" w:rsidP="00C15D22">
      <w:pPr>
        <w:spacing w:after="0" w:line="240" w:lineRule="auto"/>
        <w:ind w:left="360"/>
        <w:rPr>
          <w:rFonts w:ascii="Arial" w:hAnsi="Arial" w:cs="Arial"/>
          <w:sz w:val="24"/>
          <w:szCs w:val="24"/>
          <w:rPrChange w:id="33" w:author="nh19" w:date="2010-10-31T18:25:00Z">
            <w:rPr>
              <w:rFonts w:ascii="Arial" w:hAnsi="Arial" w:cs="Arial"/>
              <w:sz w:val="24"/>
              <w:szCs w:val="24"/>
            </w:rPr>
          </w:rPrChange>
        </w:rPr>
      </w:pPr>
      <w:r w:rsidRPr="00AD5CFB">
        <w:rPr>
          <w:rFonts w:ascii="Arial" w:hAnsi="Arial" w:cs="Arial"/>
          <w:sz w:val="24"/>
          <w:szCs w:val="24"/>
          <w:rPrChange w:id="34" w:author="nh19" w:date="2010-10-31T18:25:00Z">
            <w:rPr>
              <w:rFonts w:ascii="Arial" w:hAnsi="Arial" w:cs="Arial"/>
              <w:sz w:val="24"/>
              <w:szCs w:val="24"/>
            </w:rPr>
          </w:rPrChange>
        </w:rPr>
        <w:t>At the end of the eight sessions, small group sessions will be held to better</w:t>
      </w:r>
      <w:r w:rsidR="009909F1" w:rsidRPr="00AD5CFB">
        <w:rPr>
          <w:rFonts w:ascii="Arial" w:hAnsi="Arial" w:cs="Arial"/>
          <w:sz w:val="24"/>
          <w:szCs w:val="24"/>
          <w:rPrChange w:id="35" w:author="nh19" w:date="2010-10-31T18:25:00Z">
            <w:rPr>
              <w:rFonts w:ascii="Arial" w:hAnsi="Arial" w:cs="Arial"/>
              <w:sz w:val="24"/>
              <w:szCs w:val="24"/>
            </w:rPr>
          </w:rPrChange>
        </w:rPr>
        <w:tab/>
      </w:r>
      <w:r w:rsidRPr="00AD5CFB">
        <w:rPr>
          <w:rFonts w:ascii="Arial" w:hAnsi="Arial" w:cs="Arial"/>
          <w:sz w:val="24"/>
          <w:szCs w:val="24"/>
          <w:rPrChange w:id="36" w:author="nh19" w:date="2010-10-31T18:25:00Z">
            <w:rPr>
              <w:rFonts w:ascii="Arial" w:hAnsi="Arial" w:cs="Arial"/>
              <w:sz w:val="24"/>
              <w:szCs w:val="24"/>
            </w:rPr>
          </w:rPrChange>
        </w:rPr>
        <w:t xml:space="preserve"> understand the effectiveness of the curriculum in the youths’ view. The identity of participants will be identified with their initials only and no personal data will be collected other than a recording of the discussion</w:t>
      </w:r>
      <w:r w:rsidR="00296A2C" w:rsidRPr="00AD5CFB">
        <w:rPr>
          <w:rFonts w:ascii="Arial" w:hAnsi="Arial" w:cs="Arial"/>
          <w:sz w:val="24"/>
          <w:szCs w:val="24"/>
          <w:rPrChange w:id="37" w:author="nh19" w:date="2010-10-31T18:25:00Z">
            <w:rPr>
              <w:rFonts w:ascii="Arial" w:hAnsi="Arial" w:cs="Arial"/>
              <w:sz w:val="24"/>
              <w:szCs w:val="24"/>
            </w:rPr>
          </w:rPrChange>
        </w:rPr>
        <w:t xml:space="preserve"> with an mp3 player</w:t>
      </w:r>
      <w:r w:rsidRPr="00AD5CFB">
        <w:rPr>
          <w:rFonts w:ascii="Arial" w:hAnsi="Arial" w:cs="Arial"/>
          <w:sz w:val="24"/>
          <w:szCs w:val="24"/>
          <w:rPrChange w:id="38" w:author="nh19" w:date="2010-10-31T18:25:00Z">
            <w:rPr>
              <w:rFonts w:ascii="Arial" w:hAnsi="Arial" w:cs="Arial"/>
              <w:sz w:val="24"/>
              <w:szCs w:val="24"/>
            </w:rPr>
          </w:rPrChange>
        </w:rPr>
        <w:t>. The proposed questions will be part of the interview:</w:t>
      </w:r>
    </w:p>
    <w:p w:rsidR="00745761" w:rsidRPr="00AD5CFB" w:rsidRDefault="00745761" w:rsidP="00C15D22">
      <w:pPr>
        <w:spacing w:after="0" w:line="240" w:lineRule="auto"/>
        <w:rPr>
          <w:rFonts w:ascii="Arial" w:hAnsi="Arial" w:cs="Arial"/>
          <w:sz w:val="24"/>
          <w:szCs w:val="24"/>
          <w:rPrChange w:id="39" w:author="nh19" w:date="2010-10-31T18:25:00Z">
            <w:rPr>
              <w:rFonts w:ascii="Arial" w:hAnsi="Arial" w:cs="Arial"/>
              <w:sz w:val="24"/>
              <w:szCs w:val="24"/>
            </w:rPr>
          </w:rPrChange>
        </w:rPr>
      </w:pPr>
    </w:p>
    <w:p w:rsidR="00745761" w:rsidRPr="00AD5CFB" w:rsidRDefault="00745761" w:rsidP="00C15D22">
      <w:pPr>
        <w:pStyle w:val="ListParagraph"/>
        <w:numPr>
          <w:ilvl w:val="0"/>
          <w:numId w:val="2"/>
        </w:numPr>
        <w:spacing w:after="0" w:line="240" w:lineRule="auto"/>
        <w:rPr>
          <w:rFonts w:ascii="Arial" w:hAnsi="Arial" w:cs="Arial"/>
          <w:sz w:val="24"/>
          <w:szCs w:val="24"/>
          <w:rPrChange w:id="40" w:author="nh19" w:date="2010-10-31T18:25:00Z">
            <w:rPr>
              <w:rFonts w:ascii="Arial" w:hAnsi="Arial" w:cs="Arial"/>
              <w:sz w:val="24"/>
              <w:szCs w:val="24"/>
            </w:rPr>
          </w:rPrChange>
        </w:rPr>
      </w:pPr>
      <w:r w:rsidRPr="00AD5CFB">
        <w:rPr>
          <w:rFonts w:ascii="Arial" w:hAnsi="Arial" w:cs="Arial"/>
          <w:sz w:val="24"/>
          <w:szCs w:val="24"/>
          <w:rPrChange w:id="41" w:author="nh19" w:date="2010-10-31T18:25:00Z">
            <w:rPr>
              <w:rFonts w:ascii="Arial" w:hAnsi="Arial" w:cs="Arial"/>
              <w:sz w:val="24"/>
              <w:szCs w:val="24"/>
            </w:rPr>
          </w:rPrChange>
        </w:rPr>
        <w:t>How would you describe the experience of the eight sessions?</w:t>
      </w:r>
    </w:p>
    <w:p w:rsidR="00745761" w:rsidRPr="00AD5CFB" w:rsidRDefault="00745761" w:rsidP="00C15D22">
      <w:pPr>
        <w:pStyle w:val="ListParagraph"/>
        <w:numPr>
          <w:ilvl w:val="0"/>
          <w:numId w:val="2"/>
        </w:numPr>
        <w:spacing w:after="0" w:line="240" w:lineRule="auto"/>
        <w:rPr>
          <w:rFonts w:ascii="Arial" w:hAnsi="Arial" w:cs="Arial"/>
          <w:sz w:val="24"/>
          <w:szCs w:val="24"/>
          <w:rPrChange w:id="42" w:author="nh19" w:date="2010-10-31T18:25:00Z">
            <w:rPr>
              <w:rFonts w:ascii="Arial" w:hAnsi="Arial" w:cs="Arial"/>
              <w:sz w:val="24"/>
              <w:szCs w:val="24"/>
            </w:rPr>
          </w:rPrChange>
        </w:rPr>
      </w:pPr>
      <w:r w:rsidRPr="00AD5CFB">
        <w:rPr>
          <w:rFonts w:ascii="Arial" w:hAnsi="Arial" w:cs="Arial"/>
          <w:sz w:val="24"/>
          <w:szCs w:val="24"/>
          <w:rPrChange w:id="43" w:author="nh19" w:date="2010-10-31T18:25:00Z">
            <w:rPr>
              <w:rFonts w:ascii="Arial" w:hAnsi="Arial" w:cs="Arial"/>
              <w:sz w:val="24"/>
              <w:szCs w:val="24"/>
            </w:rPr>
          </w:rPrChange>
        </w:rPr>
        <w:t>What did you learn about yourself?</w:t>
      </w:r>
    </w:p>
    <w:p w:rsidR="00745761" w:rsidRPr="00AD5CFB" w:rsidRDefault="00745761" w:rsidP="00C15D22">
      <w:pPr>
        <w:pStyle w:val="ListParagraph"/>
        <w:numPr>
          <w:ilvl w:val="0"/>
          <w:numId w:val="2"/>
        </w:numPr>
        <w:spacing w:after="0" w:line="240" w:lineRule="auto"/>
        <w:rPr>
          <w:rFonts w:ascii="Arial" w:hAnsi="Arial" w:cs="Arial"/>
          <w:sz w:val="24"/>
          <w:szCs w:val="24"/>
          <w:rPrChange w:id="44" w:author="nh19" w:date="2010-10-31T18:25:00Z">
            <w:rPr>
              <w:rFonts w:ascii="Arial" w:hAnsi="Arial" w:cs="Arial"/>
              <w:sz w:val="24"/>
              <w:szCs w:val="24"/>
            </w:rPr>
          </w:rPrChange>
        </w:rPr>
      </w:pPr>
      <w:r w:rsidRPr="00AD5CFB">
        <w:rPr>
          <w:rFonts w:ascii="Arial" w:hAnsi="Arial" w:cs="Arial"/>
          <w:sz w:val="24"/>
          <w:szCs w:val="24"/>
          <w:rPrChange w:id="45" w:author="nh19" w:date="2010-10-31T18:25:00Z">
            <w:rPr>
              <w:rFonts w:ascii="Arial" w:hAnsi="Arial" w:cs="Arial"/>
              <w:sz w:val="24"/>
              <w:szCs w:val="24"/>
            </w:rPr>
          </w:rPrChange>
        </w:rPr>
        <w:t>What did you learn about the different places in your life?</w:t>
      </w:r>
    </w:p>
    <w:p w:rsidR="00745761" w:rsidRPr="00AD5CFB" w:rsidRDefault="00745761" w:rsidP="00C15D22">
      <w:pPr>
        <w:pStyle w:val="ListParagraph"/>
        <w:numPr>
          <w:ilvl w:val="0"/>
          <w:numId w:val="2"/>
        </w:numPr>
        <w:spacing w:after="0" w:line="240" w:lineRule="auto"/>
        <w:rPr>
          <w:rFonts w:ascii="Arial" w:hAnsi="Arial" w:cs="Arial"/>
          <w:sz w:val="24"/>
          <w:szCs w:val="24"/>
          <w:rPrChange w:id="46" w:author="nh19" w:date="2010-10-31T18:25:00Z">
            <w:rPr>
              <w:rFonts w:ascii="Arial" w:hAnsi="Arial" w:cs="Arial"/>
              <w:sz w:val="24"/>
              <w:szCs w:val="24"/>
            </w:rPr>
          </w:rPrChange>
        </w:rPr>
      </w:pPr>
      <w:r w:rsidRPr="00AD5CFB">
        <w:rPr>
          <w:rFonts w:ascii="Arial" w:hAnsi="Arial" w:cs="Arial"/>
          <w:sz w:val="24"/>
          <w:szCs w:val="24"/>
          <w:rPrChange w:id="47" w:author="nh19" w:date="2010-10-31T18:25:00Z">
            <w:rPr>
              <w:rFonts w:ascii="Arial" w:hAnsi="Arial" w:cs="Arial"/>
              <w:sz w:val="24"/>
              <w:szCs w:val="24"/>
            </w:rPr>
          </w:rPrChange>
        </w:rPr>
        <w:lastRenderedPageBreak/>
        <w:t>How does this change the way you see the world?</w:t>
      </w:r>
    </w:p>
    <w:p w:rsidR="00745761" w:rsidRPr="00AD5CFB" w:rsidRDefault="00745761" w:rsidP="00C15D22">
      <w:pPr>
        <w:pStyle w:val="ListParagraph"/>
        <w:numPr>
          <w:ilvl w:val="0"/>
          <w:numId w:val="2"/>
        </w:numPr>
        <w:spacing w:after="0" w:line="240" w:lineRule="auto"/>
        <w:rPr>
          <w:rFonts w:ascii="Arial" w:hAnsi="Arial" w:cs="Arial"/>
          <w:sz w:val="24"/>
          <w:szCs w:val="24"/>
          <w:rPrChange w:id="48" w:author="nh19" w:date="2010-10-31T18:25:00Z">
            <w:rPr>
              <w:rFonts w:ascii="Arial" w:hAnsi="Arial" w:cs="Arial"/>
              <w:sz w:val="24"/>
              <w:szCs w:val="24"/>
            </w:rPr>
          </w:rPrChange>
        </w:rPr>
      </w:pPr>
      <w:r w:rsidRPr="00AD5CFB">
        <w:rPr>
          <w:rFonts w:ascii="Arial" w:hAnsi="Arial" w:cs="Arial"/>
          <w:sz w:val="24"/>
          <w:szCs w:val="24"/>
          <w:rPrChange w:id="49" w:author="nh19" w:date="2010-10-31T18:25:00Z">
            <w:rPr>
              <w:rFonts w:ascii="Arial" w:hAnsi="Arial" w:cs="Arial"/>
              <w:sz w:val="24"/>
              <w:szCs w:val="24"/>
            </w:rPr>
          </w:rPrChange>
        </w:rPr>
        <w:t xml:space="preserve">What other activities should be introduced in the future? </w:t>
      </w:r>
    </w:p>
    <w:p w:rsidR="00745761" w:rsidRPr="00AD5CFB" w:rsidRDefault="00745761" w:rsidP="00C15D22">
      <w:pPr>
        <w:pStyle w:val="ListParagraph"/>
        <w:spacing w:after="0" w:line="240" w:lineRule="auto"/>
        <w:rPr>
          <w:rFonts w:ascii="Arial" w:hAnsi="Arial" w:cs="Arial"/>
          <w:sz w:val="24"/>
          <w:szCs w:val="24"/>
          <w:rPrChange w:id="50" w:author="nh19" w:date="2010-10-31T18:25:00Z">
            <w:rPr>
              <w:rFonts w:ascii="Arial" w:hAnsi="Arial" w:cs="Arial"/>
              <w:sz w:val="24"/>
              <w:szCs w:val="24"/>
            </w:rPr>
          </w:rPrChange>
        </w:rPr>
      </w:pPr>
    </w:p>
    <w:p w:rsidR="00745761" w:rsidRPr="00AD5CFB" w:rsidRDefault="00745761" w:rsidP="00C15D22">
      <w:pPr>
        <w:spacing w:after="0" w:line="240" w:lineRule="auto"/>
        <w:ind w:left="360"/>
        <w:rPr>
          <w:rFonts w:ascii="Arial" w:hAnsi="Arial" w:cs="Arial"/>
          <w:sz w:val="24"/>
          <w:szCs w:val="24"/>
          <w:rPrChange w:id="51" w:author="nh19" w:date="2010-10-31T18:25:00Z">
            <w:rPr>
              <w:rFonts w:ascii="Arial" w:hAnsi="Arial" w:cs="Arial"/>
              <w:sz w:val="24"/>
              <w:szCs w:val="24"/>
            </w:rPr>
          </w:rPrChange>
        </w:rPr>
      </w:pPr>
      <w:r w:rsidRPr="00AD5CFB">
        <w:rPr>
          <w:rFonts w:ascii="Arial" w:hAnsi="Arial" w:cs="Arial"/>
          <w:sz w:val="24"/>
          <w:szCs w:val="24"/>
          <w:rPrChange w:id="52" w:author="nh19" w:date="2010-10-31T18:25:00Z">
            <w:rPr>
              <w:rFonts w:ascii="Arial" w:hAnsi="Arial" w:cs="Arial"/>
              <w:sz w:val="24"/>
              <w:szCs w:val="24"/>
            </w:rPr>
          </w:rPrChange>
        </w:rPr>
        <w:t xml:space="preserve">In addition to the participants, staff and correctional supervisors will be interviewed to learn if any behavior changes have taken place. Some proposed questions for this discussion include: </w:t>
      </w:r>
    </w:p>
    <w:p w:rsidR="00745761" w:rsidRPr="00AD5CFB" w:rsidRDefault="00745761" w:rsidP="00C15D22">
      <w:pPr>
        <w:spacing w:after="0" w:line="240" w:lineRule="auto"/>
        <w:rPr>
          <w:rFonts w:ascii="Arial" w:hAnsi="Arial" w:cs="Arial"/>
          <w:sz w:val="24"/>
          <w:szCs w:val="24"/>
          <w:rPrChange w:id="53" w:author="nh19" w:date="2010-10-31T18:25:00Z">
            <w:rPr>
              <w:rFonts w:ascii="Arial" w:hAnsi="Arial" w:cs="Arial"/>
              <w:sz w:val="24"/>
              <w:szCs w:val="24"/>
            </w:rPr>
          </w:rPrChange>
        </w:rPr>
      </w:pPr>
    </w:p>
    <w:p w:rsidR="00745761" w:rsidRPr="00AD5CFB" w:rsidRDefault="00745761" w:rsidP="00C15D22">
      <w:pPr>
        <w:pStyle w:val="ListParagraph"/>
        <w:numPr>
          <w:ilvl w:val="0"/>
          <w:numId w:val="3"/>
        </w:numPr>
        <w:spacing w:after="0" w:line="240" w:lineRule="auto"/>
        <w:rPr>
          <w:rFonts w:ascii="Arial" w:hAnsi="Arial" w:cs="Arial"/>
          <w:sz w:val="24"/>
          <w:szCs w:val="24"/>
          <w:rPrChange w:id="54" w:author="nh19" w:date="2010-10-31T18:25:00Z">
            <w:rPr>
              <w:rFonts w:ascii="Arial" w:hAnsi="Arial" w:cs="Arial"/>
              <w:sz w:val="24"/>
              <w:szCs w:val="24"/>
            </w:rPr>
          </w:rPrChange>
        </w:rPr>
      </w:pPr>
      <w:r w:rsidRPr="00AD5CFB">
        <w:rPr>
          <w:rFonts w:ascii="Arial" w:hAnsi="Arial" w:cs="Arial"/>
          <w:sz w:val="24"/>
          <w:szCs w:val="24"/>
          <w:rPrChange w:id="55" w:author="nh19" w:date="2010-10-31T18:25:00Z">
            <w:rPr>
              <w:rFonts w:ascii="Arial" w:hAnsi="Arial" w:cs="Arial"/>
              <w:sz w:val="24"/>
              <w:szCs w:val="24"/>
            </w:rPr>
          </w:rPrChange>
        </w:rPr>
        <w:t>Since the inception of this program, have you noticed any changes in the participant’s behavior?</w:t>
      </w:r>
    </w:p>
    <w:p w:rsidR="00745761" w:rsidRPr="00AD5CFB" w:rsidRDefault="00745761" w:rsidP="00C15D22">
      <w:pPr>
        <w:pStyle w:val="ListParagraph"/>
        <w:numPr>
          <w:ilvl w:val="0"/>
          <w:numId w:val="3"/>
        </w:numPr>
        <w:spacing w:after="0" w:line="240" w:lineRule="auto"/>
        <w:rPr>
          <w:rFonts w:ascii="Arial" w:hAnsi="Arial" w:cs="Arial"/>
          <w:sz w:val="24"/>
          <w:szCs w:val="24"/>
          <w:rPrChange w:id="56" w:author="nh19" w:date="2010-10-31T18:25:00Z">
            <w:rPr>
              <w:rFonts w:ascii="Arial" w:hAnsi="Arial" w:cs="Arial"/>
              <w:sz w:val="24"/>
              <w:szCs w:val="24"/>
            </w:rPr>
          </w:rPrChange>
        </w:rPr>
      </w:pPr>
      <w:r w:rsidRPr="00AD5CFB">
        <w:rPr>
          <w:rFonts w:ascii="Arial" w:hAnsi="Arial" w:cs="Arial"/>
          <w:sz w:val="24"/>
          <w:szCs w:val="24"/>
          <w:rPrChange w:id="57" w:author="nh19" w:date="2010-10-31T18:25:00Z">
            <w:rPr>
              <w:rFonts w:ascii="Arial" w:hAnsi="Arial" w:cs="Arial"/>
              <w:sz w:val="24"/>
              <w:szCs w:val="24"/>
            </w:rPr>
          </w:rPrChange>
        </w:rPr>
        <w:t>In your opinion, what needs to be added or changed to the pilot curriculum to serve the needs of the students?</w:t>
      </w:r>
    </w:p>
    <w:p w:rsidR="009909F1" w:rsidRPr="00AD5CFB" w:rsidRDefault="009909F1" w:rsidP="00C15D22">
      <w:pPr>
        <w:spacing w:after="0" w:line="240" w:lineRule="auto"/>
        <w:rPr>
          <w:rFonts w:ascii="Arial" w:hAnsi="Arial" w:cs="Arial"/>
          <w:sz w:val="24"/>
          <w:szCs w:val="24"/>
          <w:rPrChange w:id="58" w:author="nh19" w:date="2010-10-31T18:25:00Z">
            <w:rPr>
              <w:rFonts w:ascii="Arial" w:hAnsi="Arial" w:cs="Arial"/>
              <w:sz w:val="24"/>
              <w:szCs w:val="24"/>
            </w:rPr>
          </w:rPrChange>
        </w:rPr>
      </w:pPr>
      <w:commentRangeStart w:id="59"/>
    </w:p>
    <w:p w:rsidR="009909F1" w:rsidRPr="00AD5CFB" w:rsidRDefault="00B715EB" w:rsidP="00C15D22">
      <w:pPr>
        <w:spacing w:after="0" w:line="240" w:lineRule="auto"/>
        <w:ind w:left="360"/>
        <w:rPr>
          <w:rFonts w:ascii="Arial" w:hAnsi="Arial" w:cs="Arial"/>
          <w:sz w:val="24"/>
          <w:szCs w:val="24"/>
        </w:rPr>
      </w:pPr>
      <w:ins w:id="60" w:author="Grady Hillman" w:date="2010-10-28T14:55:00Z">
        <w:r w:rsidRPr="00AD5CFB">
          <w:rPr>
            <w:rFonts w:ascii="Arial" w:hAnsi="Arial" w:cs="Arial"/>
            <w:sz w:val="24"/>
            <w:szCs w:val="24"/>
            <w:rPrChange w:id="61" w:author="nh19" w:date="2010-10-31T18:25:00Z">
              <w:rPr>
                <w:rFonts w:ascii="Arial" w:hAnsi="Arial" w:cs="Arial"/>
                <w:sz w:val="24"/>
                <w:szCs w:val="24"/>
              </w:rPr>
            </w:rPrChange>
          </w:rPr>
          <w:t xml:space="preserve">The Hays County Juvenile Detention Center </w:t>
        </w:r>
      </w:ins>
      <w:ins w:id="62" w:author="nh19" w:date="2010-10-29T18:04:00Z">
        <w:r w:rsidR="008A6841" w:rsidRPr="00AD5CFB">
          <w:rPr>
            <w:rFonts w:ascii="Arial" w:hAnsi="Arial" w:cs="Arial"/>
            <w:sz w:val="24"/>
            <w:szCs w:val="24"/>
            <w:rPrChange w:id="63" w:author="nh19" w:date="2010-10-31T18:25:00Z">
              <w:rPr>
                <w:rFonts w:ascii="Arial" w:hAnsi="Arial" w:cs="Arial"/>
                <w:sz w:val="24"/>
                <w:szCs w:val="24"/>
              </w:rPr>
            </w:rPrChange>
          </w:rPr>
          <w:t>staff generates</w:t>
        </w:r>
      </w:ins>
      <w:ins w:id="64" w:author="Grady Hillman" w:date="2010-10-28T14:55:00Z">
        <w:r w:rsidRPr="00AD5CFB">
          <w:rPr>
            <w:rFonts w:ascii="Arial" w:hAnsi="Arial" w:cs="Arial"/>
            <w:sz w:val="24"/>
            <w:szCs w:val="24"/>
            <w:rPrChange w:id="65" w:author="nh19" w:date="2010-10-31T18:25:00Z">
              <w:rPr>
                <w:rFonts w:ascii="Arial" w:hAnsi="Arial" w:cs="Arial"/>
                <w:sz w:val="24"/>
                <w:szCs w:val="24"/>
              </w:rPr>
            </w:rPrChange>
          </w:rPr>
          <w:t xml:space="preserve"> daily behavioral reports on youth within the facility.  Behavioral indicators before, during, and after the workshops will be examined to correlate staff interviews with the hard date collected</w:t>
        </w:r>
      </w:ins>
      <w:ins w:id="66" w:author="Grady Hillman" w:date="2010-10-28T14:58:00Z">
        <w:r w:rsidRPr="00AD5CFB">
          <w:rPr>
            <w:rFonts w:ascii="Arial" w:hAnsi="Arial" w:cs="Arial"/>
            <w:sz w:val="24"/>
            <w:szCs w:val="24"/>
            <w:rPrChange w:id="67" w:author="nh19" w:date="2010-10-31T18:25:00Z">
              <w:rPr>
                <w:rFonts w:ascii="Arial" w:hAnsi="Arial" w:cs="Arial"/>
                <w:sz w:val="24"/>
                <w:szCs w:val="24"/>
              </w:rPr>
            </w:rPrChange>
          </w:rPr>
          <w:t xml:space="preserve"> to analyze program impact</w:t>
        </w:r>
      </w:ins>
      <w:ins w:id="68" w:author="Grady Hillman" w:date="2010-10-28T14:55:00Z">
        <w:r w:rsidRPr="00AD5CFB">
          <w:rPr>
            <w:rFonts w:ascii="Arial" w:hAnsi="Arial" w:cs="Arial"/>
            <w:sz w:val="24"/>
            <w:szCs w:val="24"/>
            <w:rPrChange w:id="69" w:author="nh19" w:date="2010-10-31T18:25:00Z">
              <w:rPr>
                <w:rFonts w:ascii="Arial" w:hAnsi="Arial" w:cs="Arial"/>
                <w:sz w:val="24"/>
                <w:szCs w:val="24"/>
              </w:rPr>
            </w:rPrChange>
          </w:rPr>
          <w:t xml:space="preserve">.  </w:t>
        </w:r>
      </w:ins>
      <w:commentRangeEnd w:id="59"/>
      <w:r w:rsidR="008A6841" w:rsidRPr="00AD5CFB">
        <w:rPr>
          <w:rStyle w:val="CommentReference"/>
          <w:rFonts w:ascii="Arial" w:hAnsi="Arial" w:cs="Arial"/>
          <w:sz w:val="24"/>
          <w:szCs w:val="24"/>
        </w:rPr>
        <w:commentReference w:id="59"/>
      </w:r>
      <w:r w:rsidR="00745761" w:rsidRPr="00AD5CFB">
        <w:rPr>
          <w:rFonts w:ascii="Arial" w:hAnsi="Arial" w:cs="Arial"/>
          <w:sz w:val="24"/>
          <w:szCs w:val="24"/>
        </w:rPr>
        <w:t xml:space="preserve">An aggregated record of participant offences before, during, and after the treatment will be requested from </w:t>
      </w:r>
      <w:r w:rsidR="000B04FD" w:rsidRPr="00AD5CFB">
        <w:rPr>
          <w:rFonts w:ascii="Arial" w:hAnsi="Arial" w:cs="Arial"/>
          <w:sz w:val="24"/>
          <w:szCs w:val="24"/>
        </w:rPr>
        <w:t xml:space="preserve">Mr. </w:t>
      </w:r>
      <w:r w:rsidR="00745761" w:rsidRPr="00AD5CFB">
        <w:rPr>
          <w:rFonts w:ascii="Arial" w:hAnsi="Arial" w:cs="Arial"/>
          <w:sz w:val="24"/>
          <w:szCs w:val="24"/>
        </w:rPr>
        <w:t xml:space="preserve">John Griffis. </w:t>
      </w:r>
    </w:p>
    <w:p w:rsidR="009909F1" w:rsidRPr="00AD5CFB" w:rsidRDefault="009909F1" w:rsidP="00C15D22">
      <w:pPr>
        <w:spacing w:after="0" w:line="240" w:lineRule="auto"/>
        <w:rPr>
          <w:rFonts w:ascii="Arial" w:hAnsi="Arial" w:cs="Arial"/>
          <w:sz w:val="24"/>
          <w:szCs w:val="24"/>
          <w:rPrChange w:id="70" w:author="nh19" w:date="2010-10-31T18:25:00Z">
            <w:rPr>
              <w:rFonts w:ascii="Arial" w:hAnsi="Arial" w:cs="Arial"/>
              <w:sz w:val="24"/>
              <w:szCs w:val="24"/>
            </w:rPr>
          </w:rPrChange>
        </w:rPr>
      </w:pPr>
    </w:p>
    <w:p w:rsidR="00296A2C" w:rsidRPr="00AD5CFB" w:rsidRDefault="009909F1" w:rsidP="00C15D22">
      <w:pPr>
        <w:pStyle w:val="ListParagraph"/>
        <w:numPr>
          <w:ilvl w:val="0"/>
          <w:numId w:val="1"/>
        </w:numPr>
        <w:spacing w:after="0" w:line="240" w:lineRule="auto"/>
        <w:rPr>
          <w:rFonts w:ascii="Arial" w:hAnsi="Arial" w:cs="Arial"/>
          <w:sz w:val="24"/>
          <w:szCs w:val="24"/>
          <w:rPrChange w:id="71" w:author="nh19" w:date="2010-10-31T18:25:00Z">
            <w:rPr>
              <w:rFonts w:ascii="Arial" w:hAnsi="Arial" w:cs="Arial"/>
              <w:sz w:val="24"/>
              <w:szCs w:val="24"/>
            </w:rPr>
          </w:rPrChange>
        </w:rPr>
      </w:pPr>
      <w:r w:rsidRPr="00AD5CFB">
        <w:rPr>
          <w:rFonts w:ascii="Arial" w:eastAsia="Times New Roman" w:hAnsi="Arial" w:cs="Arial"/>
          <w:sz w:val="24"/>
          <w:szCs w:val="24"/>
          <w:rPrChange w:id="72" w:author="nh19" w:date="2010-10-31T18:25:00Z">
            <w:rPr>
              <w:rFonts w:ascii="Arial" w:eastAsia="Times New Roman" w:hAnsi="Arial" w:cs="Arial"/>
              <w:sz w:val="24"/>
              <w:szCs w:val="24"/>
            </w:rPr>
          </w:rPrChange>
        </w:rPr>
        <w:t xml:space="preserve">The researchers anticipate little potential risks, physical, psychological, social or legal. A female officer will be in the classroom at all times and ground rules will be set prior to the classes. The topics presented are non confrontational or threatening but rather </w:t>
      </w:r>
      <w:r w:rsidR="000B04FD" w:rsidRPr="00AD5CFB">
        <w:rPr>
          <w:rFonts w:ascii="Arial" w:eastAsia="Times New Roman" w:hAnsi="Arial" w:cs="Arial"/>
          <w:sz w:val="24"/>
          <w:szCs w:val="24"/>
          <w:rPrChange w:id="73" w:author="nh19" w:date="2010-10-31T18:25:00Z">
            <w:rPr>
              <w:rFonts w:ascii="Arial" w:eastAsia="Times New Roman" w:hAnsi="Arial" w:cs="Arial"/>
              <w:sz w:val="24"/>
              <w:szCs w:val="24"/>
            </w:rPr>
          </w:rPrChange>
        </w:rPr>
        <w:t xml:space="preserve">sessions are presented </w:t>
      </w:r>
      <w:r w:rsidRPr="00AD5CFB">
        <w:rPr>
          <w:rFonts w:ascii="Arial" w:eastAsia="Times New Roman" w:hAnsi="Arial" w:cs="Arial"/>
          <w:sz w:val="24"/>
          <w:szCs w:val="24"/>
          <w:rPrChange w:id="74" w:author="nh19" w:date="2010-10-31T18:25:00Z">
            <w:rPr>
              <w:rFonts w:ascii="Arial" w:eastAsia="Times New Roman" w:hAnsi="Arial" w:cs="Arial"/>
              <w:sz w:val="24"/>
              <w:szCs w:val="24"/>
            </w:rPr>
          </w:rPrChange>
        </w:rPr>
        <w:t xml:space="preserve">in artistic ways to allow students to express their emotions, opinions, and to engage in hands-on map reading exercises. </w:t>
      </w:r>
    </w:p>
    <w:p w:rsidR="00296A2C" w:rsidRPr="00AD5CFB" w:rsidRDefault="00296A2C" w:rsidP="00C15D22">
      <w:pPr>
        <w:pStyle w:val="ListParagraph"/>
        <w:spacing w:after="0" w:line="240" w:lineRule="auto"/>
        <w:ind w:left="360"/>
        <w:rPr>
          <w:rFonts w:ascii="Arial" w:hAnsi="Arial" w:cs="Arial"/>
          <w:sz w:val="24"/>
          <w:szCs w:val="24"/>
          <w:rPrChange w:id="75" w:author="nh19" w:date="2010-10-31T18:25:00Z">
            <w:rPr>
              <w:rFonts w:ascii="Arial" w:hAnsi="Arial" w:cs="Arial"/>
              <w:sz w:val="24"/>
              <w:szCs w:val="24"/>
            </w:rPr>
          </w:rPrChange>
        </w:rPr>
      </w:pPr>
    </w:p>
    <w:p w:rsidR="00296A2C" w:rsidRPr="00AD5CFB" w:rsidRDefault="000B04FD" w:rsidP="00C15D22">
      <w:pPr>
        <w:pStyle w:val="ListParagraph"/>
        <w:numPr>
          <w:ilvl w:val="0"/>
          <w:numId w:val="1"/>
        </w:numPr>
        <w:spacing w:after="0" w:line="240" w:lineRule="auto"/>
        <w:rPr>
          <w:rFonts w:ascii="Arial" w:hAnsi="Arial" w:cs="Arial"/>
          <w:sz w:val="24"/>
          <w:szCs w:val="24"/>
          <w:rPrChange w:id="76" w:author="nh19" w:date="2010-10-31T18:25:00Z">
            <w:rPr>
              <w:rFonts w:ascii="Arial" w:hAnsi="Arial" w:cs="Arial"/>
              <w:sz w:val="24"/>
              <w:szCs w:val="24"/>
            </w:rPr>
          </w:rPrChange>
        </w:rPr>
      </w:pPr>
      <w:r w:rsidRPr="00AD5CFB">
        <w:rPr>
          <w:rFonts w:ascii="Arial" w:eastAsia="Times New Roman" w:hAnsi="Arial" w:cs="Arial"/>
          <w:sz w:val="24"/>
          <w:szCs w:val="24"/>
          <w:rPrChange w:id="77" w:author="nh19" w:date="2010-10-31T18:25:00Z">
            <w:rPr>
              <w:rFonts w:ascii="Arial" w:eastAsia="Times New Roman" w:hAnsi="Arial" w:cs="Arial"/>
              <w:sz w:val="24"/>
              <w:szCs w:val="24"/>
            </w:rPr>
          </w:rPrChange>
        </w:rPr>
        <w:t xml:space="preserve">To minimize potential risks, the supervisor will only allow youth who have demonstrated good behavior to be part of the sessions. During each </w:t>
      </w:r>
      <w:proofErr w:type="gramStart"/>
      <w:r w:rsidRPr="00AD5CFB">
        <w:rPr>
          <w:rFonts w:ascii="Arial" w:eastAsia="Times New Roman" w:hAnsi="Arial" w:cs="Arial"/>
          <w:sz w:val="24"/>
          <w:szCs w:val="24"/>
          <w:rPrChange w:id="78" w:author="nh19" w:date="2010-10-31T18:25:00Z">
            <w:rPr>
              <w:rFonts w:ascii="Arial" w:eastAsia="Times New Roman" w:hAnsi="Arial" w:cs="Arial"/>
              <w:sz w:val="24"/>
              <w:szCs w:val="24"/>
            </w:rPr>
          </w:rPrChange>
        </w:rPr>
        <w:t>sessions</w:t>
      </w:r>
      <w:proofErr w:type="gramEnd"/>
      <w:r w:rsidRPr="00AD5CFB">
        <w:rPr>
          <w:rFonts w:ascii="Arial" w:eastAsia="Times New Roman" w:hAnsi="Arial" w:cs="Arial"/>
          <w:sz w:val="24"/>
          <w:szCs w:val="24"/>
          <w:rPrChange w:id="79" w:author="nh19" w:date="2010-10-31T18:25:00Z">
            <w:rPr>
              <w:rFonts w:ascii="Arial" w:eastAsia="Times New Roman" w:hAnsi="Arial" w:cs="Arial"/>
              <w:sz w:val="24"/>
              <w:szCs w:val="24"/>
            </w:rPr>
          </w:rPrChange>
        </w:rPr>
        <w:t xml:space="preserve">, a female officer will be present. In terms of materials brought into the facility, writing utensils and paper, they pose little risk as weapons. </w:t>
      </w:r>
    </w:p>
    <w:p w:rsidR="000B04FD" w:rsidRPr="00AD5CFB" w:rsidRDefault="000B04FD" w:rsidP="00C15D22">
      <w:pPr>
        <w:pStyle w:val="ListParagraph"/>
        <w:spacing w:after="0" w:line="240" w:lineRule="auto"/>
        <w:rPr>
          <w:rFonts w:ascii="Arial" w:hAnsi="Arial" w:cs="Arial"/>
          <w:sz w:val="24"/>
          <w:szCs w:val="24"/>
          <w:rPrChange w:id="80" w:author="nh19" w:date="2010-10-31T18:25:00Z">
            <w:rPr>
              <w:rFonts w:ascii="Arial" w:hAnsi="Arial" w:cs="Arial"/>
              <w:sz w:val="24"/>
              <w:szCs w:val="24"/>
            </w:rPr>
          </w:rPrChange>
        </w:rPr>
      </w:pPr>
    </w:p>
    <w:p w:rsidR="000B04FD" w:rsidRPr="00AD5CFB" w:rsidRDefault="000B04FD" w:rsidP="00C15D22">
      <w:pPr>
        <w:pStyle w:val="ListParagraph"/>
        <w:spacing w:after="0" w:line="240" w:lineRule="auto"/>
        <w:ind w:left="360"/>
        <w:rPr>
          <w:rFonts w:ascii="Arial" w:hAnsi="Arial" w:cs="Arial"/>
          <w:sz w:val="24"/>
          <w:szCs w:val="24"/>
        </w:rPr>
      </w:pPr>
      <w:r w:rsidRPr="00AD5CFB">
        <w:rPr>
          <w:rFonts w:ascii="Arial" w:hAnsi="Arial" w:cs="Arial"/>
          <w:sz w:val="24"/>
          <w:szCs w:val="24"/>
          <w:rPrChange w:id="81" w:author="nh19" w:date="2010-10-31T18:25:00Z">
            <w:rPr>
              <w:rFonts w:ascii="Arial" w:hAnsi="Arial" w:cs="Arial"/>
              <w:sz w:val="24"/>
              <w:szCs w:val="24"/>
            </w:rPr>
          </w:rPrChange>
        </w:rPr>
        <w:t xml:space="preserve">Youth confidentiality will be safeguarded by collecting little personal information other than acknowledging them by their first name. During the interviews, only the initials will be required to identify the youth. Once the data are collected, they will be transcribed by a R.A. Transcriptions and recordings will be stored in Dr. Huynh’s office, in a locked cabinet. </w:t>
      </w:r>
      <w:commentRangeStart w:id="82"/>
      <w:ins w:id="83" w:author="Grady Hillman" w:date="2010-10-28T14:45:00Z">
        <w:r w:rsidR="0054216E" w:rsidRPr="00AD5CFB">
          <w:rPr>
            <w:rFonts w:ascii="Arial" w:hAnsi="Arial" w:cs="Arial"/>
            <w:sz w:val="24"/>
            <w:szCs w:val="24"/>
            <w:rPrChange w:id="84" w:author="nh19" w:date="2010-10-31T18:25:00Z">
              <w:rPr>
                <w:rFonts w:ascii="Arial" w:hAnsi="Arial" w:cs="Arial"/>
                <w:sz w:val="24"/>
                <w:szCs w:val="24"/>
              </w:rPr>
            </w:rPrChange>
          </w:rPr>
          <w:t>The confidentiality of court-involved youth is a requirement of law</w:t>
        </w:r>
      </w:ins>
      <w:ins w:id="85" w:author="Grady Hillman" w:date="2010-10-28T14:48:00Z">
        <w:r w:rsidR="0054216E" w:rsidRPr="00AD5CFB">
          <w:rPr>
            <w:rFonts w:ascii="Arial" w:hAnsi="Arial" w:cs="Arial"/>
            <w:sz w:val="24"/>
            <w:szCs w:val="24"/>
            <w:rPrChange w:id="86" w:author="nh19" w:date="2010-10-31T18:25:00Z">
              <w:rPr>
                <w:rFonts w:ascii="Arial" w:hAnsi="Arial" w:cs="Arial"/>
                <w:sz w:val="24"/>
                <w:szCs w:val="24"/>
              </w:rPr>
            </w:rPrChange>
          </w:rPr>
          <w:t xml:space="preserve"> stipulating that no </w:t>
        </w:r>
      </w:ins>
      <w:ins w:id="87" w:author="Grady Hillman" w:date="2010-10-28T14:49:00Z">
        <w:r w:rsidR="0054216E" w:rsidRPr="00AD5CFB">
          <w:rPr>
            <w:rFonts w:ascii="Arial" w:hAnsi="Arial" w:cs="Arial"/>
            <w:sz w:val="24"/>
            <w:szCs w:val="24"/>
            <w:rPrChange w:id="88" w:author="nh19" w:date="2010-10-31T18:25:00Z">
              <w:rPr>
                <w:rFonts w:ascii="Arial" w:hAnsi="Arial" w:cs="Arial"/>
                <w:sz w:val="24"/>
                <w:szCs w:val="24"/>
              </w:rPr>
            </w:rPrChange>
          </w:rPr>
          <w:t>identifiable likenesses</w:t>
        </w:r>
        <w:r w:rsidR="00B715EB" w:rsidRPr="00AD5CFB">
          <w:rPr>
            <w:rFonts w:ascii="Arial" w:hAnsi="Arial" w:cs="Arial"/>
            <w:sz w:val="24"/>
            <w:szCs w:val="24"/>
            <w:rPrChange w:id="89" w:author="nh19" w:date="2010-10-31T18:25:00Z">
              <w:rPr>
                <w:rFonts w:ascii="Arial" w:hAnsi="Arial" w:cs="Arial"/>
                <w:sz w:val="24"/>
                <w:szCs w:val="24"/>
              </w:rPr>
            </w:rPrChange>
          </w:rPr>
          <w:t xml:space="preserve"> or names be shared with the public outside the facility.  Staff is trained</w:t>
        </w:r>
      </w:ins>
      <w:ins w:id="90" w:author="Grady Hillman" w:date="2010-10-28T14:50:00Z">
        <w:r w:rsidR="00B715EB" w:rsidRPr="00AD5CFB">
          <w:rPr>
            <w:rFonts w:ascii="Arial" w:hAnsi="Arial" w:cs="Arial"/>
            <w:sz w:val="24"/>
            <w:szCs w:val="24"/>
            <w:rPrChange w:id="91" w:author="nh19" w:date="2010-10-31T18:25:00Z">
              <w:rPr>
                <w:rFonts w:ascii="Arial" w:hAnsi="Arial" w:cs="Arial"/>
                <w:sz w:val="24"/>
                <w:szCs w:val="24"/>
              </w:rPr>
            </w:rPrChange>
          </w:rPr>
          <w:t xml:space="preserve"> to </w:t>
        </w:r>
      </w:ins>
      <w:ins w:id="92" w:author="Grady Hillman" w:date="2010-10-28T14:51:00Z">
        <w:r w:rsidR="00B715EB" w:rsidRPr="00AD5CFB">
          <w:rPr>
            <w:rFonts w:ascii="Arial" w:hAnsi="Arial" w:cs="Arial"/>
            <w:sz w:val="24"/>
            <w:szCs w:val="24"/>
            <w:rPrChange w:id="93" w:author="nh19" w:date="2010-10-31T18:25:00Z">
              <w:rPr>
                <w:rFonts w:ascii="Arial" w:hAnsi="Arial" w:cs="Arial"/>
                <w:sz w:val="24"/>
                <w:szCs w:val="24"/>
              </w:rPr>
            </w:rPrChange>
          </w:rPr>
          <w:t>maintain</w:t>
        </w:r>
      </w:ins>
      <w:ins w:id="94" w:author="Grady Hillman" w:date="2010-10-28T14:50:00Z">
        <w:r w:rsidR="00B715EB" w:rsidRPr="00AD5CFB">
          <w:rPr>
            <w:rFonts w:ascii="Arial" w:hAnsi="Arial" w:cs="Arial"/>
            <w:sz w:val="24"/>
            <w:szCs w:val="24"/>
            <w:rPrChange w:id="95" w:author="nh19" w:date="2010-10-31T18:25:00Z">
              <w:rPr>
                <w:rFonts w:ascii="Arial" w:hAnsi="Arial" w:cs="Arial"/>
                <w:sz w:val="24"/>
                <w:szCs w:val="24"/>
              </w:rPr>
            </w:rPrChange>
          </w:rPr>
          <w:t xml:space="preserve"> </w:t>
        </w:r>
      </w:ins>
      <w:ins w:id="96" w:author="Grady Hillman" w:date="2010-10-28T14:51:00Z">
        <w:r w:rsidR="00B715EB" w:rsidRPr="00AD5CFB">
          <w:rPr>
            <w:rFonts w:ascii="Arial" w:hAnsi="Arial" w:cs="Arial"/>
            <w:sz w:val="24"/>
            <w:szCs w:val="24"/>
            <w:rPrChange w:id="97" w:author="nh19" w:date="2010-10-31T18:25:00Z">
              <w:rPr>
                <w:rFonts w:ascii="Arial" w:hAnsi="Arial" w:cs="Arial"/>
                <w:sz w:val="24"/>
                <w:szCs w:val="24"/>
              </w:rPr>
            </w:rPrChange>
          </w:rPr>
          <w:t>strict confidentiality</w:t>
        </w:r>
      </w:ins>
      <w:ins w:id="98" w:author="Grady Hillman" w:date="2010-10-28T14:49:00Z">
        <w:r w:rsidR="00B715EB" w:rsidRPr="00AD5CFB">
          <w:rPr>
            <w:rFonts w:ascii="Arial" w:hAnsi="Arial" w:cs="Arial"/>
            <w:sz w:val="24"/>
            <w:szCs w:val="24"/>
            <w:rPrChange w:id="99" w:author="nh19" w:date="2010-10-31T18:25:00Z">
              <w:rPr>
                <w:rFonts w:ascii="Arial" w:hAnsi="Arial" w:cs="Arial"/>
                <w:sz w:val="24"/>
                <w:szCs w:val="24"/>
              </w:rPr>
            </w:rPrChange>
          </w:rPr>
          <w:t xml:space="preserve"> and will monitor the researchers</w:t>
        </w:r>
      </w:ins>
      <w:ins w:id="100" w:author="Grady Hillman" w:date="2010-10-28T14:51:00Z">
        <w:r w:rsidR="00B715EB" w:rsidRPr="00AD5CFB">
          <w:rPr>
            <w:rFonts w:ascii="Arial" w:hAnsi="Arial" w:cs="Arial"/>
            <w:sz w:val="24"/>
            <w:szCs w:val="24"/>
            <w:rPrChange w:id="101" w:author="nh19" w:date="2010-10-31T18:25:00Z">
              <w:rPr>
                <w:rFonts w:ascii="Arial" w:hAnsi="Arial" w:cs="Arial"/>
                <w:sz w:val="24"/>
                <w:szCs w:val="24"/>
              </w:rPr>
            </w:rPrChange>
          </w:rPr>
          <w:t xml:space="preserve"> as they are accustomed to doing with volunteers</w:t>
        </w:r>
      </w:ins>
      <w:ins w:id="102" w:author="Grady Hillman" w:date="2010-10-28T14:49:00Z">
        <w:r w:rsidR="00B715EB" w:rsidRPr="00AD5CFB">
          <w:rPr>
            <w:rFonts w:ascii="Arial" w:hAnsi="Arial" w:cs="Arial"/>
            <w:sz w:val="24"/>
            <w:szCs w:val="24"/>
            <w:rPrChange w:id="103" w:author="nh19" w:date="2010-10-31T18:25:00Z">
              <w:rPr>
                <w:rFonts w:ascii="Arial" w:hAnsi="Arial" w:cs="Arial"/>
                <w:sz w:val="24"/>
                <w:szCs w:val="24"/>
              </w:rPr>
            </w:rPrChange>
          </w:rPr>
          <w:t xml:space="preserve"> assuring there will be no offending photographs or identifiers</w:t>
        </w:r>
      </w:ins>
      <w:ins w:id="104" w:author="Grady Hillman" w:date="2010-10-28T14:52:00Z">
        <w:r w:rsidR="00B715EB" w:rsidRPr="00AD5CFB">
          <w:rPr>
            <w:rFonts w:ascii="Arial" w:hAnsi="Arial" w:cs="Arial"/>
            <w:sz w:val="24"/>
            <w:szCs w:val="24"/>
            <w:rPrChange w:id="105" w:author="nh19" w:date="2010-10-31T18:25:00Z">
              <w:rPr>
                <w:rFonts w:ascii="Arial" w:hAnsi="Arial" w:cs="Arial"/>
                <w:sz w:val="24"/>
                <w:szCs w:val="24"/>
              </w:rPr>
            </w:rPrChange>
          </w:rPr>
          <w:t xml:space="preserve"> generated or</w:t>
        </w:r>
      </w:ins>
      <w:ins w:id="106" w:author="Grady Hillman" w:date="2010-10-28T14:49:00Z">
        <w:r w:rsidR="00B715EB" w:rsidRPr="00AD5CFB">
          <w:rPr>
            <w:rFonts w:ascii="Arial" w:hAnsi="Arial" w:cs="Arial"/>
            <w:sz w:val="24"/>
            <w:szCs w:val="24"/>
            <w:rPrChange w:id="107" w:author="nh19" w:date="2010-10-31T18:25:00Z">
              <w:rPr>
                <w:rFonts w:ascii="Arial" w:hAnsi="Arial" w:cs="Arial"/>
                <w:sz w:val="24"/>
                <w:szCs w:val="24"/>
              </w:rPr>
            </w:rPrChange>
          </w:rPr>
          <w:t xml:space="preserve"> </w:t>
        </w:r>
      </w:ins>
      <w:ins w:id="108" w:author="Grady Hillman" w:date="2010-10-28T14:51:00Z">
        <w:r w:rsidR="00B715EB" w:rsidRPr="00AD5CFB">
          <w:rPr>
            <w:rFonts w:ascii="Arial" w:hAnsi="Arial" w:cs="Arial"/>
            <w:sz w:val="24"/>
            <w:szCs w:val="24"/>
            <w:rPrChange w:id="109" w:author="nh19" w:date="2010-10-31T18:25:00Z">
              <w:rPr>
                <w:rFonts w:ascii="Arial" w:hAnsi="Arial" w:cs="Arial"/>
                <w:sz w:val="24"/>
                <w:szCs w:val="24"/>
              </w:rPr>
            </w:rPrChange>
          </w:rPr>
          <w:t xml:space="preserve">recorded by the </w:t>
        </w:r>
      </w:ins>
      <w:ins w:id="110" w:author="Grady Hillman" w:date="2010-10-28T14:52:00Z">
        <w:r w:rsidR="00B715EB" w:rsidRPr="00AD5CFB">
          <w:rPr>
            <w:rFonts w:ascii="Arial" w:hAnsi="Arial" w:cs="Arial"/>
            <w:sz w:val="24"/>
            <w:szCs w:val="24"/>
            <w:rPrChange w:id="111" w:author="nh19" w:date="2010-10-31T18:25:00Z">
              <w:rPr>
                <w:rFonts w:ascii="Arial" w:hAnsi="Arial" w:cs="Arial"/>
                <w:sz w:val="24"/>
                <w:szCs w:val="24"/>
              </w:rPr>
            </w:rPrChange>
          </w:rPr>
          <w:t>researchers.  In addition, they will review the product of the research to determine that the youth</w:t>
        </w:r>
      </w:ins>
      <w:ins w:id="112" w:author="Grady Hillman" w:date="2010-10-28T14:53:00Z">
        <w:r w:rsidR="00B715EB" w:rsidRPr="00AD5CFB">
          <w:rPr>
            <w:rFonts w:ascii="Arial" w:hAnsi="Arial" w:cs="Arial"/>
            <w:sz w:val="24"/>
            <w:szCs w:val="24"/>
            <w:rPrChange w:id="113" w:author="nh19" w:date="2010-10-31T18:25:00Z">
              <w:rPr>
                <w:rFonts w:ascii="Arial" w:hAnsi="Arial" w:cs="Arial"/>
                <w:sz w:val="24"/>
                <w:szCs w:val="24"/>
              </w:rPr>
            </w:rPrChange>
          </w:rPr>
          <w:t>’s confidentiality is protected.</w:t>
        </w:r>
      </w:ins>
      <w:commentRangeEnd w:id="82"/>
      <w:r w:rsidR="008A6841" w:rsidRPr="00AD5CFB">
        <w:rPr>
          <w:rStyle w:val="CommentReference"/>
          <w:rFonts w:ascii="Arial" w:hAnsi="Arial" w:cs="Arial"/>
          <w:sz w:val="24"/>
          <w:szCs w:val="24"/>
        </w:rPr>
        <w:commentReference w:id="82"/>
      </w:r>
    </w:p>
    <w:p w:rsidR="000B04FD" w:rsidRPr="00AD5CFB" w:rsidRDefault="000B04FD" w:rsidP="00C15D22">
      <w:pPr>
        <w:pStyle w:val="ListParagraph"/>
        <w:spacing w:after="0" w:line="240" w:lineRule="auto"/>
        <w:ind w:left="360"/>
        <w:rPr>
          <w:rFonts w:ascii="Arial" w:hAnsi="Arial" w:cs="Arial"/>
          <w:sz w:val="24"/>
          <w:szCs w:val="24"/>
        </w:rPr>
      </w:pPr>
    </w:p>
    <w:p w:rsidR="00A970B3" w:rsidRPr="00AD5CFB" w:rsidRDefault="00A970B3" w:rsidP="00C15D22">
      <w:pPr>
        <w:pStyle w:val="ListParagraph"/>
        <w:numPr>
          <w:ilvl w:val="0"/>
          <w:numId w:val="1"/>
        </w:numPr>
        <w:autoSpaceDE w:val="0"/>
        <w:autoSpaceDN w:val="0"/>
        <w:adjustRightInd w:val="0"/>
        <w:spacing w:after="0" w:line="240" w:lineRule="auto"/>
        <w:rPr>
          <w:rFonts w:ascii="Arial" w:hAnsi="Arial" w:cs="Arial"/>
          <w:color w:val="000000"/>
          <w:sz w:val="24"/>
          <w:szCs w:val="24"/>
          <w:rPrChange w:id="114" w:author="nh19" w:date="2010-10-31T18:25:00Z">
            <w:rPr>
              <w:rFonts w:ascii="Arial" w:hAnsi="Arial" w:cs="Arial"/>
              <w:color w:val="000000"/>
              <w:sz w:val="24"/>
              <w:szCs w:val="24"/>
            </w:rPr>
          </w:rPrChange>
        </w:rPr>
      </w:pPr>
      <w:r w:rsidRPr="00AD5CFB">
        <w:rPr>
          <w:rFonts w:ascii="Arial" w:hAnsi="Arial" w:cs="Arial"/>
          <w:i/>
          <w:color w:val="000000"/>
          <w:sz w:val="24"/>
          <w:szCs w:val="24"/>
          <w:rPrChange w:id="115" w:author="nh19" w:date="2010-10-31T18:25:00Z">
            <w:rPr>
              <w:rFonts w:ascii="Arial" w:hAnsi="Arial" w:cs="Arial"/>
              <w:i/>
              <w:color w:val="000000"/>
              <w:sz w:val="24"/>
              <w:szCs w:val="24"/>
            </w:rPr>
          </w:rPrChange>
        </w:rPr>
        <w:t xml:space="preserve">Arts Programs for Juvenile Offenders in Detention and Corrections: </w:t>
      </w:r>
      <w:proofErr w:type="gramStart"/>
      <w:r w:rsidRPr="00AD5CFB">
        <w:rPr>
          <w:rFonts w:ascii="Arial" w:hAnsi="Arial" w:cs="Arial"/>
          <w:i/>
          <w:color w:val="000000"/>
          <w:sz w:val="24"/>
          <w:szCs w:val="24"/>
          <w:rPrChange w:id="116" w:author="nh19" w:date="2010-10-31T18:25:00Z">
            <w:rPr>
              <w:rFonts w:ascii="Arial" w:hAnsi="Arial" w:cs="Arial"/>
              <w:i/>
              <w:color w:val="000000"/>
              <w:sz w:val="24"/>
              <w:szCs w:val="24"/>
            </w:rPr>
          </w:rPrChange>
        </w:rPr>
        <w:t>A</w:t>
      </w:r>
      <w:proofErr w:type="gramEnd"/>
      <w:r w:rsidRPr="00AD5CFB">
        <w:rPr>
          <w:rFonts w:ascii="Arial" w:hAnsi="Arial" w:cs="Arial"/>
          <w:i/>
          <w:color w:val="000000"/>
          <w:sz w:val="24"/>
          <w:szCs w:val="24"/>
          <w:rPrChange w:id="117" w:author="nh19" w:date="2010-10-31T18:25:00Z">
            <w:rPr>
              <w:rFonts w:ascii="Arial" w:hAnsi="Arial" w:cs="Arial"/>
              <w:i/>
              <w:color w:val="000000"/>
              <w:sz w:val="24"/>
              <w:szCs w:val="24"/>
            </w:rPr>
          </w:rPrChange>
        </w:rPr>
        <w:t xml:space="preserve"> Guide to Promising Practices</w:t>
      </w:r>
      <w:r w:rsidRPr="00AD5CFB">
        <w:rPr>
          <w:rFonts w:ascii="Arial" w:hAnsi="Arial" w:cs="Arial"/>
          <w:color w:val="000000"/>
          <w:sz w:val="24"/>
          <w:szCs w:val="24"/>
          <w:rPrChange w:id="118" w:author="nh19" w:date="2010-10-31T18:25:00Z">
            <w:rPr>
              <w:rFonts w:ascii="Arial" w:hAnsi="Arial" w:cs="Arial"/>
              <w:color w:val="000000"/>
              <w:sz w:val="24"/>
              <w:szCs w:val="24"/>
            </w:rPr>
          </w:rPrChange>
        </w:rPr>
        <w:t xml:space="preserve"> published by the Office of Juvenile Justice and Delinquency Prevention and the National Endowment for the Arts documents the positive effects that arts programs can have on incarcerated youth including reduced incidents rates of misbehavior within the correctional setting and reduced rates of recidivism after </w:t>
      </w:r>
      <w:r w:rsidRPr="00AD5CFB">
        <w:rPr>
          <w:rFonts w:ascii="Arial" w:hAnsi="Arial" w:cs="Arial"/>
          <w:color w:val="000000"/>
          <w:sz w:val="24"/>
          <w:szCs w:val="24"/>
          <w:rPrChange w:id="119" w:author="nh19" w:date="2010-10-31T18:25:00Z">
            <w:rPr>
              <w:rFonts w:ascii="Arial" w:hAnsi="Arial" w:cs="Arial"/>
              <w:color w:val="000000"/>
              <w:sz w:val="24"/>
              <w:szCs w:val="24"/>
            </w:rPr>
          </w:rPrChange>
        </w:rPr>
        <w:lastRenderedPageBreak/>
        <w:t xml:space="preserve">release. In addition, positive and safe environments for learning provide students with opportunities to be educated and to adopt alternative ways to think and learn. </w:t>
      </w:r>
    </w:p>
    <w:p w:rsidR="00296A2C" w:rsidRPr="00AD5CFB" w:rsidRDefault="00296A2C" w:rsidP="00C15D22">
      <w:pPr>
        <w:pStyle w:val="ListParagraph"/>
        <w:spacing w:after="0" w:line="240" w:lineRule="auto"/>
        <w:rPr>
          <w:rFonts w:ascii="Arial" w:eastAsia="Times New Roman" w:hAnsi="Arial" w:cs="Arial"/>
          <w:sz w:val="24"/>
          <w:szCs w:val="24"/>
          <w:rPrChange w:id="120" w:author="nh19" w:date="2010-10-31T18:25:00Z">
            <w:rPr>
              <w:rFonts w:ascii="Arial" w:eastAsia="Times New Roman" w:hAnsi="Arial" w:cs="Arial"/>
              <w:sz w:val="24"/>
              <w:szCs w:val="24"/>
            </w:rPr>
          </w:rPrChange>
        </w:rPr>
      </w:pPr>
    </w:p>
    <w:p w:rsidR="00296A2C" w:rsidRPr="00AD5CFB" w:rsidRDefault="00A970B3" w:rsidP="00C15D22">
      <w:pPr>
        <w:pStyle w:val="ListParagraph"/>
        <w:numPr>
          <w:ilvl w:val="0"/>
          <w:numId w:val="1"/>
        </w:numPr>
        <w:spacing w:after="0" w:line="240" w:lineRule="auto"/>
        <w:rPr>
          <w:rFonts w:ascii="Arial" w:hAnsi="Arial" w:cs="Arial"/>
          <w:sz w:val="24"/>
          <w:szCs w:val="24"/>
          <w:rPrChange w:id="121" w:author="nh19" w:date="2010-10-31T18:25:00Z">
            <w:rPr>
              <w:rFonts w:ascii="Arial" w:hAnsi="Arial" w:cs="Arial"/>
              <w:sz w:val="24"/>
              <w:szCs w:val="24"/>
            </w:rPr>
          </w:rPrChange>
        </w:rPr>
      </w:pPr>
      <w:r w:rsidRPr="00AD5CFB">
        <w:rPr>
          <w:rFonts w:ascii="Arial" w:eastAsia="Times New Roman" w:hAnsi="Arial" w:cs="Arial"/>
          <w:sz w:val="24"/>
          <w:szCs w:val="24"/>
          <w:rPrChange w:id="122" w:author="nh19" w:date="2010-10-31T18:25:00Z">
            <w:rPr>
              <w:rFonts w:ascii="Arial" w:eastAsia="Times New Roman" w:hAnsi="Arial" w:cs="Arial"/>
              <w:sz w:val="24"/>
              <w:szCs w:val="24"/>
            </w:rPr>
          </w:rPrChange>
        </w:rPr>
        <w:t xml:space="preserve">No compensation of any nature will be provided. </w:t>
      </w:r>
    </w:p>
    <w:p w:rsidR="00296A2C" w:rsidRPr="00AD5CFB" w:rsidRDefault="00296A2C" w:rsidP="00C15D22">
      <w:pPr>
        <w:pStyle w:val="ListParagraph"/>
        <w:spacing w:after="0" w:line="240" w:lineRule="auto"/>
        <w:rPr>
          <w:rFonts w:ascii="Arial" w:eastAsia="Times New Roman" w:hAnsi="Arial" w:cs="Arial"/>
          <w:sz w:val="24"/>
          <w:szCs w:val="24"/>
          <w:rPrChange w:id="123" w:author="nh19" w:date="2010-10-31T18:25:00Z">
            <w:rPr>
              <w:rFonts w:ascii="Arial" w:eastAsia="Times New Roman" w:hAnsi="Arial" w:cs="Arial"/>
              <w:sz w:val="24"/>
              <w:szCs w:val="24"/>
            </w:rPr>
          </w:rPrChange>
        </w:rPr>
      </w:pPr>
    </w:p>
    <w:p w:rsidR="006A58C3" w:rsidRPr="00AD5CFB" w:rsidRDefault="00A970B3" w:rsidP="00C15D22">
      <w:pPr>
        <w:pStyle w:val="ListParagraph"/>
        <w:numPr>
          <w:ilvl w:val="0"/>
          <w:numId w:val="1"/>
        </w:numPr>
        <w:spacing w:after="0" w:line="240" w:lineRule="auto"/>
        <w:rPr>
          <w:rFonts w:ascii="Arial" w:eastAsia="Times New Roman" w:hAnsi="Arial" w:cs="Arial"/>
          <w:sz w:val="24"/>
          <w:szCs w:val="24"/>
          <w:rPrChange w:id="124" w:author="nh19" w:date="2010-10-31T18:25:00Z">
            <w:rPr>
              <w:rFonts w:ascii="Arial" w:eastAsia="Times New Roman" w:hAnsi="Arial" w:cs="Arial"/>
              <w:sz w:val="24"/>
              <w:szCs w:val="24"/>
            </w:rPr>
          </w:rPrChange>
        </w:rPr>
      </w:pPr>
      <w:r w:rsidRPr="00AD5CFB">
        <w:rPr>
          <w:rFonts w:ascii="Arial" w:hAnsi="Arial" w:cs="Arial"/>
          <w:sz w:val="24"/>
          <w:szCs w:val="24"/>
          <w:rPrChange w:id="125" w:author="nh19" w:date="2010-10-31T18:25:00Z">
            <w:rPr>
              <w:rFonts w:ascii="Arial" w:hAnsi="Arial" w:cs="Arial"/>
              <w:sz w:val="24"/>
              <w:szCs w:val="24"/>
            </w:rPr>
          </w:rPrChange>
        </w:rPr>
        <w:t xml:space="preserve">The researchers contend that any </w:t>
      </w:r>
      <w:r w:rsidR="006A58C3" w:rsidRPr="00AD5CFB">
        <w:rPr>
          <w:rFonts w:ascii="Arial" w:hAnsi="Arial" w:cs="Arial"/>
          <w:sz w:val="24"/>
          <w:szCs w:val="24"/>
          <w:rPrChange w:id="126" w:author="nh19" w:date="2010-10-31T18:25:00Z">
            <w:rPr>
              <w:rFonts w:ascii="Arial" w:hAnsi="Arial" w:cs="Arial"/>
              <w:sz w:val="24"/>
              <w:szCs w:val="24"/>
            </w:rPr>
          </w:rPrChange>
        </w:rPr>
        <w:t>risks due to participation in this project are</w:t>
      </w:r>
      <w:r w:rsidRPr="00AD5CFB">
        <w:rPr>
          <w:rFonts w:ascii="Arial" w:hAnsi="Arial" w:cs="Arial"/>
          <w:sz w:val="24"/>
          <w:szCs w:val="24"/>
          <w:rPrChange w:id="127" w:author="nh19" w:date="2010-10-31T18:25:00Z">
            <w:rPr>
              <w:rFonts w:ascii="Arial" w:hAnsi="Arial" w:cs="Arial"/>
              <w:sz w:val="24"/>
              <w:szCs w:val="24"/>
            </w:rPr>
          </w:rPrChange>
        </w:rPr>
        <w:t xml:space="preserve"> no different from that experienced daily in the facility. </w:t>
      </w:r>
      <w:r w:rsidR="006A58C3" w:rsidRPr="00AD5CFB">
        <w:rPr>
          <w:rFonts w:ascii="Arial" w:hAnsi="Arial" w:cs="Arial"/>
          <w:sz w:val="24"/>
          <w:szCs w:val="24"/>
          <w:rPrChange w:id="128" w:author="nh19" w:date="2010-10-31T18:25:00Z">
            <w:rPr>
              <w:rFonts w:ascii="Arial" w:hAnsi="Arial" w:cs="Arial"/>
              <w:sz w:val="24"/>
              <w:szCs w:val="24"/>
            </w:rPr>
          </w:rPrChange>
        </w:rPr>
        <w:t xml:space="preserve">This project does not seek personal information, discuss personal or sensitive topics. The goal of this project is to show youth alternative ways to express emotions (e.g., anger) and to develop a pertinent skill required in society (map reading and spatial thinking). If participants choose to use arts to express themselves, this will be a positive shift from behaviors which initially propelled them into the facility. In turn, this is a benefit to society as youth will learn ways to express their emotions in constructive and non-threatening ways to others. </w:t>
      </w:r>
    </w:p>
    <w:p w:rsidR="006A58C3" w:rsidRPr="00AD5CFB" w:rsidRDefault="006A58C3" w:rsidP="00C15D22">
      <w:pPr>
        <w:pStyle w:val="ListParagraph"/>
        <w:spacing w:after="0" w:line="240" w:lineRule="auto"/>
        <w:ind w:left="360"/>
        <w:rPr>
          <w:rFonts w:ascii="Arial" w:eastAsia="Times New Roman" w:hAnsi="Arial" w:cs="Arial"/>
          <w:sz w:val="24"/>
          <w:szCs w:val="24"/>
          <w:rPrChange w:id="129" w:author="nh19" w:date="2010-10-31T18:25:00Z">
            <w:rPr>
              <w:rFonts w:ascii="Arial" w:eastAsia="Times New Roman" w:hAnsi="Arial" w:cs="Arial"/>
              <w:sz w:val="24"/>
              <w:szCs w:val="24"/>
            </w:rPr>
          </w:rPrChange>
        </w:rPr>
      </w:pPr>
    </w:p>
    <w:p w:rsidR="00296A2C" w:rsidRPr="00AD5CFB" w:rsidRDefault="009909F1" w:rsidP="00C15D22">
      <w:pPr>
        <w:pStyle w:val="ListParagraph"/>
        <w:numPr>
          <w:ilvl w:val="0"/>
          <w:numId w:val="1"/>
        </w:numPr>
        <w:spacing w:after="0" w:line="240" w:lineRule="auto"/>
        <w:rPr>
          <w:rFonts w:ascii="Arial" w:hAnsi="Arial" w:cs="Arial"/>
          <w:sz w:val="24"/>
          <w:szCs w:val="24"/>
          <w:rPrChange w:id="130" w:author="nh19" w:date="2010-10-31T18:25:00Z">
            <w:rPr>
              <w:rFonts w:ascii="Arial" w:hAnsi="Arial" w:cs="Arial"/>
              <w:sz w:val="24"/>
              <w:szCs w:val="24"/>
            </w:rPr>
          </w:rPrChange>
        </w:rPr>
      </w:pPr>
      <w:r w:rsidRPr="00AD5CFB">
        <w:rPr>
          <w:rFonts w:ascii="Arial" w:eastAsia="Times New Roman" w:hAnsi="Arial" w:cs="Arial"/>
          <w:sz w:val="24"/>
          <w:szCs w:val="24"/>
          <w:rPrChange w:id="131" w:author="nh19" w:date="2010-10-31T18:25:00Z">
            <w:rPr>
              <w:rFonts w:ascii="Arial" w:eastAsia="Times New Roman" w:hAnsi="Arial" w:cs="Arial"/>
              <w:sz w:val="24"/>
              <w:szCs w:val="24"/>
            </w:rPr>
          </w:rPrChange>
        </w:rPr>
        <w:t xml:space="preserve">The researchers will be working with </w:t>
      </w:r>
      <w:r w:rsidRPr="00AD5CFB">
        <w:rPr>
          <w:rFonts w:ascii="Arial" w:hAnsi="Arial" w:cs="Arial"/>
          <w:sz w:val="24"/>
          <w:szCs w:val="24"/>
          <w:rPrChange w:id="132" w:author="nh19" w:date="2010-10-31T18:25:00Z">
            <w:rPr>
              <w:rFonts w:ascii="Arial" w:hAnsi="Arial" w:cs="Arial"/>
              <w:sz w:val="24"/>
              <w:szCs w:val="24"/>
            </w:rPr>
          </w:rPrChange>
        </w:rPr>
        <w:t xml:space="preserve">Hays County Juvenile Center and a verbal approval has been granted by John Griffis, a supervisor at the facility. A written letter of approval is being prepared. </w:t>
      </w:r>
    </w:p>
    <w:p w:rsidR="00296A2C" w:rsidRPr="00AD5CFB" w:rsidRDefault="00296A2C" w:rsidP="00C15D22">
      <w:pPr>
        <w:pStyle w:val="ListParagraph"/>
        <w:spacing w:after="0" w:line="240" w:lineRule="auto"/>
        <w:rPr>
          <w:rFonts w:ascii="Arial" w:eastAsia="Times New Roman" w:hAnsi="Arial" w:cs="Arial"/>
          <w:sz w:val="24"/>
          <w:szCs w:val="24"/>
          <w:rPrChange w:id="133" w:author="nh19" w:date="2010-10-31T18:25:00Z">
            <w:rPr>
              <w:rFonts w:ascii="Arial" w:eastAsia="Times New Roman" w:hAnsi="Arial" w:cs="Arial"/>
              <w:sz w:val="24"/>
              <w:szCs w:val="24"/>
            </w:rPr>
          </w:rPrChange>
        </w:rPr>
      </w:pPr>
    </w:p>
    <w:p w:rsidR="00296A2C" w:rsidRPr="00AD5CFB" w:rsidRDefault="00745761" w:rsidP="00C15D22">
      <w:pPr>
        <w:pStyle w:val="ListParagraph"/>
        <w:numPr>
          <w:ilvl w:val="0"/>
          <w:numId w:val="1"/>
        </w:numPr>
        <w:spacing w:after="0" w:line="240" w:lineRule="auto"/>
        <w:rPr>
          <w:rFonts w:ascii="Arial" w:hAnsi="Arial" w:cs="Arial"/>
          <w:sz w:val="24"/>
          <w:szCs w:val="24"/>
          <w:rPrChange w:id="134" w:author="nh19" w:date="2010-10-31T18:25:00Z">
            <w:rPr>
              <w:rFonts w:ascii="Arial" w:hAnsi="Arial" w:cs="Arial"/>
              <w:sz w:val="24"/>
              <w:szCs w:val="24"/>
            </w:rPr>
          </w:rPrChange>
        </w:rPr>
      </w:pPr>
      <w:r w:rsidRPr="00AD5CFB">
        <w:rPr>
          <w:rFonts w:ascii="Arial" w:eastAsia="Times New Roman" w:hAnsi="Arial" w:cs="Arial"/>
          <w:sz w:val="24"/>
          <w:szCs w:val="24"/>
          <w:rPrChange w:id="135" w:author="nh19" w:date="2010-10-31T18:25:00Z">
            <w:rPr>
              <w:rFonts w:ascii="Arial" w:eastAsia="Times New Roman" w:hAnsi="Arial" w:cs="Arial"/>
              <w:sz w:val="24"/>
              <w:szCs w:val="24"/>
            </w:rPr>
          </w:rPrChange>
        </w:rPr>
        <w:t xml:space="preserve">Researchers are faculty on campus. </w:t>
      </w:r>
      <w:r w:rsidR="009909F1" w:rsidRPr="00AD5CFB">
        <w:rPr>
          <w:rFonts w:ascii="Arial" w:hAnsi="Arial" w:cs="Arial"/>
          <w:sz w:val="24"/>
          <w:szCs w:val="24"/>
          <w:rPrChange w:id="136" w:author="nh19" w:date="2010-10-31T18:25:00Z">
            <w:rPr>
              <w:rFonts w:ascii="Arial" w:hAnsi="Arial" w:cs="Arial"/>
              <w:sz w:val="24"/>
              <w:szCs w:val="24"/>
            </w:rPr>
          </w:rPrChange>
        </w:rPr>
        <w:t>Mr. Grady Hillman (Director, Center for Community Arts, School of Art and Design) and Dr. Niem Huynh (Department of Geography).  Mr. Hillman has 25 years of experience working with young offenders, helping them reflect and heal through the arts. Dr. Huynh researches geographic education with focus on technology as a tool to teach spatial thinking and exploration of one’s external space (e.g., mental maps)</w:t>
      </w:r>
    </w:p>
    <w:p w:rsidR="00296A2C" w:rsidRPr="00AD5CFB" w:rsidRDefault="00296A2C" w:rsidP="00C15D22">
      <w:pPr>
        <w:pStyle w:val="ListParagraph"/>
        <w:spacing w:after="0" w:line="240" w:lineRule="auto"/>
        <w:rPr>
          <w:rFonts w:ascii="Arial" w:eastAsia="Times New Roman" w:hAnsi="Arial" w:cs="Arial"/>
          <w:sz w:val="24"/>
          <w:szCs w:val="24"/>
          <w:rPrChange w:id="137" w:author="nh19" w:date="2010-10-31T18:25:00Z">
            <w:rPr>
              <w:rFonts w:ascii="Arial" w:eastAsia="Times New Roman" w:hAnsi="Arial" w:cs="Arial"/>
              <w:sz w:val="24"/>
              <w:szCs w:val="24"/>
            </w:rPr>
          </w:rPrChange>
        </w:rPr>
      </w:pPr>
    </w:p>
    <w:p w:rsidR="00296A2C" w:rsidRPr="00AD5CFB" w:rsidRDefault="00745761" w:rsidP="00C15D22">
      <w:pPr>
        <w:pStyle w:val="ListParagraph"/>
        <w:numPr>
          <w:ilvl w:val="0"/>
          <w:numId w:val="1"/>
        </w:numPr>
        <w:spacing w:after="0" w:line="240" w:lineRule="auto"/>
        <w:rPr>
          <w:rFonts w:ascii="Arial" w:hAnsi="Arial" w:cs="Arial"/>
          <w:sz w:val="24"/>
          <w:szCs w:val="24"/>
          <w:rPrChange w:id="138" w:author="nh19" w:date="2010-10-31T18:25:00Z">
            <w:rPr>
              <w:rFonts w:ascii="Arial" w:hAnsi="Arial" w:cs="Arial"/>
              <w:sz w:val="24"/>
              <w:szCs w:val="24"/>
            </w:rPr>
          </w:rPrChange>
        </w:rPr>
      </w:pPr>
      <w:r w:rsidRPr="00AD5CFB">
        <w:rPr>
          <w:rFonts w:ascii="Arial" w:eastAsia="Times New Roman" w:hAnsi="Arial" w:cs="Arial"/>
          <w:sz w:val="24"/>
          <w:szCs w:val="24"/>
          <w:rPrChange w:id="139" w:author="nh19" w:date="2010-10-31T18:25:00Z">
            <w:rPr>
              <w:rFonts w:ascii="Arial" w:eastAsia="Times New Roman" w:hAnsi="Arial" w:cs="Arial"/>
              <w:sz w:val="24"/>
              <w:szCs w:val="24"/>
            </w:rPr>
          </w:rPrChange>
        </w:rPr>
        <w:t xml:space="preserve">This is part of a community outreach project – it is not related to student work. </w:t>
      </w:r>
    </w:p>
    <w:p w:rsidR="00296A2C" w:rsidRPr="00AD5CFB" w:rsidRDefault="00296A2C" w:rsidP="00C15D22">
      <w:pPr>
        <w:pStyle w:val="ListParagraph"/>
        <w:spacing w:after="0" w:line="240" w:lineRule="auto"/>
        <w:rPr>
          <w:rFonts w:ascii="Arial" w:eastAsia="Times New Roman" w:hAnsi="Arial" w:cs="Arial"/>
          <w:sz w:val="24"/>
          <w:szCs w:val="24"/>
          <w:rPrChange w:id="140" w:author="nh19" w:date="2010-10-31T18:25:00Z">
            <w:rPr>
              <w:rFonts w:ascii="Arial" w:eastAsia="Times New Roman" w:hAnsi="Arial" w:cs="Arial"/>
              <w:sz w:val="24"/>
              <w:szCs w:val="24"/>
            </w:rPr>
          </w:rPrChange>
        </w:rPr>
      </w:pPr>
    </w:p>
    <w:p w:rsidR="000C0572" w:rsidRPr="00AD5CFB" w:rsidRDefault="00745761" w:rsidP="00C15D22">
      <w:pPr>
        <w:pStyle w:val="ListParagraph"/>
        <w:numPr>
          <w:ilvl w:val="0"/>
          <w:numId w:val="1"/>
        </w:numPr>
        <w:spacing w:after="0" w:line="240" w:lineRule="auto"/>
        <w:rPr>
          <w:rFonts w:ascii="Arial" w:hAnsi="Arial" w:cs="Arial"/>
          <w:sz w:val="24"/>
          <w:szCs w:val="24"/>
          <w:rPrChange w:id="141" w:author="nh19" w:date="2010-10-31T18:25:00Z">
            <w:rPr>
              <w:rFonts w:ascii="Arial" w:hAnsi="Arial" w:cs="Arial"/>
              <w:sz w:val="24"/>
              <w:szCs w:val="24"/>
            </w:rPr>
          </w:rPrChange>
        </w:rPr>
      </w:pPr>
      <w:r w:rsidRPr="00AD5CFB">
        <w:rPr>
          <w:rFonts w:ascii="Arial" w:eastAsia="Times New Roman" w:hAnsi="Arial" w:cs="Arial"/>
          <w:sz w:val="24"/>
          <w:szCs w:val="24"/>
          <w:rPrChange w:id="142" w:author="nh19" w:date="2010-10-31T18:25:00Z">
            <w:rPr>
              <w:rFonts w:ascii="Arial" w:eastAsia="Times New Roman" w:hAnsi="Arial" w:cs="Arial"/>
              <w:sz w:val="24"/>
              <w:szCs w:val="24"/>
            </w:rPr>
          </w:rPrChange>
        </w:rPr>
        <w:t xml:space="preserve">This study has not been </w:t>
      </w:r>
      <w:proofErr w:type="gramStart"/>
      <w:r w:rsidRPr="00AD5CFB">
        <w:rPr>
          <w:rFonts w:ascii="Arial" w:eastAsia="Times New Roman" w:hAnsi="Arial" w:cs="Arial"/>
          <w:sz w:val="24"/>
          <w:szCs w:val="24"/>
          <w:rPrChange w:id="143" w:author="nh19" w:date="2010-10-31T18:25:00Z">
            <w:rPr>
              <w:rFonts w:ascii="Arial" w:eastAsia="Times New Roman" w:hAnsi="Arial" w:cs="Arial"/>
              <w:sz w:val="24"/>
              <w:szCs w:val="24"/>
            </w:rPr>
          </w:rPrChange>
        </w:rPr>
        <w:t>reviewed/approved</w:t>
      </w:r>
      <w:proofErr w:type="gramEnd"/>
      <w:r w:rsidRPr="00AD5CFB">
        <w:rPr>
          <w:rFonts w:ascii="Arial" w:eastAsia="Times New Roman" w:hAnsi="Arial" w:cs="Arial"/>
          <w:sz w:val="24"/>
          <w:szCs w:val="24"/>
          <w:rPrChange w:id="144" w:author="nh19" w:date="2010-10-31T18:25:00Z">
            <w:rPr>
              <w:rFonts w:ascii="Arial" w:eastAsia="Times New Roman" w:hAnsi="Arial" w:cs="Arial"/>
              <w:sz w:val="24"/>
              <w:szCs w:val="24"/>
            </w:rPr>
          </w:rPrChange>
        </w:rPr>
        <w:t xml:space="preserve"> by another IRB.</w:t>
      </w:r>
    </w:p>
    <w:p w:rsidR="00296A2C" w:rsidRPr="00AD5CFB" w:rsidRDefault="000C0572" w:rsidP="00C15D22">
      <w:pPr>
        <w:spacing w:after="0" w:line="240" w:lineRule="auto"/>
        <w:ind w:hanging="360"/>
        <w:rPr>
          <w:rFonts w:ascii="Arial" w:eastAsia="Times New Roman" w:hAnsi="Arial" w:cs="Arial"/>
          <w:sz w:val="24"/>
          <w:szCs w:val="24"/>
          <w:rPrChange w:id="145" w:author="nh19" w:date="2010-10-31T18:25:00Z">
            <w:rPr>
              <w:rFonts w:ascii="Arial" w:eastAsia="Times New Roman" w:hAnsi="Arial" w:cs="Arial"/>
              <w:sz w:val="24"/>
              <w:szCs w:val="24"/>
            </w:rPr>
          </w:rPrChange>
        </w:rPr>
      </w:pPr>
      <w:r w:rsidRPr="00AD5CFB">
        <w:rPr>
          <w:rFonts w:ascii="Arial" w:eastAsia="Times New Roman" w:hAnsi="Arial" w:cs="Arial"/>
          <w:sz w:val="24"/>
          <w:szCs w:val="24"/>
          <w:rPrChange w:id="146" w:author="nh19" w:date="2010-10-31T18:25:00Z">
            <w:rPr>
              <w:rFonts w:ascii="Arial" w:eastAsia="Times New Roman" w:hAnsi="Arial" w:cs="Arial"/>
              <w:sz w:val="24"/>
              <w:szCs w:val="24"/>
            </w:rPr>
          </w:rPrChange>
        </w:rPr>
        <w:t> </w:t>
      </w:r>
    </w:p>
    <w:p w:rsidR="000C0572" w:rsidRPr="00AD5CFB" w:rsidRDefault="00745761" w:rsidP="00C15D22">
      <w:pPr>
        <w:pStyle w:val="ListParagraph"/>
        <w:numPr>
          <w:ilvl w:val="0"/>
          <w:numId w:val="1"/>
        </w:numPr>
        <w:spacing w:after="0" w:line="240" w:lineRule="auto"/>
        <w:rPr>
          <w:rFonts w:ascii="Arial" w:eastAsia="Times New Roman" w:hAnsi="Arial" w:cs="Arial"/>
          <w:sz w:val="24"/>
          <w:szCs w:val="24"/>
          <w:rPrChange w:id="147" w:author="nh19" w:date="2010-10-31T18:25:00Z">
            <w:rPr>
              <w:rFonts w:ascii="Arial" w:eastAsia="Times New Roman" w:hAnsi="Arial" w:cs="Arial"/>
              <w:sz w:val="24"/>
              <w:szCs w:val="24"/>
            </w:rPr>
          </w:rPrChange>
        </w:rPr>
      </w:pPr>
      <w:r w:rsidRPr="00AD5CFB">
        <w:rPr>
          <w:rFonts w:ascii="Arial" w:eastAsia="Times New Roman" w:hAnsi="Arial" w:cs="Arial"/>
          <w:sz w:val="24"/>
          <w:szCs w:val="24"/>
          <w:rPrChange w:id="148" w:author="nh19" w:date="2010-10-31T18:25:00Z">
            <w:rPr>
              <w:rFonts w:ascii="Arial" w:eastAsia="Times New Roman" w:hAnsi="Arial" w:cs="Arial"/>
              <w:sz w:val="24"/>
              <w:szCs w:val="24"/>
            </w:rPr>
          </w:rPrChange>
        </w:rPr>
        <w:t xml:space="preserve">Dr. Huynh and Mr. Grady will have full access to the data. A report will be produced on the impact of this curriculum and it will be presented to the </w:t>
      </w:r>
      <w:r w:rsidRPr="00AD5CFB">
        <w:rPr>
          <w:rFonts w:ascii="Arial" w:hAnsi="Arial" w:cs="Arial"/>
          <w:sz w:val="24"/>
          <w:szCs w:val="24"/>
          <w:rPrChange w:id="149" w:author="nh19" w:date="2010-10-31T18:25:00Z">
            <w:rPr>
              <w:rFonts w:ascii="Arial" w:hAnsi="Arial" w:cs="Arial"/>
              <w:sz w:val="24"/>
              <w:szCs w:val="24"/>
            </w:rPr>
          </w:rPrChange>
        </w:rPr>
        <w:t xml:space="preserve">Hays County Juvenile Center. All </w:t>
      </w:r>
      <w:proofErr w:type="gramStart"/>
      <w:r w:rsidRPr="00AD5CFB">
        <w:rPr>
          <w:rFonts w:ascii="Arial" w:hAnsi="Arial" w:cs="Arial"/>
          <w:sz w:val="24"/>
          <w:szCs w:val="24"/>
          <w:rPrChange w:id="150" w:author="nh19" w:date="2010-10-31T18:25:00Z">
            <w:rPr>
              <w:rFonts w:ascii="Arial" w:hAnsi="Arial" w:cs="Arial"/>
              <w:sz w:val="24"/>
              <w:szCs w:val="24"/>
            </w:rPr>
          </w:rPrChange>
        </w:rPr>
        <w:t>youth  names</w:t>
      </w:r>
      <w:proofErr w:type="gramEnd"/>
      <w:r w:rsidRPr="00AD5CFB">
        <w:rPr>
          <w:rFonts w:ascii="Arial" w:hAnsi="Arial" w:cs="Arial"/>
          <w:sz w:val="24"/>
          <w:szCs w:val="24"/>
          <w:rPrChange w:id="151" w:author="nh19" w:date="2010-10-31T18:25:00Z">
            <w:rPr>
              <w:rFonts w:ascii="Arial" w:hAnsi="Arial" w:cs="Arial"/>
              <w:sz w:val="24"/>
              <w:szCs w:val="24"/>
            </w:rPr>
          </w:rPrChange>
        </w:rPr>
        <w:t xml:space="preserve"> and identifiable information will be deleted or submitted with a pseudonym. </w:t>
      </w:r>
    </w:p>
    <w:p w:rsidR="00805484" w:rsidRPr="00AD5CFB" w:rsidRDefault="00805484" w:rsidP="00C15D22">
      <w:pPr>
        <w:spacing w:after="0" w:line="240" w:lineRule="auto"/>
        <w:rPr>
          <w:rFonts w:ascii="Arial" w:hAnsi="Arial" w:cs="Arial"/>
          <w:sz w:val="24"/>
          <w:szCs w:val="24"/>
          <w:rPrChange w:id="152" w:author="nh19" w:date="2010-10-31T18:25:00Z">
            <w:rPr>
              <w:rFonts w:ascii="Arial" w:hAnsi="Arial" w:cs="Arial"/>
              <w:sz w:val="24"/>
              <w:szCs w:val="24"/>
            </w:rPr>
          </w:rPrChange>
        </w:rPr>
      </w:pPr>
    </w:p>
    <w:p w:rsidR="009909F1" w:rsidRPr="00AD5CFB" w:rsidRDefault="009909F1" w:rsidP="00C15D22">
      <w:pPr>
        <w:spacing w:after="0" w:line="240" w:lineRule="auto"/>
        <w:jc w:val="center"/>
        <w:rPr>
          <w:rFonts w:ascii="Arial" w:hAnsi="Arial" w:cs="Arial"/>
          <w:sz w:val="24"/>
          <w:szCs w:val="24"/>
          <w:rPrChange w:id="153" w:author="nh19" w:date="2010-10-31T18:25:00Z">
            <w:rPr>
              <w:rFonts w:ascii="Arial" w:hAnsi="Arial" w:cs="Arial"/>
              <w:sz w:val="24"/>
              <w:szCs w:val="24"/>
            </w:rPr>
          </w:rPrChange>
        </w:rPr>
      </w:pPr>
      <w:r w:rsidRPr="00AD5CFB">
        <w:rPr>
          <w:rFonts w:ascii="Arial" w:hAnsi="Arial" w:cs="Arial"/>
          <w:sz w:val="24"/>
          <w:szCs w:val="24"/>
          <w:rPrChange w:id="154" w:author="nh19" w:date="2010-10-31T18:25:00Z">
            <w:rPr>
              <w:rFonts w:ascii="Arial" w:hAnsi="Arial" w:cs="Arial"/>
              <w:sz w:val="24"/>
              <w:szCs w:val="24"/>
            </w:rPr>
          </w:rPrChange>
        </w:rPr>
        <w:t>Appendix</w:t>
      </w:r>
    </w:p>
    <w:p w:rsidR="009909F1" w:rsidRPr="00AD5CFB" w:rsidRDefault="009909F1" w:rsidP="00C15D22">
      <w:pPr>
        <w:spacing w:after="0" w:line="240" w:lineRule="auto"/>
        <w:rPr>
          <w:rFonts w:ascii="Arial" w:hAnsi="Arial" w:cs="Arial"/>
          <w:sz w:val="24"/>
          <w:szCs w:val="24"/>
          <w:rPrChange w:id="155" w:author="nh19" w:date="2010-10-31T18:25:00Z">
            <w:rPr>
              <w:rFonts w:ascii="Arial" w:hAnsi="Arial" w:cs="Arial"/>
              <w:sz w:val="24"/>
              <w:szCs w:val="24"/>
            </w:rPr>
          </w:rPrChange>
        </w:rPr>
      </w:pPr>
    </w:p>
    <w:p w:rsidR="009909F1" w:rsidRPr="00AD5CFB" w:rsidRDefault="009909F1" w:rsidP="00C15D22">
      <w:pPr>
        <w:spacing w:after="0" w:line="240" w:lineRule="auto"/>
        <w:jc w:val="center"/>
        <w:rPr>
          <w:rFonts w:ascii="Arial" w:hAnsi="Arial" w:cs="Arial"/>
          <w:b/>
          <w:sz w:val="24"/>
          <w:szCs w:val="24"/>
          <w:rPrChange w:id="156" w:author="nh19" w:date="2010-10-31T18:25:00Z">
            <w:rPr>
              <w:rFonts w:ascii="Arial" w:hAnsi="Arial" w:cs="Arial"/>
              <w:b/>
              <w:sz w:val="24"/>
              <w:szCs w:val="24"/>
            </w:rPr>
          </w:rPrChange>
        </w:rPr>
      </w:pPr>
      <w:r w:rsidRPr="00AD5CFB">
        <w:rPr>
          <w:rFonts w:ascii="Arial" w:hAnsi="Arial" w:cs="Arial"/>
          <w:b/>
          <w:sz w:val="24"/>
          <w:szCs w:val="24"/>
          <w:rPrChange w:id="157" w:author="nh19" w:date="2010-10-31T18:25:00Z">
            <w:rPr>
              <w:rFonts w:ascii="Arial" w:hAnsi="Arial" w:cs="Arial"/>
              <w:b/>
              <w:sz w:val="24"/>
              <w:szCs w:val="24"/>
            </w:rPr>
          </w:rPrChange>
        </w:rPr>
        <w:t>Session 1: Tuesday, July 6</w:t>
      </w:r>
    </w:p>
    <w:p w:rsidR="009909F1" w:rsidRPr="00AD5CFB" w:rsidRDefault="009909F1" w:rsidP="00C15D22">
      <w:pPr>
        <w:spacing w:after="0" w:line="240" w:lineRule="auto"/>
        <w:rPr>
          <w:rFonts w:ascii="Arial" w:hAnsi="Arial" w:cs="Arial"/>
          <w:sz w:val="24"/>
          <w:szCs w:val="24"/>
          <w:rPrChange w:id="158" w:author="nh19" w:date="2010-10-31T18:25:00Z">
            <w:rPr>
              <w:rFonts w:ascii="Arial" w:hAnsi="Arial" w:cs="Arial"/>
              <w:sz w:val="24"/>
              <w:szCs w:val="24"/>
            </w:rPr>
          </w:rPrChange>
        </w:rPr>
      </w:pPr>
      <w:r w:rsidRPr="00AD5CFB">
        <w:rPr>
          <w:rFonts w:ascii="Arial" w:hAnsi="Arial" w:cs="Arial"/>
          <w:b/>
          <w:i/>
          <w:sz w:val="24"/>
          <w:szCs w:val="24"/>
          <w:rPrChange w:id="159" w:author="nh19" w:date="2010-10-31T18:25:00Z">
            <w:rPr>
              <w:rFonts w:ascii="Arial" w:hAnsi="Arial" w:cs="Arial"/>
              <w:b/>
              <w:i/>
              <w:sz w:val="24"/>
              <w:szCs w:val="24"/>
            </w:rPr>
          </w:rPrChange>
        </w:rPr>
        <w:t xml:space="preserve">Topic: </w:t>
      </w:r>
      <w:r w:rsidRPr="00AD5CFB">
        <w:rPr>
          <w:rFonts w:ascii="Arial" w:hAnsi="Arial" w:cs="Arial"/>
          <w:b/>
          <w:sz w:val="24"/>
          <w:szCs w:val="24"/>
          <w:rPrChange w:id="160" w:author="nh19" w:date="2010-10-31T18:25:00Z">
            <w:rPr>
              <w:rFonts w:ascii="Arial" w:hAnsi="Arial" w:cs="Arial"/>
              <w:b/>
              <w:sz w:val="24"/>
              <w:szCs w:val="24"/>
            </w:rPr>
          </w:rPrChange>
        </w:rPr>
        <w:t xml:space="preserve"> Introduction and reflection of space (physical and personal)</w:t>
      </w:r>
    </w:p>
    <w:p w:rsidR="009909F1" w:rsidRPr="00AD5CFB" w:rsidRDefault="009909F1" w:rsidP="00C15D22">
      <w:pPr>
        <w:spacing w:after="0" w:line="240" w:lineRule="auto"/>
        <w:rPr>
          <w:rFonts w:ascii="Arial" w:hAnsi="Arial" w:cs="Arial"/>
          <w:sz w:val="24"/>
          <w:szCs w:val="24"/>
          <w:rPrChange w:id="161" w:author="nh19" w:date="2010-10-31T18:25:00Z">
            <w:rPr>
              <w:rFonts w:ascii="Arial" w:hAnsi="Arial" w:cs="Arial"/>
              <w:sz w:val="24"/>
              <w:szCs w:val="24"/>
            </w:rPr>
          </w:rPrChange>
        </w:rPr>
      </w:pPr>
      <w:r w:rsidRPr="00AD5CFB">
        <w:rPr>
          <w:rFonts w:ascii="Arial" w:hAnsi="Arial" w:cs="Arial"/>
          <w:sz w:val="24"/>
          <w:szCs w:val="24"/>
          <w:rPrChange w:id="162" w:author="nh19" w:date="2010-10-31T18:25:00Z">
            <w:rPr>
              <w:rFonts w:ascii="Arial" w:hAnsi="Arial" w:cs="Arial"/>
              <w:sz w:val="24"/>
              <w:szCs w:val="24"/>
            </w:rPr>
          </w:rPrChange>
        </w:rPr>
        <w:t xml:space="preserve">This session will introduce students to think about their space in their home town/city. Through mapping, students will identify areas of social interest to them, areas of safety and danger. </w:t>
      </w:r>
    </w:p>
    <w:p w:rsidR="009909F1" w:rsidRPr="00AD5CFB" w:rsidRDefault="009909F1" w:rsidP="00C15D22">
      <w:pPr>
        <w:spacing w:after="0" w:line="240" w:lineRule="auto"/>
        <w:rPr>
          <w:rFonts w:ascii="Arial" w:hAnsi="Arial" w:cs="Arial"/>
          <w:sz w:val="24"/>
          <w:szCs w:val="24"/>
          <w:rPrChange w:id="163" w:author="nh19" w:date="2010-10-31T18:25:00Z">
            <w:rPr>
              <w:rFonts w:ascii="Arial" w:hAnsi="Arial" w:cs="Arial"/>
              <w:sz w:val="24"/>
              <w:szCs w:val="24"/>
            </w:rPr>
          </w:rPrChange>
        </w:rPr>
      </w:pPr>
    </w:p>
    <w:p w:rsidR="009909F1" w:rsidRPr="00AD5CFB" w:rsidRDefault="009909F1" w:rsidP="00C15D22">
      <w:pPr>
        <w:spacing w:after="0" w:line="240" w:lineRule="auto"/>
        <w:rPr>
          <w:rFonts w:ascii="Arial" w:hAnsi="Arial" w:cs="Arial"/>
          <w:sz w:val="24"/>
          <w:szCs w:val="24"/>
          <w:rPrChange w:id="164" w:author="nh19" w:date="2010-10-31T18:25:00Z">
            <w:rPr>
              <w:rFonts w:ascii="Arial" w:hAnsi="Arial" w:cs="Arial"/>
              <w:sz w:val="24"/>
              <w:szCs w:val="24"/>
            </w:rPr>
          </w:rPrChange>
        </w:rPr>
      </w:pPr>
      <w:r w:rsidRPr="00AD5CFB">
        <w:rPr>
          <w:rFonts w:ascii="Arial" w:hAnsi="Arial" w:cs="Arial"/>
          <w:sz w:val="24"/>
          <w:szCs w:val="24"/>
          <w:rPrChange w:id="165" w:author="nh19" w:date="2010-10-31T18:25:00Z">
            <w:rPr>
              <w:rFonts w:ascii="Arial" w:hAnsi="Arial" w:cs="Arial"/>
              <w:sz w:val="24"/>
              <w:szCs w:val="24"/>
            </w:rPr>
          </w:rPrChange>
        </w:rPr>
        <w:t>Grady: Image Diagram/Free writing/cluster mapping</w:t>
      </w:r>
    </w:p>
    <w:p w:rsidR="009909F1" w:rsidRPr="00AD5CFB" w:rsidRDefault="009909F1" w:rsidP="00C15D22">
      <w:pPr>
        <w:spacing w:after="0" w:line="240" w:lineRule="auto"/>
        <w:rPr>
          <w:rFonts w:ascii="Arial" w:hAnsi="Arial" w:cs="Arial"/>
          <w:sz w:val="24"/>
          <w:szCs w:val="24"/>
          <w:rPrChange w:id="166" w:author="nh19" w:date="2010-10-31T18:25:00Z">
            <w:rPr>
              <w:rFonts w:ascii="Arial" w:hAnsi="Arial" w:cs="Arial"/>
              <w:sz w:val="24"/>
              <w:szCs w:val="24"/>
            </w:rPr>
          </w:rPrChange>
        </w:rPr>
      </w:pPr>
      <w:r w:rsidRPr="00AD5CFB">
        <w:rPr>
          <w:rFonts w:ascii="Arial" w:hAnsi="Arial" w:cs="Arial"/>
          <w:sz w:val="24"/>
          <w:szCs w:val="24"/>
          <w:rPrChange w:id="167" w:author="nh19" w:date="2010-10-31T18:25:00Z">
            <w:rPr>
              <w:rFonts w:ascii="Arial" w:hAnsi="Arial" w:cs="Arial"/>
              <w:sz w:val="24"/>
              <w:szCs w:val="24"/>
            </w:rPr>
          </w:rPrChange>
        </w:rPr>
        <w:t>Niem: Mental map of lived space and color code physically/emotionally safe/unsafe areas</w:t>
      </w:r>
    </w:p>
    <w:p w:rsidR="009909F1" w:rsidRPr="00AD5CFB" w:rsidRDefault="009909F1" w:rsidP="00C15D22">
      <w:pPr>
        <w:spacing w:after="0" w:line="240" w:lineRule="auto"/>
        <w:rPr>
          <w:rFonts w:ascii="Arial" w:hAnsi="Arial" w:cs="Arial"/>
          <w:b/>
          <w:i/>
          <w:sz w:val="24"/>
          <w:szCs w:val="24"/>
          <w:rPrChange w:id="168" w:author="nh19" w:date="2010-10-31T18:25:00Z">
            <w:rPr>
              <w:rFonts w:ascii="Arial" w:hAnsi="Arial" w:cs="Arial"/>
              <w:b/>
              <w:i/>
              <w:sz w:val="24"/>
              <w:szCs w:val="24"/>
            </w:rPr>
          </w:rPrChange>
        </w:rPr>
      </w:pPr>
    </w:p>
    <w:p w:rsidR="009909F1" w:rsidRPr="00AD5CFB" w:rsidRDefault="009909F1" w:rsidP="00C15D22">
      <w:pPr>
        <w:spacing w:after="0" w:line="240" w:lineRule="auto"/>
        <w:rPr>
          <w:rFonts w:ascii="Arial" w:hAnsi="Arial" w:cs="Arial"/>
          <w:b/>
          <w:i/>
          <w:sz w:val="24"/>
          <w:szCs w:val="24"/>
          <w:rPrChange w:id="169" w:author="nh19" w:date="2010-10-31T18:25:00Z">
            <w:rPr>
              <w:rFonts w:ascii="Arial" w:hAnsi="Arial" w:cs="Arial"/>
              <w:b/>
              <w:i/>
              <w:sz w:val="24"/>
              <w:szCs w:val="24"/>
            </w:rPr>
          </w:rPrChange>
        </w:rPr>
      </w:pPr>
    </w:p>
    <w:p w:rsidR="009909F1" w:rsidRPr="00AD5CFB" w:rsidRDefault="009909F1" w:rsidP="00C15D22">
      <w:pPr>
        <w:spacing w:after="0" w:line="240" w:lineRule="auto"/>
        <w:rPr>
          <w:rFonts w:ascii="Arial" w:hAnsi="Arial" w:cs="Arial"/>
          <w:i/>
          <w:sz w:val="24"/>
          <w:szCs w:val="24"/>
          <w:rPrChange w:id="170" w:author="nh19" w:date="2010-10-31T18:25:00Z">
            <w:rPr>
              <w:rFonts w:ascii="Arial" w:hAnsi="Arial" w:cs="Arial"/>
              <w:i/>
              <w:sz w:val="24"/>
              <w:szCs w:val="24"/>
            </w:rPr>
          </w:rPrChange>
        </w:rPr>
      </w:pPr>
      <w:r w:rsidRPr="00AD5CFB">
        <w:rPr>
          <w:rFonts w:ascii="Arial" w:hAnsi="Arial" w:cs="Arial"/>
          <w:b/>
          <w:i/>
          <w:sz w:val="24"/>
          <w:szCs w:val="24"/>
          <w:rPrChange w:id="171" w:author="nh19" w:date="2010-10-31T18:25:00Z">
            <w:rPr>
              <w:rFonts w:ascii="Arial" w:hAnsi="Arial" w:cs="Arial"/>
              <w:b/>
              <w:i/>
              <w:sz w:val="24"/>
              <w:szCs w:val="24"/>
            </w:rPr>
          </w:rPrChange>
        </w:rPr>
        <w:t>Equipment required</w:t>
      </w:r>
      <w:r w:rsidRPr="00AD5CFB">
        <w:rPr>
          <w:rFonts w:ascii="Arial" w:hAnsi="Arial" w:cs="Arial"/>
          <w:i/>
          <w:sz w:val="24"/>
          <w:szCs w:val="24"/>
          <w:rPrChange w:id="172" w:author="nh19" w:date="2010-10-31T18:25:00Z">
            <w:rPr>
              <w:rFonts w:ascii="Arial" w:hAnsi="Arial" w:cs="Arial"/>
              <w:i/>
              <w:sz w:val="24"/>
              <w:szCs w:val="24"/>
            </w:rPr>
          </w:rPrChange>
        </w:rPr>
        <w:t xml:space="preserve">: </w:t>
      </w:r>
    </w:p>
    <w:p w:rsidR="009909F1" w:rsidRPr="00AD5CFB" w:rsidRDefault="009909F1" w:rsidP="00C15D22">
      <w:pPr>
        <w:spacing w:after="0" w:line="240" w:lineRule="auto"/>
        <w:rPr>
          <w:rFonts w:ascii="Arial" w:hAnsi="Arial" w:cs="Arial"/>
          <w:sz w:val="24"/>
          <w:szCs w:val="24"/>
          <w:rPrChange w:id="173" w:author="nh19" w:date="2010-10-31T18:25:00Z">
            <w:rPr>
              <w:rFonts w:ascii="Arial" w:hAnsi="Arial" w:cs="Arial"/>
              <w:sz w:val="24"/>
              <w:szCs w:val="24"/>
            </w:rPr>
          </w:rPrChange>
        </w:rPr>
      </w:pPr>
      <w:r w:rsidRPr="00AD5CFB">
        <w:rPr>
          <w:rFonts w:ascii="Arial" w:hAnsi="Arial" w:cs="Arial"/>
          <w:sz w:val="24"/>
          <w:szCs w:val="24"/>
          <w:rPrChange w:id="174" w:author="nh19" w:date="2010-10-31T18:25:00Z">
            <w:rPr>
              <w:rFonts w:ascii="Arial" w:hAnsi="Arial" w:cs="Arial"/>
              <w:sz w:val="24"/>
              <w:szCs w:val="24"/>
            </w:rPr>
          </w:rPrChange>
        </w:rPr>
        <w:t>Writing utensil (pencil, pens, color pens/crayons)</w:t>
      </w:r>
    </w:p>
    <w:p w:rsidR="009909F1" w:rsidRPr="00AD5CFB" w:rsidRDefault="009909F1" w:rsidP="00C15D22">
      <w:pPr>
        <w:spacing w:after="0" w:line="240" w:lineRule="auto"/>
        <w:rPr>
          <w:rFonts w:ascii="Arial" w:hAnsi="Arial" w:cs="Arial"/>
          <w:sz w:val="24"/>
          <w:szCs w:val="24"/>
          <w:rPrChange w:id="175" w:author="nh19" w:date="2010-10-31T18:25:00Z">
            <w:rPr>
              <w:rFonts w:ascii="Arial" w:hAnsi="Arial" w:cs="Arial"/>
              <w:sz w:val="24"/>
              <w:szCs w:val="24"/>
            </w:rPr>
          </w:rPrChange>
        </w:rPr>
      </w:pPr>
      <w:r w:rsidRPr="00AD5CFB">
        <w:rPr>
          <w:rFonts w:ascii="Arial" w:hAnsi="Arial" w:cs="Arial"/>
          <w:sz w:val="24"/>
          <w:szCs w:val="24"/>
          <w:rPrChange w:id="176" w:author="nh19" w:date="2010-10-31T18:25:00Z">
            <w:rPr>
              <w:rFonts w:ascii="Arial" w:hAnsi="Arial" w:cs="Arial"/>
              <w:sz w:val="24"/>
              <w:szCs w:val="24"/>
            </w:rPr>
          </w:rPrChange>
        </w:rPr>
        <w:t>Paper</w:t>
      </w:r>
    </w:p>
    <w:p w:rsidR="009909F1" w:rsidRPr="00AD5CFB" w:rsidRDefault="009909F1" w:rsidP="00C15D22">
      <w:pPr>
        <w:spacing w:after="0" w:line="240" w:lineRule="auto"/>
        <w:rPr>
          <w:rFonts w:ascii="Arial" w:hAnsi="Arial" w:cs="Arial"/>
          <w:sz w:val="24"/>
          <w:szCs w:val="24"/>
          <w:rPrChange w:id="177" w:author="nh19" w:date="2010-10-31T18:25:00Z">
            <w:rPr>
              <w:rFonts w:ascii="Arial" w:hAnsi="Arial" w:cs="Arial"/>
              <w:sz w:val="24"/>
              <w:szCs w:val="24"/>
            </w:rPr>
          </w:rPrChange>
        </w:rPr>
      </w:pPr>
      <w:r w:rsidRPr="00AD5CFB">
        <w:rPr>
          <w:rFonts w:ascii="Arial" w:hAnsi="Arial" w:cs="Arial"/>
          <w:sz w:val="24"/>
          <w:szCs w:val="24"/>
          <w:rPrChange w:id="178" w:author="nh19" w:date="2010-10-31T18:25:00Z">
            <w:rPr>
              <w:rFonts w:ascii="Arial" w:hAnsi="Arial" w:cs="Arial"/>
              <w:sz w:val="24"/>
              <w:szCs w:val="24"/>
            </w:rPr>
          </w:rPrChange>
        </w:rPr>
        <w:t xml:space="preserve">Transparencies (copy the mental maps to color in safe/unsafe areas) </w:t>
      </w:r>
    </w:p>
    <w:p w:rsidR="009909F1" w:rsidRPr="00AD5CFB" w:rsidRDefault="009909F1" w:rsidP="00C15D22">
      <w:pPr>
        <w:spacing w:after="0" w:line="240" w:lineRule="auto"/>
        <w:rPr>
          <w:rFonts w:ascii="Arial" w:hAnsi="Arial" w:cs="Arial"/>
          <w:i/>
          <w:sz w:val="24"/>
          <w:szCs w:val="24"/>
          <w:rPrChange w:id="179" w:author="nh19" w:date="2010-10-31T18:25:00Z">
            <w:rPr>
              <w:rFonts w:ascii="Arial" w:hAnsi="Arial" w:cs="Arial"/>
              <w:i/>
              <w:sz w:val="24"/>
              <w:szCs w:val="24"/>
            </w:rPr>
          </w:rPrChange>
        </w:rPr>
      </w:pPr>
    </w:p>
    <w:p w:rsidR="009909F1" w:rsidRPr="00AD5CFB" w:rsidRDefault="009909F1" w:rsidP="00C15D22">
      <w:pPr>
        <w:spacing w:after="0" w:line="240" w:lineRule="auto"/>
        <w:jc w:val="center"/>
        <w:rPr>
          <w:rFonts w:ascii="Arial" w:hAnsi="Arial" w:cs="Arial"/>
          <w:b/>
          <w:sz w:val="24"/>
          <w:szCs w:val="24"/>
          <w:rPrChange w:id="180" w:author="nh19" w:date="2010-10-31T18:25:00Z">
            <w:rPr>
              <w:rFonts w:ascii="Arial" w:hAnsi="Arial" w:cs="Arial"/>
              <w:b/>
              <w:sz w:val="24"/>
              <w:szCs w:val="24"/>
            </w:rPr>
          </w:rPrChange>
        </w:rPr>
      </w:pPr>
      <w:r w:rsidRPr="00AD5CFB">
        <w:rPr>
          <w:rFonts w:ascii="Arial" w:hAnsi="Arial" w:cs="Arial"/>
          <w:b/>
          <w:sz w:val="24"/>
          <w:szCs w:val="24"/>
          <w:rPrChange w:id="181" w:author="nh19" w:date="2010-10-31T18:25:00Z">
            <w:rPr>
              <w:rFonts w:ascii="Arial" w:hAnsi="Arial" w:cs="Arial"/>
              <w:b/>
              <w:sz w:val="24"/>
              <w:szCs w:val="24"/>
            </w:rPr>
          </w:rPrChange>
        </w:rPr>
        <w:t>Session 2: Thursday, July 8</w:t>
      </w:r>
    </w:p>
    <w:p w:rsidR="009909F1" w:rsidRPr="00AD5CFB" w:rsidRDefault="009909F1" w:rsidP="00C15D22">
      <w:pPr>
        <w:spacing w:after="0" w:line="240" w:lineRule="auto"/>
        <w:rPr>
          <w:rFonts w:ascii="Arial" w:hAnsi="Arial" w:cs="Arial"/>
          <w:b/>
          <w:sz w:val="24"/>
          <w:szCs w:val="24"/>
          <w:rPrChange w:id="182" w:author="nh19" w:date="2010-10-31T18:25:00Z">
            <w:rPr>
              <w:rFonts w:ascii="Arial" w:hAnsi="Arial" w:cs="Arial"/>
              <w:b/>
              <w:sz w:val="24"/>
              <w:szCs w:val="24"/>
            </w:rPr>
          </w:rPrChange>
        </w:rPr>
      </w:pPr>
      <w:r w:rsidRPr="00AD5CFB">
        <w:rPr>
          <w:rFonts w:ascii="Arial" w:hAnsi="Arial" w:cs="Arial"/>
          <w:b/>
          <w:i/>
          <w:sz w:val="24"/>
          <w:szCs w:val="24"/>
          <w:rPrChange w:id="183" w:author="nh19" w:date="2010-10-31T18:25:00Z">
            <w:rPr>
              <w:rFonts w:ascii="Arial" w:hAnsi="Arial" w:cs="Arial"/>
              <w:b/>
              <w:i/>
              <w:sz w:val="24"/>
              <w:szCs w:val="24"/>
            </w:rPr>
          </w:rPrChange>
        </w:rPr>
        <w:t xml:space="preserve">Topic: </w:t>
      </w:r>
      <w:r w:rsidRPr="00AD5CFB">
        <w:rPr>
          <w:rFonts w:ascii="Arial" w:hAnsi="Arial" w:cs="Arial"/>
          <w:b/>
          <w:sz w:val="24"/>
          <w:szCs w:val="24"/>
          <w:rPrChange w:id="184" w:author="nh19" w:date="2010-10-31T18:25:00Z">
            <w:rPr>
              <w:rFonts w:ascii="Arial" w:hAnsi="Arial" w:cs="Arial"/>
              <w:b/>
              <w:sz w:val="24"/>
              <w:szCs w:val="24"/>
            </w:rPr>
          </w:rPrChange>
        </w:rPr>
        <w:t>Social boundaries and emotions</w:t>
      </w:r>
    </w:p>
    <w:p w:rsidR="009909F1" w:rsidRPr="00AD5CFB" w:rsidRDefault="009909F1" w:rsidP="00C15D22">
      <w:pPr>
        <w:spacing w:after="0" w:line="240" w:lineRule="auto"/>
        <w:rPr>
          <w:rFonts w:ascii="Arial" w:hAnsi="Arial" w:cs="Arial"/>
          <w:sz w:val="24"/>
          <w:szCs w:val="24"/>
          <w:rPrChange w:id="185" w:author="nh19" w:date="2010-10-31T18:25:00Z">
            <w:rPr>
              <w:rFonts w:ascii="Arial" w:hAnsi="Arial" w:cs="Arial"/>
              <w:sz w:val="24"/>
              <w:szCs w:val="24"/>
            </w:rPr>
          </w:rPrChange>
        </w:rPr>
      </w:pPr>
      <w:r w:rsidRPr="00AD5CFB">
        <w:rPr>
          <w:rFonts w:ascii="Arial" w:hAnsi="Arial" w:cs="Arial"/>
          <w:sz w:val="24"/>
          <w:szCs w:val="24"/>
          <w:rPrChange w:id="186" w:author="nh19" w:date="2010-10-31T18:25:00Z">
            <w:rPr>
              <w:rFonts w:ascii="Arial" w:hAnsi="Arial" w:cs="Arial"/>
              <w:sz w:val="24"/>
              <w:szCs w:val="24"/>
            </w:rPr>
          </w:rPrChange>
        </w:rPr>
        <w:t xml:space="preserve">This session will introduce students to how geography frames how students see their own community compared to how data represents their lived space. Using data shown in a Geographic Information System (GIS), students will learn to read a map, identify spatial patterns, and dissect the social boundaries faced. These emotions will then be captured in poetry. </w:t>
      </w:r>
    </w:p>
    <w:p w:rsidR="009909F1" w:rsidRPr="00AD5CFB" w:rsidRDefault="009909F1" w:rsidP="00C15D22">
      <w:pPr>
        <w:spacing w:after="0" w:line="240" w:lineRule="auto"/>
        <w:rPr>
          <w:rFonts w:ascii="Arial" w:hAnsi="Arial" w:cs="Arial"/>
          <w:sz w:val="24"/>
          <w:szCs w:val="24"/>
          <w:rPrChange w:id="187" w:author="nh19" w:date="2010-10-31T18:25:00Z">
            <w:rPr>
              <w:rFonts w:ascii="Arial" w:hAnsi="Arial" w:cs="Arial"/>
              <w:sz w:val="24"/>
              <w:szCs w:val="24"/>
            </w:rPr>
          </w:rPrChange>
        </w:rPr>
      </w:pPr>
    </w:p>
    <w:p w:rsidR="009909F1" w:rsidRPr="00AD5CFB" w:rsidRDefault="009909F1" w:rsidP="00C15D22">
      <w:pPr>
        <w:spacing w:after="0" w:line="240" w:lineRule="auto"/>
        <w:rPr>
          <w:rFonts w:ascii="Arial" w:hAnsi="Arial" w:cs="Arial"/>
          <w:sz w:val="24"/>
          <w:szCs w:val="24"/>
          <w:rPrChange w:id="188" w:author="nh19" w:date="2010-10-31T18:25:00Z">
            <w:rPr>
              <w:rFonts w:ascii="Arial" w:hAnsi="Arial" w:cs="Arial"/>
              <w:sz w:val="24"/>
              <w:szCs w:val="24"/>
            </w:rPr>
          </w:rPrChange>
        </w:rPr>
      </w:pPr>
      <w:r w:rsidRPr="00AD5CFB">
        <w:rPr>
          <w:rFonts w:ascii="Arial" w:hAnsi="Arial" w:cs="Arial"/>
          <w:sz w:val="24"/>
          <w:szCs w:val="24"/>
          <w:rPrChange w:id="189" w:author="nh19" w:date="2010-10-31T18:25:00Z">
            <w:rPr>
              <w:rFonts w:ascii="Arial" w:hAnsi="Arial" w:cs="Arial"/>
              <w:sz w:val="24"/>
              <w:szCs w:val="24"/>
            </w:rPr>
          </w:rPrChange>
        </w:rPr>
        <w:t>Niem: Patterns of demographics through GIS/student reaction and personal stories</w:t>
      </w:r>
    </w:p>
    <w:p w:rsidR="009909F1" w:rsidRPr="00AD5CFB" w:rsidRDefault="009909F1" w:rsidP="00C15D22">
      <w:pPr>
        <w:spacing w:after="0" w:line="240" w:lineRule="auto"/>
        <w:rPr>
          <w:rFonts w:ascii="Arial" w:hAnsi="Arial" w:cs="Arial"/>
          <w:sz w:val="24"/>
          <w:szCs w:val="24"/>
          <w:rPrChange w:id="190" w:author="nh19" w:date="2010-10-31T18:25:00Z">
            <w:rPr>
              <w:rFonts w:ascii="Arial" w:hAnsi="Arial" w:cs="Arial"/>
              <w:sz w:val="24"/>
              <w:szCs w:val="24"/>
            </w:rPr>
          </w:rPrChange>
        </w:rPr>
      </w:pPr>
      <w:r w:rsidRPr="00AD5CFB">
        <w:rPr>
          <w:rFonts w:ascii="Arial" w:hAnsi="Arial" w:cs="Arial"/>
          <w:sz w:val="24"/>
          <w:szCs w:val="24"/>
          <w:rPrChange w:id="191" w:author="nh19" w:date="2010-10-31T18:25:00Z">
            <w:rPr>
              <w:rFonts w:ascii="Arial" w:hAnsi="Arial" w:cs="Arial"/>
              <w:sz w:val="24"/>
              <w:szCs w:val="24"/>
            </w:rPr>
          </w:rPrChange>
        </w:rPr>
        <w:t>Grady: Poetry</w:t>
      </w:r>
    </w:p>
    <w:p w:rsidR="009909F1" w:rsidRPr="00AD5CFB" w:rsidRDefault="009909F1" w:rsidP="00C15D22">
      <w:pPr>
        <w:spacing w:after="0" w:line="240" w:lineRule="auto"/>
        <w:rPr>
          <w:rFonts w:ascii="Arial" w:hAnsi="Arial" w:cs="Arial"/>
          <w:b/>
          <w:i/>
          <w:sz w:val="24"/>
          <w:szCs w:val="24"/>
          <w:rPrChange w:id="192" w:author="nh19" w:date="2010-10-31T18:25:00Z">
            <w:rPr>
              <w:rFonts w:ascii="Arial" w:hAnsi="Arial" w:cs="Arial"/>
              <w:b/>
              <w:i/>
              <w:sz w:val="24"/>
              <w:szCs w:val="24"/>
            </w:rPr>
          </w:rPrChange>
        </w:rPr>
      </w:pPr>
    </w:p>
    <w:p w:rsidR="009909F1" w:rsidRPr="00AD5CFB" w:rsidRDefault="009909F1" w:rsidP="00C15D22">
      <w:pPr>
        <w:spacing w:after="0" w:line="240" w:lineRule="auto"/>
        <w:rPr>
          <w:rFonts w:ascii="Arial" w:hAnsi="Arial" w:cs="Arial"/>
          <w:b/>
          <w:sz w:val="24"/>
          <w:szCs w:val="24"/>
          <w:rPrChange w:id="193" w:author="nh19" w:date="2010-10-31T18:25:00Z">
            <w:rPr>
              <w:rFonts w:ascii="Arial" w:hAnsi="Arial" w:cs="Arial"/>
              <w:b/>
              <w:sz w:val="24"/>
              <w:szCs w:val="24"/>
            </w:rPr>
          </w:rPrChange>
        </w:rPr>
      </w:pPr>
      <w:r w:rsidRPr="00AD5CFB">
        <w:rPr>
          <w:rFonts w:ascii="Arial" w:hAnsi="Arial" w:cs="Arial"/>
          <w:b/>
          <w:i/>
          <w:sz w:val="24"/>
          <w:szCs w:val="24"/>
          <w:rPrChange w:id="194" w:author="nh19" w:date="2010-10-31T18:25:00Z">
            <w:rPr>
              <w:rFonts w:ascii="Arial" w:hAnsi="Arial" w:cs="Arial"/>
              <w:b/>
              <w:i/>
              <w:sz w:val="24"/>
              <w:szCs w:val="24"/>
            </w:rPr>
          </w:rPrChange>
        </w:rPr>
        <w:t>Equipment required:</w:t>
      </w:r>
    </w:p>
    <w:p w:rsidR="009909F1" w:rsidRPr="00AD5CFB" w:rsidRDefault="009909F1" w:rsidP="00C15D22">
      <w:pPr>
        <w:spacing w:after="0" w:line="240" w:lineRule="auto"/>
        <w:rPr>
          <w:rFonts w:ascii="Arial" w:hAnsi="Arial" w:cs="Arial"/>
          <w:sz w:val="24"/>
          <w:szCs w:val="24"/>
          <w:rPrChange w:id="195" w:author="nh19" w:date="2010-10-31T18:25:00Z">
            <w:rPr>
              <w:rFonts w:ascii="Arial" w:hAnsi="Arial" w:cs="Arial"/>
              <w:sz w:val="24"/>
              <w:szCs w:val="24"/>
            </w:rPr>
          </w:rPrChange>
        </w:rPr>
      </w:pPr>
      <w:r w:rsidRPr="00AD5CFB">
        <w:rPr>
          <w:rFonts w:ascii="Arial" w:hAnsi="Arial" w:cs="Arial"/>
          <w:sz w:val="24"/>
          <w:szCs w:val="24"/>
          <w:rPrChange w:id="196" w:author="nh19" w:date="2010-10-31T18:25:00Z">
            <w:rPr>
              <w:rFonts w:ascii="Arial" w:hAnsi="Arial" w:cs="Arial"/>
              <w:sz w:val="24"/>
              <w:szCs w:val="24"/>
            </w:rPr>
          </w:rPrChange>
        </w:rPr>
        <w:t>Projector for computer</w:t>
      </w:r>
    </w:p>
    <w:p w:rsidR="009909F1" w:rsidRPr="00AD5CFB" w:rsidRDefault="009909F1" w:rsidP="00C15D22">
      <w:pPr>
        <w:spacing w:after="0" w:line="240" w:lineRule="auto"/>
        <w:rPr>
          <w:rFonts w:ascii="Arial" w:hAnsi="Arial" w:cs="Arial"/>
          <w:sz w:val="24"/>
          <w:szCs w:val="24"/>
          <w:rPrChange w:id="197" w:author="nh19" w:date="2010-10-31T18:25:00Z">
            <w:rPr>
              <w:rFonts w:ascii="Arial" w:hAnsi="Arial" w:cs="Arial"/>
              <w:sz w:val="24"/>
              <w:szCs w:val="24"/>
            </w:rPr>
          </w:rPrChange>
        </w:rPr>
      </w:pPr>
      <w:r w:rsidRPr="00AD5CFB">
        <w:rPr>
          <w:rFonts w:ascii="Arial" w:hAnsi="Arial" w:cs="Arial"/>
          <w:sz w:val="24"/>
          <w:szCs w:val="24"/>
          <w:rPrChange w:id="198" w:author="nh19" w:date="2010-10-31T18:25:00Z">
            <w:rPr>
              <w:rFonts w:ascii="Arial" w:hAnsi="Arial" w:cs="Arial"/>
              <w:sz w:val="24"/>
              <w:szCs w:val="24"/>
            </w:rPr>
          </w:rPrChange>
        </w:rPr>
        <w:t>Paper</w:t>
      </w:r>
    </w:p>
    <w:p w:rsidR="009909F1" w:rsidRPr="00AD5CFB" w:rsidRDefault="009909F1" w:rsidP="00C15D22">
      <w:pPr>
        <w:spacing w:after="0" w:line="240" w:lineRule="auto"/>
        <w:rPr>
          <w:rFonts w:ascii="Arial" w:hAnsi="Arial" w:cs="Arial"/>
          <w:sz w:val="24"/>
          <w:szCs w:val="24"/>
          <w:rPrChange w:id="199" w:author="nh19" w:date="2010-10-31T18:25:00Z">
            <w:rPr>
              <w:rFonts w:ascii="Arial" w:hAnsi="Arial" w:cs="Arial"/>
              <w:sz w:val="24"/>
              <w:szCs w:val="24"/>
            </w:rPr>
          </w:rPrChange>
        </w:rPr>
      </w:pPr>
      <w:r w:rsidRPr="00AD5CFB">
        <w:rPr>
          <w:rFonts w:ascii="Arial" w:hAnsi="Arial" w:cs="Arial"/>
          <w:sz w:val="24"/>
          <w:szCs w:val="24"/>
          <w:rPrChange w:id="200" w:author="nh19" w:date="2010-10-31T18:25:00Z">
            <w:rPr>
              <w:rFonts w:ascii="Arial" w:hAnsi="Arial" w:cs="Arial"/>
              <w:sz w:val="24"/>
              <w:szCs w:val="24"/>
            </w:rPr>
          </w:rPrChange>
        </w:rPr>
        <w:t>Writing and drawing utensil</w:t>
      </w:r>
    </w:p>
    <w:p w:rsidR="009909F1" w:rsidRPr="00AD5CFB" w:rsidRDefault="009909F1" w:rsidP="00C15D22">
      <w:pPr>
        <w:spacing w:after="0" w:line="240" w:lineRule="auto"/>
        <w:jc w:val="center"/>
        <w:rPr>
          <w:rFonts w:ascii="Arial" w:hAnsi="Arial" w:cs="Arial"/>
          <w:b/>
          <w:sz w:val="24"/>
          <w:szCs w:val="24"/>
          <w:rPrChange w:id="201" w:author="nh19" w:date="2010-10-31T18:25:00Z">
            <w:rPr>
              <w:rFonts w:ascii="Arial" w:hAnsi="Arial" w:cs="Arial"/>
              <w:b/>
              <w:sz w:val="24"/>
              <w:szCs w:val="24"/>
            </w:rPr>
          </w:rPrChange>
        </w:rPr>
      </w:pPr>
    </w:p>
    <w:p w:rsidR="009909F1" w:rsidRPr="00AD5CFB" w:rsidRDefault="009909F1" w:rsidP="00C15D22">
      <w:pPr>
        <w:spacing w:after="0" w:line="240" w:lineRule="auto"/>
        <w:jc w:val="center"/>
        <w:rPr>
          <w:rFonts w:ascii="Arial" w:hAnsi="Arial" w:cs="Arial"/>
          <w:b/>
          <w:sz w:val="24"/>
          <w:szCs w:val="24"/>
          <w:rPrChange w:id="202" w:author="nh19" w:date="2010-10-31T18:25:00Z">
            <w:rPr>
              <w:rFonts w:ascii="Arial" w:hAnsi="Arial" w:cs="Arial"/>
              <w:b/>
              <w:sz w:val="24"/>
              <w:szCs w:val="24"/>
            </w:rPr>
          </w:rPrChange>
        </w:rPr>
      </w:pPr>
      <w:r w:rsidRPr="00AD5CFB">
        <w:rPr>
          <w:rFonts w:ascii="Arial" w:hAnsi="Arial" w:cs="Arial"/>
          <w:b/>
          <w:sz w:val="24"/>
          <w:szCs w:val="24"/>
          <w:rPrChange w:id="203" w:author="nh19" w:date="2010-10-31T18:25:00Z">
            <w:rPr>
              <w:rFonts w:ascii="Arial" w:hAnsi="Arial" w:cs="Arial"/>
              <w:b/>
              <w:sz w:val="24"/>
              <w:szCs w:val="24"/>
            </w:rPr>
          </w:rPrChange>
        </w:rPr>
        <w:t>Session 3: Tuesday, July 13</w:t>
      </w:r>
    </w:p>
    <w:p w:rsidR="009909F1" w:rsidRPr="00AD5CFB" w:rsidRDefault="009909F1" w:rsidP="00C15D22">
      <w:pPr>
        <w:spacing w:after="0" w:line="240" w:lineRule="auto"/>
        <w:rPr>
          <w:rFonts w:ascii="Arial" w:hAnsi="Arial" w:cs="Arial"/>
          <w:b/>
          <w:sz w:val="24"/>
          <w:szCs w:val="24"/>
          <w:rPrChange w:id="204" w:author="nh19" w:date="2010-10-31T18:25:00Z">
            <w:rPr>
              <w:rFonts w:ascii="Arial" w:hAnsi="Arial" w:cs="Arial"/>
              <w:b/>
              <w:sz w:val="24"/>
              <w:szCs w:val="24"/>
            </w:rPr>
          </w:rPrChange>
        </w:rPr>
      </w:pPr>
      <w:r w:rsidRPr="00AD5CFB">
        <w:rPr>
          <w:rFonts w:ascii="Arial" w:hAnsi="Arial" w:cs="Arial"/>
          <w:b/>
          <w:i/>
          <w:sz w:val="24"/>
          <w:szCs w:val="24"/>
          <w:rPrChange w:id="205" w:author="nh19" w:date="2010-10-31T18:25:00Z">
            <w:rPr>
              <w:rFonts w:ascii="Arial" w:hAnsi="Arial" w:cs="Arial"/>
              <w:b/>
              <w:i/>
              <w:sz w:val="24"/>
              <w:szCs w:val="24"/>
            </w:rPr>
          </w:rPrChange>
        </w:rPr>
        <w:t xml:space="preserve">Topic: </w:t>
      </w:r>
      <w:r w:rsidRPr="00AD5CFB">
        <w:rPr>
          <w:rFonts w:ascii="Arial" w:hAnsi="Arial" w:cs="Arial"/>
          <w:b/>
          <w:sz w:val="24"/>
          <w:szCs w:val="24"/>
          <w:rPrChange w:id="206" w:author="nh19" w:date="2010-10-31T18:25:00Z">
            <w:rPr>
              <w:rFonts w:ascii="Arial" w:hAnsi="Arial" w:cs="Arial"/>
              <w:b/>
              <w:sz w:val="24"/>
              <w:szCs w:val="24"/>
            </w:rPr>
          </w:rPrChange>
        </w:rPr>
        <w:t>Real versus imagined space</w:t>
      </w:r>
    </w:p>
    <w:p w:rsidR="009909F1" w:rsidRPr="00AD5CFB" w:rsidRDefault="009909F1" w:rsidP="00C15D22">
      <w:pPr>
        <w:spacing w:after="0" w:line="240" w:lineRule="auto"/>
        <w:rPr>
          <w:rFonts w:ascii="Arial" w:hAnsi="Arial" w:cs="Arial"/>
          <w:sz w:val="24"/>
          <w:szCs w:val="24"/>
          <w:rPrChange w:id="207" w:author="nh19" w:date="2010-10-31T18:25:00Z">
            <w:rPr>
              <w:rFonts w:ascii="Arial" w:hAnsi="Arial" w:cs="Arial"/>
              <w:sz w:val="24"/>
              <w:szCs w:val="24"/>
            </w:rPr>
          </w:rPrChange>
        </w:rPr>
      </w:pPr>
      <w:r w:rsidRPr="00AD5CFB">
        <w:rPr>
          <w:rFonts w:ascii="Arial" w:hAnsi="Arial" w:cs="Arial"/>
          <w:sz w:val="24"/>
          <w:szCs w:val="24"/>
          <w:rPrChange w:id="208" w:author="nh19" w:date="2010-10-31T18:25:00Z">
            <w:rPr>
              <w:rFonts w:ascii="Arial" w:hAnsi="Arial" w:cs="Arial"/>
              <w:sz w:val="24"/>
              <w:szCs w:val="24"/>
            </w:rPr>
          </w:rPrChange>
        </w:rPr>
        <w:t xml:space="preserve">Students will be introduced to the different worlds that we live in, the cognitive or ‘imagined’ world where memory and dreams lie and the physical or ‘real’ world that we live in. The former will be explored through looking at memory and dreams where the latter will examine how the meanings of ‘place’ and ‘location’ and how to find them on different mapped sources. </w:t>
      </w:r>
    </w:p>
    <w:p w:rsidR="009909F1" w:rsidRPr="00AD5CFB" w:rsidRDefault="009909F1" w:rsidP="00C15D22">
      <w:pPr>
        <w:spacing w:after="0" w:line="240" w:lineRule="auto"/>
        <w:rPr>
          <w:rFonts w:ascii="Arial" w:hAnsi="Arial" w:cs="Arial"/>
          <w:b/>
          <w:sz w:val="24"/>
          <w:szCs w:val="24"/>
          <w:rPrChange w:id="209" w:author="nh19" w:date="2010-10-31T18:25:00Z">
            <w:rPr>
              <w:rFonts w:ascii="Arial" w:hAnsi="Arial" w:cs="Arial"/>
              <w:b/>
              <w:sz w:val="24"/>
              <w:szCs w:val="24"/>
            </w:rPr>
          </w:rPrChange>
        </w:rPr>
      </w:pPr>
    </w:p>
    <w:p w:rsidR="009909F1" w:rsidRPr="00AD5CFB" w:rsidRDefault="009909F1" w:rsidP="00C15D22">
      <w:pPr>
        <w:spacing w:after="0" w:line="240" w:lineRule="auto"/>
        <w:rPr>
          <w:rFonts w:ascii="Arial" w:hAnsi="Arial" w:cs="Arial"/>
          <w:sz w:val="24"/>
          <w:szCs w:val="24"/>
          <w:rPrChange w:id="210" w:author="nh19" w:date="2010-10-31T18:25:00Z">
            <w:rPr>
              <w:rFonts w:ascii="Arial" w:hAnsi="Arial" w:cs="Arial"/>
              <w:sz w:val="24"/>
              <w:szCs w:val="24"/>
            </w:rPr>
          </w:rPrChange>
        </w:rPr>
      </w:pPr>
      <w:r w:rsidRPr="00AD5CFB">
        <w:rPr>
          <w:rFonts w:ascii="Arial" w:hAnsi="Arial" w:cs="Arial"/>
          <w:sz w:val="24"/>
          <w:szCs w:val="24"/>
          <w:rPrChange w:id="211" w:author="nh19" w:date="2010-10-31T18:25:00Z">
            <w:rPr>
              <w:rFonts w:ascii="Arial" w:hAnsi="Arial" w:cs="Arial"/>
              <w:sz w:val="24"/>
              <w:szCs w:val="24"/>
            </w:rPr>
          </w:rPrChange>
        </w:rPr>
        <w:t>Grady: Memory and Dreams</w:t>
      </w:r>
    </w:p>
    <w:p w:rsidR="009909F1" w:rsidRPr="00AD5CFB" w:rsidRDefault="009909F1" w:rsidP="00C15D22">
      <w:pPr>
        <w:spacing w:after="0" w:line="240" w:lineRule="auto"/>
        <w:rPr>
          <w:rFonts w:ascii="Arial" w:hAnsi="Arial" w:cs="Arial"/>
          <w:sz w:val="24"/>
          <w:szCs w:val="24"/>
          <w:rPrChange w:id="212" w:author="nh19" w:date="2010-10-31T18:25:00Z">
            <w:rPr>
              <w:rFonts w:ascii="Arial" w:hAnsi="Arial" w:cs="Arial"/>
              <w:sz w:val="24"/>
              <w:szCs w:val="24"/>
            </w:rPr>
          </w:rPrChange>
        </w:rPr>
      </w:pPr>
      <w:r w:rsidRPr="00AD5CFB">
        <w:rPr>
          <w:rFonts w:ascii="Arial" w:hAnsi="Arial" w:cs="Arial"/>
          <w:i/>
          <w:sz w:val="24"/>
          <w:szCs w:val="24"/>
          <w:rPrChange w:id="213" w:author="nh19" w:date="2010-10-31T18:25:00Z">
            <w:rPr>
              <w:rFonts w:ascii="Arial" w:hAnsi="Arial" w:cs="Arial"/>
              <w:i/>
              <w:sz w:val="24"/>
              <w:szCs w:val="24"/>
            </w:rPr>
          </w:rPrChange>
        </w:rPr>
        <w:t xml:space="preserve">Niem: </w:t>
      </w:r>
      <w:r w:rsidRPr="00AD5CFB">
        <w:rPr>
          <w:rFonts w:ascii="Arial" w:hAnsi="Arial" w:cs="Arial"/>
          <w:sz w:val="24"/>
          <w:szCs w:val="24"/>
          <w:rPrChange w:id="214" w:author="nh19" w:date="2010-10-31T18:25:00Z">
            <w:rPr>
              <w:rFonts w:ascii="Arial" w:hAnsi="Arial" w:cs="Arial"/>
              <w:sz w:val="24"/>
              <w:szCs w:val="24"/>
            </w:rPr>
          </w:rPrChange>
        </w:rPr>
        <w:t xml:space="preserve">Map reading with paper maps and online maps (e.g., Google). This will be important for GPS use in the next week. </w:t>
      </w:r>
    </w:p>
    <w:p w:rsidR="009909F1" w:rsidRPr="00AD5CFB" w:rsidRDefault="009909F1" w:rsidP="00C15D22">
      <w:pPr>
        <w:spacing w:after="0" w:line="240" w:lineRule="auto"/>
        <w:rPr>
          <w:rFonts w:ascii="Arial" w:hAnsi="Arial" w:cs="Arial"/>
          <w:b/>
          <w:i/>
          <w:sz w:val="24"/>
          <w:szCs w:val="24"/>
          <w:rPrChange w:id="215" w:author="nh19" w:date="2010-10-31T18:25:00Z">
            <w:rPr>
              <w:rFonts w:ascii="Arial" w:hAnsi="Arial" w:cs="Arial"/>
              <w:b/>
              <w:i/>
              <w:sz w:val="24"/>
              <w:szCs w:val="24"/>
            </w:rPr>
          </w:rPrChange>
        </w:rPr>
      </w:pPr>
    </w:p>
    <w:p w:rsidR="009909F1" w:rsidRPr="00AD5CFB" w:rsidRDefault="009909F1" w:rsidP="00C15D22">
      <w:pPr>
        <w:spacing w:after="0" w:line="240" w:lineRule="auto"/>
        <w:rPr>
          <w:rFonts w:ascii="Arial" w:hAnsi="Arial" w:cs="Arial"/>
          <w:b/>
          <w:i/>
          <w:sz w:val="24"/>
          <w:szCs w:val="24"/>
          <w:rPrChange w:id="216" w:author="nh19" w:date="2010-10-31T18:25:00Z">
            <w:rPr>
              <w:rFonts w:ascii="Arial" w:hAnsi="Arial" w:cs="Arial"/>
              <w:b/>
              <w:i/>
              <w:sz w:val="24"/>
              <w:szCs w:val="24"/>
            </w:rPr>
          </w:rPrChange>
        </w:rPr>
      </w:pPr>
      <w:r w:rsidRPr="00AD5CFB">
        <w:rPr>
          <w:rFonts w:ascii="Arial" w:hAnsi="Arial" w:cs="Arial"/>
          <w:b/>
          <w:i/>
          <w:sz w:val="24"/>
          <w:szCs w:val="24"/>
          <w:rPrChange w:id="217" w:author="nh19" w:date="2010-10-31T18:25:00Z">
            <w:rPr>
              <w:rFonts w:ascii="Arial" w:hAnsi="Arial" w:cs="Arial"/>
              <w:b/>
              <w:i/>
              <w:sz w:val="24"/>
              <w:szCs w:val="24"/>
            </w:rPr>
          </w:rPrChange>
        </w:rPr>
        <w:t>Equipment required:</w:t>
      </w:r>
    </w:p>
    <w:p w:rsidR="009909F1" w:rsidRPr="00AD5CFB" w:rsidRDefault="009909F1" w:rsidP="00C15D22">
      <w:pPr>
        <w:spacing w:after="0" w:line="240" w:lineRule="auto"/>
        <w:rPr>
          <w:rFonts w:ascii="Arial" w:hAnsi="Arial" w:cs="Arial"/>
          <w:sz w:val="24"/>
          <w:szCs w:val="24"/>
          <w:rPrChange w:id="218" w:author="nh19" w:date="2010-10-31T18:25:00Z">
            <w:rPr>
              <w:rFonts w:ascii="Arial" w:hAnsi="Arial" w:cs="Arial"/>
              <w:sz w:val="24"/>
              <w:szCs w:val="24"/>
            </w:rPr>
          </w:rPrChange>
        </w:rPr>
      </w:pPr>
      <w:r w:rsidRPr="00AD5CFB">
        <w:rPr>
          <w:rFonts w:ascii="Arial" w:hAnsi="Arial" w:cs="Arial"/>
          <w:sz w:val="24"/>
          <w:szCs w:val="24"/>
          <w:rPrChange w:id="219" w:author="nh19" w:date="2010-10-31T18:25:00Z">
            <w:rPr>
              <w:rFonts w:ascii="Arial" w:hAnsi="Arial" w:cs="Arial"/>
              <w:sz w:val="24"/>
              <w:szCs w:val="24"/>
            </w:rPr>
          </w:rPrChange>
        </w:rPr>
        <w:t>Computers with internet access</w:t>
      </w:r>
    </w:p>
    <w:p w:rsidR="009909F1" w:rsidRPr="00AD5CFB" w:rsidRDefault="009909F1" w:rsidP="00C15D22">
      <w:pPr>
        <w:spacing w:after="0" w:line="240" w:lineRule="auto"/>
        <w:rPr>
          <w:rFonts w:ascii="Arial" w:hAnsi="Arial" w:cs="Arial"/>
          <w:sz w:val="24"/>
          <w:szCs w:val="24"/>
          <w:rPrChange w:id="220" w:author="nh19" w:date="2010-10-31T18:25:00Z">
            <w:rPr>
              <w:rFonts w:ascii="Arial" w:hAnsi="Arial" w:cs="Arial"/>
              <w:sz w:val="24"/>
              <w:szCs w:val="24"/>
            </w:rPr>
          </w:rPrChange>
        </w:rPr>
      </w:pPr>
      <w:r w:rsidRPr="00AD5CFB">
        <w:rPr>
          <w:rFonts w:ascii="Arial" w:hAnsi="Arial" w:cs="Arial"/>
          <w:sz w:val="24"/>
          <w:szCs w:val="24"/>
          <w:rPrChange w:id="221" w:author="nh19" w:date="2010-10-31T18:25:00Z">
            <w:rPr>
              <w:rFonts w:ascii="Arial" w:hAnsi="Arial" w:cs="Arial"/>
              <w:sz w:val="24"/>
              <w:szCs w:val="24"/>
            </w:rPr>
          </w:rPrChange>
        </w:rPr>
        <w:t>Paper</w:t>
      </w:r>
    </w:p>
    <w:p w:rsidR="009909F1" w:rsidRPr="00AD5CFB" w:rsidRDefault="009909F1" w:rsidP="00C15D22">
      <w:pPr>
        <w:spacing w:after="0" w:line="240" w:lineRule="auto"/>
        <w:rPr>
          <w:rFonts w:ascii="Arial" w:hAnsi="Arial" w:cs="Arial"/>
          <w:sz w:val="24"/>
          <w:szCs w:val="24"/>
          <w:rPrChange w:id="222" w:author="nh19" w:date="2010-10-31T18:25:00Z">
            <w:rPr>
              <w:rFonts w:ascii="Arial" w:hAnsi="Arial" w:cs="Arial"/>
              <w:sz w:val="24"/>
              <w:szCs w:val="24"/>
            </w:rPr>
          </w:rPrChange>
        </w:rPr>
      </w:pPr>
      <w:r w:rsidRPr="00AD5CFB">
        <w:rPr>
          <w:rFonts w:ascii="Arial" w:hAnsi="Arial" w:cs="Arial"/>
          <w:sz w:val="24"/>
          <w:szCs w:val="24"/>
          <w:rPrChange w:id="223" w:author="nh19" w:date="2010-10-31T18:25:00Z">
            <w:rPr>
              <w:rFonts w:ascii="Arial" w:hAnsi="Arial" w:cs="Arial"/>
              <w:sz w:val="24"/>
              <w:szCs w:val="24"/>
            </w:rPr>
          </w:rPrChange>
        </w:rPr>
        <w:t>Writing and drawing utensil</w:t>
      </w:r>
    </w:p>
    <w:p w:rsidR="009909F1" w:rsidRPr="00AD5CFB" w:rsidRDefault="009909F1" w:rsidP="00C15D22">
      <w:pPr>
        <w:spacing w:after="0" w:line="240" w:lineRule="auto"/>
        <w:jc w:val="center"/>
        <w:rPr>
          <w:rFonts w:ascii="Arial" w:hAnsi="Arial" w:cs="Arial"/>
          <w:b/>
          <w:sz w:val="24"/>
          <w:szCs w:val="24"/>
          <w:rPrChange w:id="224" w:author="nh19" w:date="2010-10-31T18:25:00Z">
            <w:rPr>
              <w:rFonts w:ascii="Arial" w:hAnsi="Arial" w:cs="Arial"/>
              <w:b/>
              <w:sz w:val="24"/>
              <w:szCs w:val="24"/>
            </w:rPr>
          </w:rPrChange>
        </w:rPr>
      </w:pPr>
    </w:p>
    <w:p w:rsidR="009909F1" w:rsidRPr="00AD5CFB" w:rsidRDefault="009909F1" w:rsidP="00C15D22">
      <w:pPr>
        <w:spacing w:after="0" w:line="240" w:lineRule="auto"/>
        <w:jc w:val="center"/>
        <w:rPr>
          <w:rFonts w:ascii="Arial" w:hAnsi="Arial" w:cs="Arial"/>
          <w:b/>
          <w:sz w:val="24"/>
          <w:szCs w:val="24"/>
          <w:rPrChange w:id="225" w:author="nh19" w:date="2010-10-31T18:25:00Z">
            <w:rPr>
              <w:rFonts w:ascii="Arial" w:hAnsi="Arial" w:cs="Arial"/>
              <w:b/>
              <w:sz w:val="24"/>
              <w:szCs w:val="24"/>
            </w:rPr>
          </w:rPrChange>
        </w:rPr>
      </w:pPr>
      <w:r w:rsidRPr="00AD5CFB">
        <w:rPr>
          <w:rFonts w:ascii="Arial" w:hAnsi="Arial" w:cs="Arial"/>
          <w:b/>
          <w:sz w:val="24"/>
          <w:szCs w:val="24"/>
          <w:rPrChange w:id="226" w:author="nh19" w:date="2010-10-31T18:25:00Z">
            <w:rPr>
              <w:rFonts w:ascii="Arial" w:hAnsi="Arial" w:cs="Arial"/>
              <w:b/>
              <w:sz w:val="24"/>
              <w:szCs w:val="24"/>
            </w:rPr>
          </w:rPrChange>
        </w:rPr>
        <w:t>Session 4: Thursday, July 15</w:t>
      </w:r>
    </w:p>
    <w:p w:rsidR="009909F1" w:rsidRPr="00AD5CFB" w:rsidRDefault="009909F1" w:rsidP="00C15D22">
      <w:pPr>
        <w:spacing w:after="0" w:line="240" w:lineRule="auto"/>
        <w:rPr>
          <w:rFonts w:ascii="Arial" w:hAnsi="Arial" w:cs="Arial"/>
          <w:b/>
          <w:sz w:val="24"/>
          <w:szCs w:val="24"/>
          <w:rPrChange w:id="227" w:author="nh19" w:date="2010-10-31T18:25:00Z">
            <w:rPr>
              <w:rFonts w:ascii="Arial" w:hAnsi="Arial" w:cs="Arial"/>
              <w:b/>
              <w:sz w:val="24"/>
              <w:szCs w:val="24"/>
            </w:rPr>
          </w:rPrChange>
        </w:rPr>
      </w:pPr>
      <w:r w:rsidRPr="00AD5CFB">
        <w:rPr>
          <w:rFonts w:ascii="Arial" w:hAnsi="Arial" w:cs="Arial"/>
          <w:b/>
          <w:i/>
          <w:sz w:val="24"/>
          <w:szCs w:val="24"/>
          <w:rPrChange w:id="228" w:author="nh19" w:date="2010-10-31T18:25:00Z">
            <w:rPr>
              <w:rFonts w:ascii="Arial" w:hAnsi="Arial" w:cs="Arial"/>
              <w:b/>
              <w:i/>
              <w:sz w:val="24"/>
              <w:szCs w:val="24"/>
            </w:rPr>
          </w:rPrChange>
        </w:rPr>
        <w:t>Topic:</w:t>
      </w:r>
      <w:r w:rsidRPr="00AD5CFB">
        <w:rPr>
          <w:rFonts w:ascii="Arial" w:hAnsi="Arial" w:cs="Arial"/>
          <w:i/>
          <w:sz w:val="24"/>
          <w:szCs w:val="24"/>
          <w:rPrChange w:id="229" w:author="nh19" w:date="2010-10-31T18:25:00Z">
            <w:rPr>
              <w:rFonts w:ascii="Arial" w:hAnsi="Arial" w:cs="Arial"/>
              <w:i/>
              <w:sz w:val="24"/>
              <w:szCs w:val="24"/>
            </w:rPr>
          </w:rPrChange>
        </w:rPr>
        <w:t xml:space="preserve"> </w:t>
      </w:r>
      <w:r w:rsidRPr="00AD5CFB">
        <w:rPr>
          <w:rFonts w:ascii="Arial" w:hAnsi="Arial" w:cs="Arial"/>
          <w:b/>
          <w:sz w:val="24"/>
          <w:szCs w:val="24"/>
          <w:rPrChange w:id="230" w:author="nh19" w:date="2010-10-31T18:25:00Z">
            <w:rPr>
              <w:rFonts w:ascii="Arial" w:hAnsi="Arial" w:cs="Arial"/>
              <w:b/>
              <w:sz w:val="24"/>
              <w:szCs w:val="24"/>
            </w:rPr>
          </w:rPrChange>
        </w:rPr>
        <w:t>GPS use and practice</w:t>
      </w:r>
    </w:p>
    <w:p w:rsidR="009909F1" w:rsidRPr="00AD5CFB" w:rsidRDefault="009909F1" w:rsidP="00C15D22">
      <w:pPr>
        <w:spacing w:after="0" w:line="240" w:lineRule="auto"/>
        <w:rPr>
          <w:rFonts w:ascii="Arial" w:hAnsi="Arial" w:cs="Arial"/>
          <w:sz w:val="24"/>
          <w:szCs w:val="24"/>
          <w:rPrChange w:id="231" w:author="nh19" w:date="2010-10-31T18:25:00Z">
            <w:rPr>
              <w:rFonts w:ascii="Arial" w:hAnsi="Arial" w:cs="Arial"/>
              <w:sz w:val="24"/>
              <w:szCs w:val="24"/>
            </w:rPr>
          </w:rPrChange>
        </w:rPr>
      </w:pPr>
      <w:r w:rsidRPr="00AD5CFB">
        <w:rPr>
          <w:rFonts w:ascii="Arial" w:hAnsi="Arial" w:cs="Arial"/>
          <w:sz w:val="24"/>
          <w:szCs w:val="24"/>
          <w:rPrChange w:id="232" w:author="nh19" w:date="2010-10-31T18:25:00Z">
            <w:rPr>
              <w:rFonts w:ascii="Arial" w:hAnsi="Arial" w:cs="Arial"/>
              <w:sz w:val="24"/>
              <w:szCs w:val="24"/>
            </w:rPr>
          </w:rPrChange>
        </w:rPr>
        <w:t xml:space="preserve">This session will introduce students to what GPS are and how to use it. Students will play a simply </w:t>
      </w:r>
      <w:proofErr w:type="spellStart"/>
      <w:r w:rsidRPr="00AD5CFB">
        <w:rPr>
          <w:rFonts w:ascii="Arial" w:hAnsi="Arial" w:cs="Arial"/>
          <w:sz w:val="24"/>
          <w:szCs w:val="24"/>
          <w:rPrChange w:id="233" w:author="nh19" w:date="2010-10-31T18:25:00Z">
            <w:rPr>
              <w:rFonts w:ascii="Arial" w:hAnsi="Arial" w:cs="Arial"/>
              <w:sz w:val="24"/>
              <w:szCs w:val="24"/>
            </w:rPr>
          </w:rPrChange>
        </w:rPr>
        <w:t>geocache</w:t>
      </w:r>
      <w:proofErr w:type="spellEnd"/>
      <w:r w:rsidRPr="00AD5CFB">
        <w:rPr>
          <w:rFonts w:ascii="Arial" w:hAnsi="Arial" w:cs="Arial"/>
          <w:sz w:val="24"/>
          <w:szCs w:val="24"/>
          <w:rPrChange w:id="234" w:author="nh19" w:date="2010-10-31T18:25:00Z">
            <w:rPr>
              <w:rFonts w:ascii="Arial" w:hAnsi="Arial" w:cs="Arial"/>
              <w:sz w:val="24"/>
              <w:szCs w:val="24"/>
            </w:rPr>
          </w:rPrChange>
        </w:rPr>
        <w:t xml:space="preserve"> game on Texas State University campus. </w:t>
      </w:r>
    </w:p>
    <w:p w:rsidR="009909F1" w:rsidRPr="00AD5CFB" w:rsidRDefault="009909F1" w:rsidP="00C15D22">
      <w:pPr>
        <w:spacing w:after="0" w:line="240" w:lineRule="auto"/>
        <w:rPr>
          <w:rFonts w:ascii="Arial" w:hAnsi="Arial" w:cs="Arial"/>
          <w:sz w:val="24"/>
          <w:szCs w:val="24"/>
          <w:rPrChange w:id="235" w:author="nh19" w:date="2010-10-31T18:25:00Z">
            <w:rPr>
              <w:rFonts w:ascii="Arial" w:hAnsi="Arial" w:cs="Arial"/>
              <w:sz w:val="24"/>
              <w:szCs w:val="24"/>
            </w:rPr>
          </w:rPrChange>
        </w:rPr>
      </w:pPr>
    </w:p>
    <w:p w:rsidR="009909F1" w:rsidRPr="00AD5CFB" w:rsidRDefault="009909F1" w:rsidP="00C15D22">
      <w:pPr>
        <w:spacing w:after="0" w:line="240" w:lineRule="auto"/>
        <w:rPr>
          <w:rFonts w:ascii="Arial" w:hAnsi="Arial" w:cs="Arial"/>
          <w:sz w:val="24"/>
          <w:szCs w:val="24"/>
          <w:rPrChange w:id="236" w:author="nh19" w:date="2010-10-31T18:25:00Z">
            <w:rPr>
              <w:rFonts w:ascii="Arial" w:hAnsi="Arial" w:cs="Arial"/>
              <w:sz w:val="24"/>
              <w:szCs w:val="24"/>
            </w:rPr>
          </w:rPrChange>
        </w:rPr>
      </w:pPr>
      <w:r w:rsidRPr="00AD5CFB">
        <w:rPr>
          <w:rFonts w:ascii="Arial" w:hAnsi="Arial" w:cs="Arial"/>
          <w:sz w:val="24"/>
          <w:szCs w:val="24"/>
          <w:rPrChange w:id="237" w:author="nh19" w:date="2010-10-31T18:25:00Z">
            <w:rPr>
              <w:rFonts w:ascii="Arial" w:hAnsi="Arial" w:cs="Arial"/>
              <w:sz w:val="24"/>
              <w:szCs w:val="24"/>
            </w:rPr>
          </w:rPrChange>
        </w:rPr>
        <w:t>Niem: GPS theory and practice on school ground</w:t>
      </w:r>
    </w:p>
    <w:p w:rsidR="009909F1" w:rsidRPr="00AD5CFB" w:rsidRDefault="009909F1" w:rsidP="00C15D22">
      <w:pPr>
        <w:spacing w:after="0" w:line="240" w:lineRule="auto"/>
        <w:rPr>
          <w:rFonts w:ascii="Arial" w:hAnsi="Arial" w:cs="Arial"/>
          <w:b/>
          <w:i/>
          <w:sz w:val="24"/>
          <w:szCs w:val="24"/>
          <w:rPrChange w:id="238" w:author="nh19" w:date="2010-10-31T18:25:00Z">
            <w:rPr>
              <w:rFonts w:ascii="Arial" w:hAnsi="Arial" w:cs="Arial"/>
              <w:b/>
              <w:i/>
              <w:sz w:val="24"/>
              <w:szCs w:val="24"/>
            </w:rPr>
          </w:rPrChange>
        </w:rPr>
      </w:pPr>
    </w:p>
    <w:p w:rsidR="009909F1" w:rsidRPr="00AD5CFB" w:rsidRDefault="009909F1" w:rsidP="00C15D22">
      <w:pPr>
        <w:spacing w:after="0" w:line="240" w:lineRule="auto"/>
        <w:rPr>
          <w:rFonts w:ascii="Arial" w:hAnsi="Arial" w:cs="Arial"/>
          <w:b/>
          <w:i/>
          <w:sz w:val="24"/>
          <w:szCs w:val="24"/>
          <w:rPrChange w:id="239" w:author="nh19" w:date="2010-10-31T18:25:00Z">
            <w:rPr>
              <w:rFonts w:ascii="Arial" w:hAnsi="Arial" w:cs="Arial"/>
              <w:b/>
              <w:i/>
              <w:sz w:val="24"/>
              <w:szCs w:val="24"/>
            </w:rPr>
          </w:rPrChange>
        </w:rPr>
      </w:pPr>
      <w:r w:rsidRPr="00AD5CFB">
        <w:rPr>
          <w:rFonts w:ascii="Arial" w:hAnsi="Arial" w:cs="Arial"/>
          <w:b/>
          <w:i/>
          <w:sz w:val="24"/>
          <w:szCs w:val="24"/>
          <w:rPrChange w:id="240" w:author="nh19" w:date="2010-10-31T18:25:00Z">
            <w:rPr>
              <w:rFonts w:ascii="Arial" w:hAnsi="Arial" w:cs="Arial"/>
              <w:b/>
              <w:i/>
              <w:sz w:val="24"/>
              <w:szCs w:val="24"/>
            </w:rPr>
          </w:rPrChange>
        </w:rPr>
        <w:t>Equipment required:</w:t>
      </w:r>
    </w:p>
    <w:p w:rsidR="009909F1" w:rsidRPr="00AD5CFB" w:rsidRDefault="009909F1" w:rsidP="00C15D22">
      <w:pPr>
        <w:spacing w:after="0" w:line="240" w:lineRule="auto"/>
        <w:rPr>
          <w:rFonts w:ascii="Arial" w:hAnsi="Arial" w:cs="Arial"/>
          <w:sz w:val="24"/>
          <w:szCs w:val="24"/>
          <w:rPrChange w:id="241" w:author="nh19" w:date="2010-10-31T18:25:00Z">
            <w:rPr>
              <w:rFonts w:ascii="Arial" w:hAnsi="Arial" w:cs="Arial"/>
              <w:sz w:val="24"/>
              <w:szCs w:val="24"/>
            </w:rPr>
          </w:rPrChange>
        </w:rPr>
      </w:pPr>
      <w:r w:rsidRPr="00AD5CFB">
        <w:rPr>
          <w:rFonts w:ascii="Arial" w:hAnsi="Arial" w:cs="Arial"/>
          <w:sz w:val="24"/>
          <w:szCs w:val="24"/>
          <w:rPrChange w:id="242" w:author="nh19" w:date="2010-10-31T18:25:00Z">
            <w:rPr>
              <w:rFonts w:ascii="Arial" w:hAnsi="Arial" w:cs="Arial"/>
              <w:sz w:val="24"/>
              <w:szCs w:val="24"/>
            </w:rPr>
          </w:rPrChange>
        </w:rPr>
        <w:t>GPS (borrow from Texas State University, Department of Geography)</w:t>
      </w:r>
    </w:p>
    <w:p w:rsidR="009909F1" w:rsidRPr="00AD5CFB" w:rsidRDefault="009909F1" w:rsidP="00C15D22">
      <w:pPr>
        <w:spacing w:after="0" w:line="240" w:lineRule="auto"/>
        <w:rPr>
          <w:rFonts w:ascii="Arial" w:hAnsi="Arial" w:cs="Arial"/>
          <w:sz w:val="24"/>
          <w:szCs w:val="24"/>
          <w:rPrChange w:id="243" w:author="nh19" w:date="2010-10-31T18:25:00Z">
            <w:rPr>
              <w:rFonts w:ascii="Arial" w:hAnsi="Arial" w:cs="Arial"/>
              <w:sz w:val="24"/>
              <w:szCs w:val="24"/>
            </w:rPr>
          </w:rPrChange>
        </w:rPr>
      </w:pPr>
      <w:r w:rsidRPr="00AD5CFB">
        <w:rPr>
          <w:rFonts w:ascii="Arial" w:hAnsi="Arial" w:cs="Arial"/>
          <w:sz w:val="24"/>
          <w:szCs w:val="24"/>
          <w:rPrChange w:id="244" w:author="nh19" w:date="2010-10-31T18:25:00Z">
            <w:rPr>
              <w:rFonts w:ascii="Arial" w:hAnsi="Arial" w:cs="Arial"/>
              <w:sz w:val="24"/>
              <w:szCs w:val="24"/>
            </w:rPr>
          </w:rPrChange>
        </w:rPr>
        <w:t>Map of campus</w:t>
      </w:r>
    </w:p>
    <w:p w:rsidR="009909F1" w:rsidRPr="00AD5CFB" w:rsidRDefault="009909F1" w:rsidP="00C15D22">
      <w:pPr>
        <w:spacing w:after="0" w:line="240" w:lineRule="auto"/>
        <w:jc w:val="center"/>
        <w:rPr>
          <w:rFonts w:ascii="Arial" w:hAnsi="Arial" w:cs="Arial"/>
          <w:b/>
          <w:sz w:val="24"/>
          <w:szCs w:val="24"/>
          <w:rPrChange w:id="245" w:author="nh19" w:date="2010-10-31T18:25:00Z">
            <w:rPr>
              <w:rFonts w:ascii="Arial" w:hAnsi="Arial" w:cs="Arial"/>
              <w:b/>
              <w:sz w:val="24"/>
              <w:szCs w:val="24"/>
            </w:rPr>
          </w:rPrChange>
        </w:rPr>
      </w:pPr>
    </w:p>
    <w:p w:rsidR="009909F1" w:rsidRPr="00AD5CFB" w:rsidRDefault="009909F1" w:rsidP="00C15D22">
      <w:pPr>
        <w:spacing w:after="0" w:line="240" w:lineRule="auto"/>
        <w:jc w:val="center"/>
        <w:rPr>
          <w:rFonts w:ascii="Arial" w:hAnsi="Arial" w:cs="Arial"/>
          <w:b/>
          <w:sz w:val="24"/>
          <w:szCs w:val="24"/>
          <w:rPrChange w:id="246" w:author="nh19" w:date="2010-10-31T18:25:00Z">
            <w:rPr>
              <w:rFonts w:ascii="Arial" w:hAnsi="Arial" w:cs="Arial"/>
              <w:b/>
              <w:sz w:val="24"/>
              <w:szCs w:val="24"/>
            </w:rPr>
          </w:rPrChange>
        </w:rPr>
      </w:pPr>
      <w:r w:rsidRPr="00AD5CFB">
        <w:rPr>
          <w:rFonts w:ascii="Arial" w:hAnsi="Arial" w:cs="Arial"/>
          <w:b/>
          <w:sz w:val="24"/>
          <w:szCs w:val="24"/>
          <w:rPrChange w:id="247" w:author="nh19" w:date="2010-10-31T18:25:00Z">
            <w:rPr>
              <w:rFonts w:ascii="Arial" w:hAnsi="Arial" w:cs="Arial"/>
              <w:b/>
              <w:sz w:val="24"/>
              <w:szCs w:val="24"/>
            </w:rPr>
          </w:rPrChange>
        </w:rPr>
        <w:t>Session 5: Tuesday, July 20</w:t>
      </w:r>
    </w:p>
    <w:p w:rsidR="009909F1" w:rsidRPr="00AD5CFB" w:rsidRDefault="009909F1" w:rsidP="00C15D22">
      <w:pPr>
        <w:spacing w:after="0" w:line="240" w:lineRule="auto"/>
        <w:jc w:val="center"/>
        <w:rPr>
          <w:rFonts w:ascii="Arial" w:hAnsi="Arial" w:cs="Arial"/>
          <w:b/>
          <w:sz w:val="24"/>
          <w:szCs w:val="24"/>
          <w:rPrChange w:id="248" w:author="nh19" w:date="2010-10-31T18:25:00Z">
            <w:rPr>
              <w:rFonts w:ascii="Arial" w:hAnsi="Arial" w:cs="Arial"/>
              <w:b/>
              <w:sz w:val="24"/>
              <w:szCs w:val="24"/>
            </w:rPr>
          </w:rPrChange>
        </w:rPr>
      </w:pPr>
    </w:p>
    <w:p w:rsidR="009909F1" w:rsidRPr="00AD5CFB" w:rsidRDefault="009909F1" w:rsidP="00C15D22">
      <w:pPr>
        <w:spacing w:after="0" w:line="240" w:lineRule="auto"/>
        <w:rPr>
          <w:rFonts w:ascii="Arial" w:hAnsi="Arial" w:cs="Arial"/>
          <w:b/>
          <w:sz w:val="24"/>
          <w:szCs w:val="24"/>
          <w:rPrChange w:id="249" w:author="nh19" w:date="2010-10-31T18:25:00Z">
            <w:rPr>
              <w:rFonts w:ascii="Arial" w:hAnsi="Arial" w:cs="Arial"/>
              <w:b/>
              <w:sz w:val="24"/>
              <w:szCs w:val="24"/>
            </w:rPr>
          </w:rPrChange>
        </w:rPr>
      </w:pPr>
      <w:r w:rsidRPr="00AD5CFB">
        <w:rPr>
          <w:rFonts w:ascii="Arial" w:hAnsi="Arial" w:cs="Arial"/>
          <w:b/>
          <w:i/>
          <w:sz w:val="24"/>
          <w:szCs w:val="24"/>
          <w:rPrChange w:id="250" w:author="nh19" w:date="2010-10-31T18:25:00Z">
            <w:rPr>
              <w:rFonts w:ascii="Arial" w:hAnsi="Arial" w:cs="Arial"/>
              <w:b/>
              <w:i/>
              <w:sz w:val="24"/>
              <w:szCs w:val="24"/>
            </w:rPr>
          </w:rPrChange>
        </w:rPr>
        <w:t xml:space="preserve">Topic: </w:t>
      </w:r>
      <w:r w:rsidRPr="00AD5CFB">
        <w:rPr>
          <w:rFonts w:ascii="Arial" w:hAnsi="Arial" w:cs="Arial"/>
          <w:b/>
          <w:sz w:val="24"/>
          <w:szCs w:val="24"/>
          <w:rPrChange w:id="251" w:author="nh19" w:date="2010-10-31T18:25:00Z">
            <w:rPr>
              <w:rFonts w:ascii="Arial" w:hAnsi="Arial" w:cs="Arial"/>
              <w:b/>
              <w:sz w:val="24"/>
              <w:szCs w:val="24"/>
            </w:rPr>
          </w:rPrChange>
        </w:rPr>
        <w:t>Ghost stories told by students</w:t>
      </w:r>
    </w:p>
    <w:p w:rsidR="009909F1" w:rsidRPr="00AD5CFB" w:rsidRDefault="009909F1" w:rsidP="00C15D22">
      <w:pPr>
        <w:spacing w:after="0" w:line="240" w:lineRule="auto"/>
        <w:rPr>
          <w:rFonts w:ascii="Arial" w:hAnsi="Arial" w:cs="Arial"/>
          <w:sz w:val="24"/>
          <w:szCs w:val="24"/>
          <w:rPrChange w:id="252" w:author="nh19" w:date="2010-10-31T18:25:00Z">
            <w:rPr>
              <w:rFonts w:ascii="Arial" w:hAnsi="Arial" w:cs="Arial"/>
              <w:sz w:val="24"/>
              <w:szCs w:val="24"/>
            </w:rPr>
          </w:rPrChange>
        </w:rPr>
      </w:pPr>
      <w:r w:rsidRPr="00AD5CFB">
        <w:rPr>
          <w:rFonts w:ascii="Arial" w:hAnsi="Arial" w:cs="Arial"/>
          <w:sz w:val="24"/>
          <w:szCs w:val="24"/>
          <w:rPrChange w:id="253" w:author="nh19" w:date="2010-10-31T18:25:00Z">
            <w:rPr>
              <w:rFonts w:ascii="Arial" w:hAnsi="Arial" w:cs="Arial"/>
              <w:sz w:val="24"/>
              <w:szCs w:val="24"/>
            </w:rPr>
          </w:rPrChange>
        </w:rPr>
        <w:t xml:space="preserve">Students will pair up, retell, and write ghost stories heard about their home town/city. They will take notes and record the stories they hear from others as well. The location of ‘sighting’ should be known or approximated and detail recorded. </w:t>
      </w:r>
    </w:p>
    <w:p w:rsidR="009909F1" w:rsidRPr="00AD5CFB" w:rsidRDefault="009909F1" w:rsidP="00C15D22">
      <w:pPr>
        <w:spacing w:after="0" w:line="240" w:lineRule="auto"/>
        <w:rPr>
          <w:rFonts w:ascii="Arial" w:hAnsi="Arial" w:cs="Arial"/>
          <w:sz w:val="24"/>
          <w:szCs w:val="24"/>
          <w:rPrChange w:id="254" w:author="nh19" w:date="2010-10-31T18:25:00Z">
            <w:rPr>
              <w:rFonts w:ascii="Arial" w:hAnsi="Arial" w:cs="Arial"/>
              <w:sz w:val="24"/>
              <w:szCs w:val="24"/>
            </w:rPr>
          </w:rPrChange>
        </w:rPr>
      </w:pPr>
    </w:p>
    <w:p w:rsidR="009909F1" w:rsidRPr="00AD5CFB" w:rsidRDefault="009909F1" w:rsidP="00C15D22">
      <w:pPr>
        <w:spacing w:after="0" w:line="240" w:lineRule="auto"/>
        <w:rPr>
          <w:rFonts w:ascii="Arial" w:hAnsi="Arial" w:cs="Arial"/>
          <w:sz w:val="24"/>
          <w:szCs w:val="24"/>
          <w:rPrChange w:id="255" w:author="nh19" w:date="2010-10-31T18:25:00Z">
            <w:rPr>
              <w:rFonts w:ascii="Arial" w:hAnsi="Arial" w:cs="Arial"/>
              <w:sz w:val="24"/>
              <w:szCs w:val="24"/>
            </w:rPr>
          </w:rPrChange>
        </w:rPr>
      </w:pPr>
      <w:r w:rsidRPr="00AD5CFB">
        <w:rPr>
          <w:rFonts w:ascii="Arial" w:hAnsi="Arial" w:cs="Arial"/>
          <w:sz w:val="24"/>
          <w:szCs w:val="24"/>
          <w:rPrChange w:id="256" w:author="nh19" w:date="2010-10-31T18:25:00Z">
            <w:rPr>
              <w:rFonts w:ascii="Arial" w:hAnsi="Arial" w:cs="Arial"/>
              <w:sz w:val="24"/>
              <w:szCs w:val="24"/>
            </w:rPr>
          </w:rPrChange>
        </w:rPr>
        <w:t>Grady: Student retelling of ghost stories</w:t>
      </w:r>
    </w:p>
    <w:p w:rsidR="009909F1" w:rsidRPr="00AD5CFB" w:rsidRDefault="009909F1" w:rsidP="00C15D22">
      <w:pPr>
        <w:spacing w:after="0" w:line="240" w:lineRule="auto"/>
        <w:rPr>
          <w:rFonts w:ascii="Arial" w:hAnsi="Arial" w:cs="Arial"/>
          <w:sz w:val="24"/>
          <w:szCs w:val="24"/>
          <w:rPrChange w:id="257" w:author="nh19" w:date="2010-10-31T18:25:00Z">
            <w:rPr>
              <w:rFonts w:ascii="Arial" w:hAnsi="Arial" w:cs="Arial"/>
              <w:sz w:val="24"/>
              <w:szCs w:val="24"/>
            </w:rPr>
          </w:rPrChange>
        </w:rPr>
      </w:pPr>
      <w:r w:rsidRPr="00AD5CFB">
        <w:rPr>
          <w:rFonts w:ascii="Arial" w:hAnsi="Arial" w:cs="Arial"/>
          <w:sz w:val="24"/>
          <w:szCs w:val="24"/>
          <w:rPrChange w:id="258" w:author="nh19" w:date="2010-10-31T18:25:00Z">
            <w:rPr>
              <w:rFonts w:ascii="Arial" w:hAnsi="Arial" w:cs="Arial"/>
              <w:sz w:val="24"/>
              <w:szCs w:val="24"/>
            </w:rPr>
          </w:rPrChange>
        </w:rPr>
        <w:t>Niem: Map out locations on map of ‘ghost sightings’</w:t>
      </w:r>
    </w:p>
    <w:p w:rsidR="009909F1" w:rsidRPr="00AD5CFB" w:rsidRDefault="009909F1" w:rsidP="00C15D22">
      <w:pPr>
        <w:spacing w:after="0" w:line="240" w:lineRule="auto"/>
        <w:rPr>
          <w:rFonts w:ascii="Arial" w:hAnsi="Arial" w:cs="Arial"/>
          <w:b/>
          <w:i/>
          <w:sz w:val="24"/>
          <w:szCs w:val="24"/>
          <w:rPrChange w:id="259" w:author="nh19" w:date="2010-10-31T18:25:00Z">
            <w:rPr>
              <w:rFonts w:ascii="Arial" w:hAnsi="Arial" w:cs="Arial"/>
              <w:b/>
              <w:i/>
              <w:sz w:val="24"/>
              <w:szCs w:val="24"/>
            </w:rPr>
          </w:rPrChange>
        </w:rPr>
      </w:pPr>
    </w:p>
    <w:p w:rsidR="009909F1" w:rsidRPr="00AD5CFB" w:rsidRDefault="009909F1" w:rsidP="00C15D22">
      <w:pPr>
        <w:spacing w:after="0" w:line="240" w:lineRule="auto"/>
        <w:rPr>
          <w:rFonts w:ascii="Arial" w:hAnsi="Arial" w:cs="Arial"/>
          <w:b/>
          <w:sz w:val="24"/>
          <w:szCs w:val="24"/>
          <w:rPrChange w:id="260" w:author="nh19" w:date="2010-10-31T18:25:00Z">
            <w:rPr>
              <w:rFonts w:ascii="Arial" w:hAnsi="Arial" w:cs="Arial"/>
              <w:b/>
              <w:sz w:val="24"/>
              <w:szCs w:val="24"/>
            </w:rPr>
          </w:rPrChange>
        </w:rPr>
      </w:pPr>
      <w:r w:rsidRPr="00AD5CFB">
        <w:rPr>
          <w:rFonts w:ascii="Arial" w:hAnsi="Arial" w:cs="Arial"/>
          <w:b/>
          <w:i/>
          <w:sz w:val="24"/>
          <w:szCs w:val="24"/>
          <w:rPrChange w:id="261" w:author="nh19" w:date="2010-10-31T18:25:00Z">
            <w:rPr>
              <w:rFonts w:ascii="Arial" w:hAnsi="Arial" w:cs="Arial"/>
              <w:b/>
              <w:i/>
              <w:sz w:val="24"/>
              <w:szCs w:val="24"/>
            </w:rPr>
          </w:rPrChange>
        </w:rPr>
        <w:t>Equipment required:</w:t>
      </w:r>
    </w:p>
    <w:p w:rsidR="009909F1" w:rsidRPr="00AD5CFB" w:rsidRDefault="009909F1" w:rsidP="00C15D22">
      <w:pPr>
        <w:spacing w:after="0" w:line="240" w:lineRule="auto"/>
        <w:rPr>
          <w:rFonts w:ascii="Arial" w:hAnsi="Arial" w:cs="Arial"/>
          <w:sz w:val="24"/>
          <w:szCs w:val="24"/>
          <w:rPrChange w:id="262" w:author="nh19" w:date="2010-10-31T18:25:00Z">
            <w:rPr>
              <w:rFonts w:ascii="Arial" w:hAnsi="Arial" w:cs="Arial"/>
              <w:sz w:val="24"/>
              <w:szCs w:val="24"/>
            </w:rPr>
          </w:rPrChange>
        </w:rPr>
      </w:pPr>
      <w:r w:rsidRPr="00AD5CFB">
        <w:rPr>
          <w:rFonts w:ascii="Arial" w:hAnsi="Arial" w:cs="Arial"/>
          <w:sz w:val="24"/>
          <w:szCs w:val="24"/>
          <w:rPrChange w:id="263" w:author="nh19" w:date="2010-10-31T18:25:00Z">
            <w:rPr>
              <w:rFonts w:ascii="Arial" w:hAnsi="Arial" w:cs="Arial"/>
              <w:sz w:val="24"/>
              <w:szCs w:val="24"/>
            </w:rPr>
          </w:rPrChange>
        </w:rPr>
        <w:t>Paper</w:t>
      </w:r>
    </w:p>
    <w:p w:rsidR="009909F1" w:rsidRPr="00AD5CFB" w:rsidRDefault="009909F1" w:rsidP="00C15D22">
      <w:pPr>
        <w:spacing w:after="0" w:line="240" w:lineRule="auto"/>
        <w:rPr>
          <w:rFonts w:ascii="Arial" w:hAnsi="Arial" w:cs="Arial"/>
          <w:sz w:val="24"/>
          <w:szCs w:val="24"/>
          <w:rPrChange w:id="264" w:author="nh19" w:date="2010-10-31T18:25:00Z">
            <w:rPr>
              <w:rFonts w:ascii="Arial" w:hAnsi="Arial" w:cs="Arial"/>
              <w:sz w:val="24"/>
              <w:szCs w:val="24"/>
            </w:rPr>
          </w:rPrChange>
        </w:rPr>
      </w:pPr>
      <w:r w:rsidRPr="00AD5CFB">
        <w:rPr>
          <w:rFonts w:ascii="Arial" w:hAnsi="Arial" w:cs="Arial"/>
          <w:sz w:val="24"/>
          <w:szCs w:val="24"/>
          <w:rPrChange w:id="265" w:author="nh19" w:date="2010-10-31T18:25:00Z">
            <w:rPr>
              <w:rFonts w:ascii="Arial" w:hAnsi="Arial" w:cs="Arial"/>
              <w:sz w:val="24"/>
              <w:szCs w:val="24"/>
            </w:rPr>
          </w:rPrChange>
        </w:rPr>
        <w:t>Writing and drawing utensil</w:t>
      </w:r>
    </w:p>
    <w:p w:rsidR="009909F1" w:rsidRPr="00AD5CFB" w:rsidRDefault="009909F1" w:rsidP="00C15D22">
      <w:pPr>
        <w:spacing w:after="0" w:line="240" w:lineRule="auto"/>
        <w:rPr>
          <w:rFonts w:ascii="Arial" w:hAnsi="Arial" w:cs="Arial"/>
          <w:sz w:val="24"/>
          <w:szCs w:val="24"/>
          <w:rPrChange w:id="266" w:author="nh19" w:date="2010-10-31T18:25:00Z">
            <w:rPr>
              <w:rFonts w:ascii="Arial" w:hAnsi="Arial" w:cs="Arial"/>
              <w:sz w:val="24"/>
              <w:szCs w:val="24"/>
            </w:rPr>
          </w:rPrChange>
        </w:rPr>
      </w:pPr>
      <w:r w:rsidRPr="00AD5CFB">
        <w:rPr>
          <w:rFonts w:ascii="Arial" w:hAnsi="Arial" w:cs="Arial"/>
          <w:sz w:val="24"/>
          <w:szCs w:val="24"/>
          <w:rPrChange w:id="267" w:author="nh19" w:date="2010-10-31T18:25:00Z">
            <w:rPr>
              <w:rFonts w:ascii="Arial" w:hAnsi="Arial" w:cs="Arial"/>
              <w:sz w:val="24"/>
              <w:szCs w:val="24"/>
            </w:rPr>
          </w:rPrChange>
        </w:rPr>
        <w:t>Maps</w:t>
      </w:r>
    </w:p>
    <w:p w:rsidR="009909F1" w:rsidRPr="00AD5CFB" w:rsidRDefault="009909F1" w:rsidP="00C15D22">
      <w:pPr>
        <w:spacing w:after="0" w:line="240" w:lineRule="auto"/>
        <w:rPr>
          <w:rFonts w:ascii="Arial" w:hAnsi="Arial" w:cs="Arial"/>
          <w:sz w:val="24"/>
          <w:szCs w:val="24"/>
          <w:rPrChange w:id="268" w:author="nh19" w:date="2010-10-31T18:25:00Z">
            <w:rPr>
              <w:rFonts w:ascii="Arial" w:hAnsi="Arial" w:cs="Arial"/>
              <w:sz w:val="24"/>
              <w:szCs w:val="24"/>
            </w:rPr>
          </w:rPrChange>
        </w:rPr>
      </w:pPr>
    </w:p>
    <w:p w:rsidR="009909F1" w:rsidRPr="00AD5CFB" w:rsidRDefault="009909F1" w:rsidP="00C15D22">
      <w:pPr>
        <w:spacing w:after="0" w:line="240" w:lineRule="auto"/>
        <w:jc w:val="center"/>
        <w:rPr>
          <w:rFonts w:ascii="Arial" w:hAnsi="Arial" w:cs="Arial"/>
          <w:b/>
          <w:sz w:val="24"/>
          <w:szCs w:val="24"/>
          <w:rPrChange w:id="269" w:author="nh19" w:date="2010-10-31T18:25:00Z">
            <w:rPr>
              <w:rFonts w:ascii="Arial" w:hAnsi="Arial" w:cs="Arial"/>
              <w:b/>
              <w:sz w:val="24"/>
              <w:szCs w:val="24"/>
            </w:rPr>
          </w:rPrChange>
        </w:rPr>
      </w:pPr>
      <w:r w:rsidRPr="00AD5CFB">
        <w:rPr>
          <w:rFonts w:ascii="Arial" w:hAnsi="Arial" w:cs="Arial"/>
          <w:b/>
          <w:sz w:val="24"/>
          <w:szCs w:val="24"/>
          <w:rPrChange w:id="270" w:author="nh19" w:date="2010-10-31T18:25:00Z">
            <w:rPr>
              <w:rFonts w:ascii="Arial" w:hAnsi="Arial" w:cs="Arial"/>
              <w:b/>
              <w:sz w:val="24"/>
              <w:szCs w:val="24"/>
            </w:rPr>
          </w:rPrChange>
        </w:rPr>
        <w:t>Session 6: Thursday, July 22</w:t>
      </w:r>
    </w:p>
    <w:p w:rsidR="009909F1" w:rsidRPr="00AD5CFB" w:rsidRDefault="009909F1" w:rsidP="00C15D22">
      <w:pPr>
        <w:spacing w:after="0" w:line="240" w:lineRule="auto"/>
        <w:rPr>
          <w:rFonts w:ascii="Arial" w:hAnsi="Arial" w:cs="Arial"/>
          <w:b/>
          <w:sz w:val="24"/>
          <w:szCs w:val="24"/>
          <w:rPrChange w:id="271" w:author="nh19" w:date="2010-10-31T18:25:00Z">
            <w:rPr>
              <w:rFonts w:ascii="Arial" w:hAnsi="Arial" w:cs="Arial"/>
              <w:b/>
              <w:sz w:val="24"/>
              <w:szCs w:val="24"/>
            </w:rPr>
          </w:rPrChange>
        </w:rPr>
      </w:pPr>
      <w:r w:rsidRPr="00AD5CFB">
        <w:rPr>
          <w:rFonts w:ascii="Arial" w:hAnsi="Arial" w:cs="Arial"/>
          <w:b/>
          <w:i/>
          <w:sz w:val="24"/>
          <w:szCs w:val="24"/>
          <w:rPrChange w:id="272" w:author="nh19" w:date="2010-10-31T18:25:00Z">
            <w:rPr>
              <w:rFonts w:ascii="Arial" w:hAnsi="Arial" w:cs="Arial"/>
              <w:b/>
              <w:i/>
              <w:sz w:val="24"/>
              <w:szCs w:val="24"/>
            </w:rPr>
          </w:rPrChange>
        </w:rPr>
        <w:t>Topic:</w:t>
      </w:r>
      <w:r w:rsidRPr="00AD5CFB">
        <w:rPr>
          <w:rFonts w:ascii="Arial" w:hAnsi="Arial" w:cs="Arial"/>
          <w:b/>
          <w:sz w:val="24"/>
          <w:szCs w:val="24"/>
          <w:rPrChange w:id="273" w:author="nh19" w:date="2010-10-31T18:25:00Z">
            <w:rPr>
              <w:rFonts w:ascii="Arial" w:hAnsi="Arial" w:cs="Arial"/>
              <w:b/>
              <w:sz w:val="24"/>
              <w:szCs w:val="24"/>
            </w:rPr>
          </w:rPrChange>
        </w:rPr>
        <w:t xml:space="preserve"> Staff ghost stories</w:t>
      </w:r>
    </w:p>
    <w:p w:rsidR="009909F1" w:rsidRPr="00AD5CFB" w:rsidRDefault="009909F1" w:rsidP="00C15D22">
      <w:pPr>
        <w:spacing w:after="0" w:line="240" w:lineRule="auto"/>
        <w:rPr>
          <w:rFonts w:ascii="Arial" w:hAnsi="Arial" w:cs="Arial"/>
          <w:sz w:val="24"/>
          <w:szCs w:val="24"/>
          <w:rPrChange w:id="274" w:author="nh19" w:date="2010-10-31T18:25:00Z">
            <w:rPr>
              <w:rFonts w:ascii="Arial" w:hAnsi="Arial" w:cs="Arial"/>
              <w:sz w:val="24"/>
              <w:szCs w:val="24"/>
            </w:rPr>
          </w:rPrChange>
        </w:rPr>
      </w:pPr>
      <w:r w:rsidRPr="00AD5CFB">
        <w:rPr>
          <w:rFonts w:ascii="Arial" w:hAnsi="Arial" w:cs="Arial"/>
          <w:sz w:val="24"/>
          <w:szCs w:val="24"/>
          <w:rPrChange w:id="275" w:author="nh19" w:date="2010-10-31T18:25:00Z">
            <w:rPr>
              <w:rFonts w:ascii="Arial" w:hAnsi="Arial" w:cs="Arial"/>
              <w:sz w:val="24"/>
              <w:szCs w:val="24"/>
            </w:rPr>
          </w:rPrChange>
        </w:rPr>
        <w:t xml:space="preserve">Staff members will retell a ghost story within San Marcos/corrections facility. The location of ‘sighting’ should be known or approximated and detail recorded. </w:t>
      </w:r>
    </w:p>
    <w:p w:rsidR="009909F1" w:rsidRPr="00AD5CFB" w:rsidRDefault="009909F1" w:rsidP="00C15D22">
      <w:pPr>
        <w:spacing w:after="0" w:line="240" w:lineRule="auto"/>
        <w:rPr>
          <w:rFonts w:ascii="Arial" w:hAnsi="Arial" w:cs="Arial"/>
          <w:sz w:val="24"/>
          <w:szCs w:val="24"/>
          <w:rPrChange w:id="276" w:author="nh19" w:date="2010-10-31T18:25:00Z">
            <w:rPr>
              <w:rFonts w:ascii="Arial" w:hAnsi="Arial" w:cs="Arial"/>
              <w:sz w:val="24"/>
              <w:szCs w:val="24"/>
            </w:rPr>
          </w:rPrChange>
        </w:rPr>
      </w:pPr>
    </w:p>
    <w:p w:rsidR="009909F1" w:rsidRPr="00AD5CFB" w:rsidRDefault="009909F1" w:rsidP="00C15D22">
      <w:pPr>
        <w:spacing w:after="0" w:line="240" w:lineRule="auto"/>
        <w:rPr>
          <w:rFonts w:ascii="Arial" w:hAnsi="Arial" w:cs="Arial"/>
          <w:sz w:val="24"/>
          <w:szCs w:val="24"/>
          <w:rPrChange w:id="277" w:author="nh19" w:date="2010-10-31T18:25:00Z">
            <w:rPr>
              <w:rFonts w:ascii="Arial" w:hAnsi="Arial" w:cs="Arial"/>
              <w:sz w:val="24"/>
              <w:szCs w:val="24"/>
            </w:rPr>
          </w:rPrChange>
        </w:rPr>
      </w:pPr>
      <w:r w:rsidRPr="00AD5CFB">
        <w:rPr>
          <w:rFonts w:ascii="Arial" w:hAnsi="Arial" w:cs="Arial"/>
          <w:sz w:val="24"/>
          <w:szCs w:val="24"/>
          <w:rPrChange w:id="278" w:author="nh19" w:date="2010-10-31T18:25:00Z">
            <w:rPr>
              <w:rFonts w:ascii="Arial" w:hAnsi="Arial" w:cs="Arial"/>
              <w:sz w:val="24"/>
              <w:szCs w:val="24"/>
            </w:rPr>
          </w:rPrChange>
        </w:rPr>
        <w:t>Grady: Student interview staff of ghost stories</w:t>
      </w:r>
    </w:p>
    <w:p w:rsidR="009909F1" w:rsidRPr="00AD5CFB" w:rsidRDefault="009909F1" w:rsidP="00C15D22">
      <w:pPr>
        <w:spacing w:after="0" w:line="240" w:lineRule="auto"/>
        <w:rPr>
          <w:rFonts w:ascii="Arial" w:hAnsi="Arial" w:cs="Arial"/>
          <w:sz w:val="24"/>
          <w:szCs w:val="24"/>
          <w:rPrChange w:id="279" w:author="nh19" w:date="2010-10-31T18:25:00Z">
            <w:rPr>
              <w:rFonts w:ascii="Arial" w:hAnsi="Arial" w:cs="Arial"/>
              <w:sz w:val="24"/>
              <w:szCs w:val="24"/>
            </w:rPr>
          </w:rPrChange>
        </w:rPr>
      </w:pPr>
      <w:r w:rsidRPr="00AD5CFB">
        <w:rPr>
          <w:rFonts w:ascii="Arial" w:hAnsi="Arial" w:cs="Arial"/>
          <w:sz w:val="24"/>
          <w:szCs w:val="24"/>
          <w:rPrChange w:id="280" w:author="nh19" w:date="2010-10-31T18:25:00Z">
            <w:rPr>
              <w:rFonts w:ascii="Arial" w:hAnsi="Arial" w:cs="Arial"/>
              <w:sz w:val="24"/>
              <w:szCs w:val="24"/>
            </w:rPr>
          </w:rPrChange>
        </w:rPr>
        <w:t>Niem: Map out locations on map</w:t>
      </w:r>
    </w:p>
    <w:p w:rsidR="009909F1" w:rsidRPr="00AD5CFB" w:rsidRDefault="009909F1" w:rsidP="00C15D22">
      <w:pPr>
        <w:spacing w:after="0" w:line="240" w:lineRule="auto"/>
        <w:rPr>
          <w:rFonts w:ascii="Arial" w:hAnsi="Arial" w:cs="Arial"/>
          <w:b/>
          <w:i/>
          <w:sz w:val="24"/>
          <w:szCs w:val="24"/>
          <w:rPrChange w:id="281" w:author="nh19" w:date="2010-10-31T18:25:00Z">
            <w:rPr>
              <w:rFonts w:ascii="Arial" w:hAnsi="Arial" w:cs="Arial"/>
              <w:b/>
              <w:i/>
              <w:sz w:val="24"/>
              <w:szCs w:val="24"/>
            </w:rPr>
          </w:rPrChange>
        </w:rPr>
      </w:pPr>
    </w:p>
    <w:p w:rsidR="009909F1" w:rsidRPr="00AD5CFB" w:rsidRDefault="009909F1" w:rsidP="00C15D22">
      <w:pPr>
        <w:spacing w:after="0" w:line="240" w:lineRule="auto"/>
        <w:rPr>
          <w:rFonts w:ascii="Arial" w:hAnsi="Arial" w:cs="Arial"/>
          <w:b/>
          <w:i/>
          <w:sz w:val="24"/>
          <w:szCs w:val="24"/>
          <w:rPrChange w:id="282" w:author="nh19" w:date="2010-10-31T18:25:00Z">
            <w:rPr>
              <w:rFonts w:ascii="Arial" w:hAnsi="Arial" w:cs="Arial"/>
              <w:b/>
              <w:i/>
              <w:sz w:val="24"/>
              <w:szCs w:val="24"/>
            </w:rPr>
          </w:rPrChange>
        </w:rPr>
      </w:pPr>
      <w:r w:rsidRPr="00AD5CFB">
        <w:rPr>
          <w:rFonts w:ascii="Arial" w:hAnsi="Arial" w:cs="Arial"/>
          <w:b/>
          <w:i/>
          <w:sz w:val="24"/>
          <w:szCs w:val="24"/>
          <w:rPrChange w:id="283" w:author="nh19" w:date="2010-10-31T18:25:00Z">
            <w:rPr>
              <w:rFonts w:ascii="Arial" w:hAnsi="Arial" w:cs="Arial"/>
              <w:b/>
              <w:i/>
              <w:sz w:val="24"/>
              <w:szCs w:val="24"/>
            </w:rPr>
          </w:rPrChange>
        </w:rPr>
        <w:t>Equipment required:</w:t>
      </w:r>
    </w:p>
    <w:p w:rsidR="009909F1" w:rsidRPr="00AD5CFB" w:rsidRDefault="009909F1" w:rsidP="00C15D22">
      <w:pPr>
        <w:spacing w:after="0" w:line="240" w:lineRule="auto"/>
        <w:rPr>
          <w:rFonts w:ascii="Arial" w:hAnsi="Arial" w:cs="Arial"/>
          <w:sz w:val="24"/>
          <w:szCs w:val="24"/>
          <w:rPrChange w:id="284" w:author="nh19" w:date="2010-10-31T18:25:00Z">
            <w:rPr>
              <w:rFonts w:ascii="Arial" w:hAnsi="Arial" w:cs="Arial"/>
              <w:sz w:val="24"/>
              <w:szCs w:val="24"/>
            </w:rPr>
          </w:rPrChange>
        </w:rPr>
      </w:pPr>
      <w:r w:rsidRPr="00AD5CFB">
        <w:rPr>
          <w:rFonts w:ascii="Arial" w:hAnsi="Arial" w:cs="Arial"/>
          <w:sz w:val="24"/>
          <w:szCs w:val="24"/>
          <w:rPrChange w:id="285" w:author="nh19" w:date="2010-10-31T18:25:00Z">
            <w:rPr>
              <w:rFonts w:ascii="Arial" w:hAnsi="Arial" w:cs="Arial"/>
              <w:sz w:val="24"/>
              <w:szCs w:val="24"/>
            </w:rPr>
          </w:rPrChange>
        </w:rPr>
        <w:t>Paper</w:t>
      </w:r>
    </w:p>
    <w:p w:rsidR="009909F1" w:rsidRPr="00AD5CFB" w:rsidRDefault="009909F1" w:rsidP="00C15D22">
      <w:pPr>
        <w:spacing w:after="0" w:line="240" w:lineRule="auto"/>
        <w:rPr>
          <w:rFonts w:ascii="Arial" w:hAnsi="Arial" w:cs="Arial"/>
          <w:sz w:val="24"/>
          <w:szCs w:val="24"/>
          <w:rPrChange w:id="286" w:author="nh19" w:date="2010-10-31T18:25:00Z">
            <w:rPr>
              <w:rFonts w:ascii="Arial" w:hAnsi="Arial" w:cs="Arial"/>
              <w:sz w:val="24"/>
              <w:szCs w:val="24"/>
            </w:rPr>
          </w:rPrChange>
        </w:rPr>
      </w:pPr>
      <w:r w:rsidRPr="00AD5CFB">
        <w:rPr>
          <w:rFonts w:ascii="Arial" w:hAnsi="Arial" w:cs="Arial"/>
          <w:sz w:val="24"/>
          <w:szCs w:val="24"/>
          <w:rPrChange w:id="287" w:author="nh19" w:date="2010-10-31T18:25:00Z">
            <w:rPr>
              <w:rFonts w:ascii="Arial" w:hAnsi="Arial" w:cs="Arial"/>
              <w:sz w:val="24"/>
              <w:szCs w:val="24"/>
            </w:rPr>
          </w:rPrChange>
        </w:rPr>
        <w:t>Writing and drawing utensil</w:t>
      </w:r>
    </w:p>
    <w:p w:rsidR="009909F1" w:rsidRPr="00AD5CFB" w:rsidRDefault="009909F1" w:rsidP="00C15D22">
      <w:pPr>
        <w:spacing w:after="0" w:line="240" w:lineRule="auto"/>
        <w:rPr>
          <w:rFonts w:ascii="Arial" w:hAnsi="Arial" w:cs="Arial"/>
          <w:sz w:val="24"/>
          <w:szCs w:val="24"/>
          <w:rPrChange w:id="288" w:author="nh19" w:date="2010-10-31T18:25:00Z">
            <w:rPr>
              <w:rFonts w:ascii="Arial" w:hAnsi="Arial" w:cs="Arial"/>
              <w:sz w:val="24"/>
              <w:szCs w:val="24"/>
            </w:rPr>
          </w:rPrChange>
        </w:rPr>
      </w:pPr>
      <w:r w:rsidRPr="00AD5CFB">
        <w:rPr>
          <w:rFonts w:ascii="Arial" w:hAnsi="Arial" w:cs="Arial"/>
          <w:sz w:val="24"/>
          <w:szCs w:val="24"/>
          <w:rPrChange w:id="289" w:author="nh19" w:date="2010-10-31T18:25:00Z">
            <w:rPr>
              <w:rFonts w:ascii="Arial" w:hAnsi="Arial" w:cs="Arial"/>
              <w:sz w:val="24"/>
              <w:szCs w:val="24"/>
            </w:rPr>
          </w:rPrChange>
        </w:rPr>
        <w:t>Maps</w:t>
      </w:r>
    </w:p>
    <w:p w:rsidR="009909F1" w:rsidRPr="00AD5CFB" w:rsidRDefault="009909F1" w:rsidP="00C15D22">
      <w:pPr>
        <w:spacing w:after="0" w:line="240" w:lineRule="auto"/>
        <w:jc w:val="center"/>
        <w:rPr>
          <w:rFonts w:ascii="Arial" w:hAnsi="Arial" w:cs="Arial"/>
          <w:b/>
          <w:sz w:val="24"/>
          <w:szCs w:val="24"/>
          <w:rPrChange w:id="290" w:author="nh19" w:date="2010-10-31T18:25:00Z">
            <w:rPr>
              <w:rFonts w:ascii="Arial" w:hAnsi="Arial" w:cs="Arial"/>
              <w:b/>
              <w:sz w:val="24"/>
              <w:szCs w:val="24"/>
            </w:rPr>
          </w:rPrChange>
        </w:rPr>
      </w:pPr>
      <w:r w:rsidRPr="00AD5CFB">
        <w:rPr>
          <w:rFonts w:ascii="Arial" w:hAnsi="Arial" w:cs="Arial"/>
          <w:b/>
          <w:sz w:val="24"/>
          <w:szCs w:val="24"/>
          <w:rPrChange w:id="291" w:author="nh19" w:date="2010-10-31T18:25:00Z">
            <w:rPr>
              <w:rFonts w:ascii="Arial" w:hAnsi="Arial" w:cs="Arial"/>
              <w:b/>
              <w:sz w:val="24"/>
              <w:szCs w:val="24"/>
            </w:rPr>
          </w:rPrChange>
        </w:rPr>
        <w:t>Session 7: Tuesday, July 27</w:t>
      </w:r>
    </w:p>
    <w:p w:rsidR="009909F1" w:rsidRPr="00AD5CFB" w:rsidRDefault="009909F1" w:rsidP="00C15D22">
      <w:pPr>
        <w:spacing w:after="0" w:line="240" w:lineRule="auto"/>
        <w:rPr>
          <w:rFonts w:ascii="Arial" w:hAnsi="Arial" w:cs="Arial"/>
          <w:b/>
          <w:sz w:val="24"/>
          <w:szCs w:val="24"/>
          <w:rPrChange w:id="292" w:author="nh19" w:date="2010-10-31T18:25:00Z">
            <w:rPr>
              <w:rFonts w:ascii="Arial" w:hAnsi="Arial" w:cs="Arial"/>
              <w:b/>
              <w:sz w:val="24"/>
              <w:szCs w:val="24"/>
            </w:rPr>
          </w:rPrChange>
        </w:rPr>
      </w:pPr>
      <w:r w:rsidRPr="00AD5CFB">
        <w:rPr>
          <w:rFonts w:ascii="Arial" w:hAnsi="Arial" w:cs="Arial"/>
          <w:b/>
          <w:i/>
          <w:sz w:val="24"/>
          <w:szCs w:val="24"/>
          <w:rPrChange w:id="293" w:author="nh19" w:date="2010-10-31T18:25:00Z">
            <w:rPr>
              <w:rFonts w:ascii="Arial" w:hAnsi="Arial" w:cs="Arial"/>
              <w:b/>
              <w:i/>
              <w:sz w:val="24"/>
              <w:szCs w:val="24"/>
            </w:rPr>
          </w:rPrChange>
        </w:rPr>
        <w:t>Topic:</w:t>
      </w:r>
      <w:r w:rsidRPr="00AD5CFB">
        <w:rPr>
          <w:rFonts w:ascii="Arial" w:hAnsi="Arial" w:cs="Arial"/>
          <w:b/>
          <w:sz w:val="24"/>
          <w:szCs w:val="24"/>
          <w:rPrChange w:id="294" w:author="nh19" w:date="2010-10-31T18:25:00Z">
            <w:rPr>
              <w:rFonts w:ascii="Arial" w:hAnsi="Arial" w:cs="Arial"/>
              <w:b/>
              <w:sz w:val="24"/>
              <w:szCs w:val="24"/>
            </w:rPr>
          </w:rPrChange>
        </w:rPr>
        <w:t xml:space="preserve"> Community ghost stories</w:t>
      </w:r>
    </w:p>
    <w:p w:rsidR="009909F1" w:rsidRPr="00AD5CFB" w:rsidRDefault="009909F1" w:rsidP="00C15D22">
      <w:pPr>
        <w:spacing w:after="0" w:line="240" w:lineRule="auto"/>
        <w:rPr>
          <w:rFonts w:ascii="Arial" w:hAnsi="Arial" w:cs="Arial"/>
          <w:sz w:val="24"/>
          <w:szCs w:val="24"/>
          <w:rPrChange w:id="295" w:author="nh19" w:date="2010-10-31T18:25:00Z">
            <w:rPr>
              <w:rFonts w:ascii="Arial" w:hAnsi="Arial" w:cs="Arial"/>
              <w:sz w:val="24"/>
              <w:szCs w:val="24"/>
            </w:rPr>
          </w:rPrChange>
        </w:rPr>
      </w:pPr>
      <w:r w:rsidRPr="00AD5CFB">
        <w:rPr>
          <w:rFonts w:ascii="Arial" w:hAnsi="Arial" w:cs="Arial"/>
          <w:sz w:val="24"/>
          <w:szCs w:val="24"/>
          <w:rPrChange w:id="296" w:author="nh19" w:date="2010-10-31T18:25:00Z">
            <w:rPr>
              <w:rFonts w:ascii="Arial" w:hAnsi="Arial" w:cs="Arial"/>
              <w:sz w:val="24"/>
              <w:szCs w:val="24"/>
            </w:rPr>
          </w:rPrChange>
        </w:rPr>
        <w:t xml:space="preserve">Community members will retell a ghost story within San Marcos. The location of ‘sighting’ should be known or approximated and detail recorded. </w:t>
      </w:r>
    </w:p>
    <w:p w:rsidR="009909F1" w:rsidRPr="00AD5CFB" w:rsidRDefault="009909F1" w:rsidP="00C15D22">
      <w:pPr>
        <w:spacing w:after="0" w:line="240" w:lineRule="auto"/>
        <w:rPr>
          <w:rFonts w:ascii="Arial" w:hAnsi="Arial" w:cs="Arial"/>
          <w:sz w:val="24"/>
          <w:szCs w:val="24"/>
          <w:rPrChange w:id="297" w:author="nh19" w:date="2010-10-31T18:25:00Z">
            <w:rPr>
              <w:rFonts w:ascii="Arial" w:hAnsi="Arial" w:cs="Arial"/>
              <w:sz w:val="24"/>
              <w:szCs w:val="24"/>
            </w:rPr>
          </w:rPrChange>
        </w:rPr>
      </w:pPr>
    </w:p>
    <w:p w:rsidR="009909F1" w:rsidRPr="00AD5CFB" w:rsidRDefault="009909F1" w:rsidP="00C15D22">
      <w:pPr>
        <w:spacing w:after="0" w:line="240" w:lineRule="auto"/>
        <w:rPr>
          <w:rFonts w:ascii="Arial" w:hAnsi="Arial" w:cs="Arial"/>
          <w:sz w:val="24"/>
          <w:szCs w:val="24"/>
          <w:rPrChange w:id="298" w:author="nh19" w:date="2010-10-31T18:25:00Z">
            <w:rPr>
              <w:rFonts w:ascii="Arial" w:hAnsi="Arial" w:cs="Arial"/>
              <w:sz w:val="24"/>
              <w:szCs w:val="24"/>
            </w:rPr>
          </w:rPrChange>
        </w:rPr>
      </w:pPr>
      <w:r w:rsidRPr="00AD5CFB">
        <w:rPr>
          <w:rFonts w:ascii="Arial" w:hAnsi="Arial" w:cs="Arial"/>
          <w:sz w:val="24"/>
          <w:szCs w:val="24"/>
          <w:rPrChange w:id="299" w:author="nh19" w:date="2010-10-31T18:25:00Z">
            <w:rPr>
              <w:rFonts w:ascii="Arial" w:hAnsi="Arial" w:cs="Arial"/>
              <w:sz w:val="24"/>
              <w:szCs w:val="24"/>
            </w:rPr>
          </w:rPrChange>
        </w:rPr>
        <w:t>Grady: Student interview staff of ghost stories</w:t>
      </w:r>
    </w:p>
    <w:p w:rsidR="009909F1" w:rsidRPr="00AD5CFB" w:rsidRDefault="009909F1" w:rsidP="00C15D22">
      <w:pPr>
        <w:spacing w:after="0" w:line="240" w:lineRule="auto"/>
        <w:rPr>
          <w:rFonts w:ascii="Arial" w:hAnsi="Arial" w:cs="Arial"/>
          <w:sz w:val="24"/>
          <w:szCs w:val="24"/>
          <w:rPrChange w:id="300" w:author="nh19" w:date="2010-10-31T18:25:00Z">
            <w:rPr>
              <w:rFonts w:ascii="Arial" w:hAnsi="Arial" w:cs="Arial"/>
              <w:sz w:val="24"/>
              <w:szCs w:val="24"/>
            </w:rPr>
          </w:rPrChange>
        </w:rPr>
      </w:pPr>
      <w:r w:rsidRPr="00AD5CFB">
        <w:rPr>
          <w:rFonts w:ascii="Arial" w:hAnsi="Arial" w:cs="Arial"/>
          <w:sz w:val="24"/>
          <w:szCs w:val="24"/>
          <w:rPrChange w:id="301" w:author="nh19" w:date="2010-10-31T18:25:00Z">
            <w:rPr>
              <w:rFonts w:ascii="Arial" w:hAnsi="Arial" w:cs="Arial"/>
              <w:sz w:val="24"/>
              <w:szCs w:val="24"/>
            </w:rPr>
          </w:rPrChange>
        </w:rPr>
        <w:t>Niem: Map out locations on map</w:t>
      </w:r>
    </w:p>
    <w:p w:rsidR="009909F1" w:rsidRPr="00AD5CFB" w:rsidRDefault="009909F1" w:rsidP="00C15D22">
      <w:pPr>
        <w:spacing w:after="0" w:line="240" w:lineRule="auto"/>
        <w:rPr>
          <w:rFonts w:ascii="Arial" w:hAnsi="Arial" w:cs="Arial"/>
          <w:b/>
          <w:i/>
          <w:sz w:val="24"/>
          <w:szCs w:val="24"/>
          <w:rPrChange w:id="302" w:author="nh19" w:date="2010-10-31T18:25:00Z">
            <w:rPr>
              <w:rFonts w:ascii="Arial" w:hAnsi="Arial" w:cs="Arial"/>
              <w:b/>
              <w:i/>
              <w:sz w:val="24"/>
              <w:szCs w:val="24"/>
            </w:rPr>
          </w:rPrChange>
        </w:rPr>
      </w:pPr>
    </w:p>
    <w:p w:rsidR="009909F1" w:rsidRPr="00AD5CFB" w:rsidRDefault="009909F1" w:rsidP="00C15D22">
      <w:pPr>
        <w:spacing w:after="0" w:line="240" w:lineRule="auto"/>
        <w:rPr>
          <w:rFonts w:ascii="Arial" w:hAnsi="Arial" w:cs="Arial"/>
          <w:b/>
          <w:i/>
          <w:sz w:val="24"/>
          <w:szCs w:val="24"/>
          <w:rPrChange w:id="303" w:author="nh19" w:date="2010-10-31T18:25:00Z">
            <w:rPr>
              <w:rFonts w:ascii="Arial" w:hAnsi="Arial" w:cs="Arial"/>
              <w:b/>
              <w:i/>
              <w:sz w:val="24"/>
              <w:szCs w:val="24"/>
            </w:rPr>
          </w:rPrChange>
        </w:rPr>
      </w:pPr>
      <w:r w:rsidRPr="00AD5CFB">
        <w:rPr>
          <w:rFonts w:ascii="Arial" w:hAnsi="Arial" w:cs="Arial"/>
          <w:b/>
          <w:i/>
          <w:sz w:val="24"/>
          <w:szCs w:val="24"/>
          <w:rPrChange w:id="304" w:author="nh19" w:date="2010-10-31T18:25:00Z">
            <w:rPr>
              <w:rFonts w:ascii="Arial" w:hAnsi="Arial" w:cs="Arial"/>
              <w:b/>
              <w:i/>
              <w:sz w:val="24"/>
              <w:szCs w:val="24"/>
            </w:rPr>
          </w:rPrChange>
        </w:rPr>
        <w:t>Equipment required:</w:t>
      </w:r>
    </w:p>
    <w:p w:rsidR="009909F1" w:rsidRPr="00AD5CFB" w:rsidRDefault="009909F1" w:rsidP="00C15D22">
      <w:pPr>
        <w:spacing w:after="0" w:line="240" w:lineRule="auto"/>
        <w:rPr>
          <w:rFonts w:ascii="Arial" w:hAnsi="Arial" w:cs="Arial"/>
          <w:sz w:val="24"/>
          <w:szCs w:val="24"/>
          <w:rPrChange w:id="305" w:author="nh19" w:date="2010-10-31T18:25:00Z">
            <w:rPr>
              <w:rFonts w:ascii="Arial" w:hAnsi="Arial" w:cs="Arial"/>
              <w:sz w:val="24"/>
              <w:szCs w:val="24"/>
            </w:rPr>
          </w:rPrChange>
        </w:rPr>
      </w:pPr>
      <w:r w:rsidRPr="00AD5CFB">
        <w:rPr>
          <w:rFonts w:ascii="Arial" w:hAnsi="Arial" w:cs="Arial"/>
          <w:sz w:val="24"/>
          <w:szCs w:val="24"/>
          <w:rPrChange w:id="306" w:author="nh19" w:date="2010-10-31T18:25:00Z">
            <w:rPr>
              <w:rFonts w:ascii="Arial" w:hAnsi="Arial" w:cs="Arial"/>
              <w:sz w:val="24"/>
              <w:szCs w:val="24"/>
            </w:rPr>
          </w:rPrChange>
        </w:rPr>
        <w:t>Paper</w:t>
      </w:r>
    </w:p>
    <w:p w:rsidR="009909F1" w:rsidRPr="00AD5CFB" w:rsidRDefault="009909F1" w:rsidP="00C15D22">
      <w:pPr>
        <w:spacing w:after="0" w:line="240" w:lineRule="auto"/>
        <w:rPr>
          <w:rFonts w:ascii="Arial" w:hAnsi="Arial" w:cs="Arial"/>
          <w:sz w:val="24"/>
          <w:szCs w:val="24"/>
          <w:rPrChange w:id="307" w:author="nh19" w:date="2010-10-31T18:25:00Z">
            <w:rPr>
              <w:rFonts w:ascii="Arial" w:hAnsi="Arial" w:cs="Arial"/>
              <w:sz w:val="24"/>
              <w:szCs w:val="24"/>
            </w:rPr>
          </w:rPrChange>
        </w:rPr>
      </w:pPr>
      <w:r w:rsidRPr="00AD5CFB">
        <w:rPr>
          <w:rFonts w:ascii="Arial" w:hAnsi="Arial" w:cs="Arial"/>
          <w:sz w:val="24"/>
          <w:szCs w:val="24"/>
          <w:rPrChange w:id="308" w:author="nh19" w:date="2010-10-31T18:25:00Z">
            <w:rPr>
              <w:rFonts w:ascii="Arial" w:hAnsi="Arial" w:cs="Arial"/>
              <w:sz w:val="24"/>
              <w:szCs w:val="24"/>
            </w:rPr>
          </w:rPrChange>
        </w:rPr>
        <w:t>Writing and drawing utensil</w:t>
      </w:r>
    </w:p>
    <w:p w:rsidR="009909F1" w:rsidRPr="00AD5CFB" w:rsidRDefault="009909F1" w:rsidP="00C15D22">
      <w:pPr>
        <w:spacing w:after="0" w:line="240" w:lineRule="auto"/>
        <w:rPr>
          <w:rFonts w:ascii="Arial" w:hAnsi="Arial" w:cs="Arial"/>
          <w:sz w:val="24"/>
          <w:szCs w:val="24"/>
          <w:rPrChange w:id="309" w:author="nh19" w:date="2010-10-31T18:25:00Z">
            <w:rPr>
              <w:rFonts w:ascii="Arial" w:hAnsi="Arial" w:cs="Arial"/>
              <w:sz w:val="24"/>
              <w:szCs w:val="24"/>
            </w:rPr>
          </w:rPrChange>
        </w:rPr>
      </w:pPr>
      <w:r w:rsidRPr="00AD5CFB">
        <w:rPr>
          <w:rFonts w:ascii="Arial" w:hAnsi="Arial" w:cs="Arial"/>
          <w:sz w:val="24"/>
          <w:szCs w:val="24"/>
          <w:rPrChange w:id="310" w:author="nh19" w:date="2010-10-31T18:25:00Z">
            <w:rPr>
              <w:rFonts w:ascii="Arial" w:hAnsi="Arial" w:cs="Arial"/>
              <w:sz w:val="24"/>
              <w:szCs w:val="24"/>
            </w:rPr>
          </w:rPrChange>
        </w:rPr>
        <w:t>Maps</w:t>
      </w:r>
    </w:p>
    <w:p w:rsidR="009909F1" w:rsidRPr="00AD5CFB" w:rsidRDefault="009909F1" w:rsidP="00C15D22">
      <w:pPr>
        <w:spacing w:after="0" w:line="240" w:lineRule="auto"/>
        <w:jc w:val="center"/>
        <w:rPr>
          <w:rFonts w:ascii="Arial" w:hAnsi="Arial" w:cs="Arial"/>
          <w:b/>
          <w:sz w:val="24"/>
          <w:szCs w:val="24"/>
          <w:rPrChange w:id="311" w:author="nh19" w:date="2010-10-31T18:25:00Z">
            <w:rPr>
              <w:rFonts w:ascii="Arial" w:hAnsi="Arial" w:cs="Arial"/>
              <w:b/>
              <w:sz w:val="24"/>
              <w:szCs w:val="24"/>
            </w:rPr>
          </w:rPrChange>
        </w:rPr>
      </w:pPr>
      <w:r w:rsidRPr="00AD5CFB">
        <w:rPr>
          <w:rFonts w:ascii="Arial" w:hAnsi="Arial" w:cs="Arial"/>
          <w:b/>
          <w:sz w:val="24"/>
          <w:szCs w:val="24"/>
          <w:rPrChange w:id="312" w:author="nh19" w:date="2010-10-31T18:25:00Z">
            <w:rPr>
              <w:rFonts w:ascii="Arial" w:hAnsi="Arial" w:cs="Arial"/>
              <w:b/>
              <w:sz w:val="24"/>
              <w:szCs w:val="24"/>
            </w:rPr>
          </w:rPrChange>
        </w:rPr>
        <w:t>Session 8: Thursday, July 29</w:t>
      </w:r>
    </w:p>
    <w:p w:rsidR="009909F1" w:rsidRPr="00AD5CFB" w:rsidRDefault="009909F1" w:rsidP="00C15D22">
      <w:pPr>
        <w:spacing w:after="0" w:line="240" w:lineRule="auto"/>
        <w:rPr>
          <w:rFonts w:ascii="Arial" w:hAnsi="Arial" w:cs="Arial"/>
          <w:b/>
          <w:sz w:val="24"/>
          <w:szCs w:val="24"/>
          <w:rPrChange w:id="313" w:author="nh19" w:date="2010-10-31T18:25:00Z">
            <w:rPr>
              <w:rFonts w:ascii="Arial" w:hAnsi="Arial" w:cs="Arial"/>
              <w:b/>
              <w:sz w:val="24"/>
              <w:szCs w:val="24"/>
            </w:rPr>
          </w:rPrChange>
        </w:rPr>
      </w:pPr>
    </w:p>
    <w:p w:rsidR="009909F1" w:rsidRPr="00AD5CFB" w:rsidRDefault="009909F1" w:rsidP="00C15D22">
      <w:pPr>
        <w:spacing w:after="0" w:line="240" w:lineRule="auto"/>
        <w:rPr>
          <w:rFonts w:ascii="Arial" w:hAnsi="Arial" w:cs="Arial"/>
          <w:b/>
          <w:sz w:val="24"/>
          <w:szCs w:val="24"/>
          <w:rPrChange w:id="314" w:author="nh19" w:date="2010-10-31T18:25:00Z">
            <w:rPr>
              <w:rFonts w:ascii="Arial" w:hAnsi="Arial" w:cs="Arial"/>
              <w:b/>
              <w:sz w:val="24"/>
              <w:szCs w:val="24"/>
            </w:rPr>
          </w:rPrChange>
        </w:rPr>
      </w:pPr>
      <w:r w:rsidRPr="00AD5CFB">
        <w:rPr>
          <w:rFonts w:ascii="Arial" w:hAnsi="Arial" w:cs="Arial"/>
          <w:b/>
          <w:i/>
          <w:sz w:val="24"/>
          <w:szCs w:val="24"/>
          <w:rPrChange w:id="315" w:author="nh19" w:date="2010-10-31T18:25:00Z">
            <w:rPr>
              <w:rFonts w:ascii="Arial" w:hAnsi="Arial" w:cs="Arial"/>
              <w:b/>
              <w:i/>
              <w:sz w:val="24"/>
              <w:szCs w:val="24"/>
            </w:rPr>
          </w:rPrChange>
        </w:rPr>
        <w:lastRenderedPageBreak/>
        <w:t xml:space="preserve">Topic: </w:t>
      </w:r>
      <w:r w:rsidRPr="00AD5CFB">
        <w:rPr>
          <w:rFonts w:ascii="Arial" w:hAnsi="Arial" w:cs="Arial"/>
          <w:b/>
          <w:sz w:val="24"/>
          <w:szCs w:val="24"/>
          <w:rPrChange w:id="316" w:author="nh19" w:date="2010-10-31T18:25:00Z">
            <w:rPr>
              <w:rFonts w:ascii="Arial" w:hAnsi="Arial" w:cs="Arial"/>
              <w:b/>
              <w:sz w:val="24"/>
              <w:szCs w:val="24"/>
            </w:rPr>
          </w:rPrChange>
        </w:rPr>
        <w:t>Ghost search</w:t>
      </w:r>
    </w:p>
    <w:p w:rsidR="009909F1" w:rsidRPr="00AD5CFB" w:rsidRDefault="009909F1" w:rsidP="00C15D22">
      <w:pPr>
        <w:spacing w:after="0" w:line="240" w:lineRule="auto"/>
        <w:rPr>
          <w:rFonts w:ascii="Arial" w:hAnsi="Arial" w:cs="Arial"/>
          <w:sz w:val="24"/>
          <w:szCs w:val="24"/>
          <w:rPrChange w:id="317" w:author="nh19" w:date="2010-10-31T18:25:00Z">
            <w:rPr>
              <w:rFonts w:ascii="Arial" w:hAnsi="Arial" w:cs="Arial"/>
              <w:sz w:val="24"/>
              <w:szCs w:val="24"/>
            </w:rPr>
          </w:rPrChange>
        </w:rPr>
      </w:pPr>
    </w:p>
    <w:p w:rsidR="009909F1" w:rsidRPr="00AD5CFB" w:rsidRDefault="009909F1" w:rsidP="00C15D22">
      <w:pPr>
        <w:spacing w:after="0" w:line="240" w:lineRule="auto"/>
        <w:rPr>
          <w:rFonts w:ascii="Arial" w:hAnsi="Arial" w:cs="Arial"/>
          <w:b/>
          <w:sz w:val="24"/>
          <w:szCs w:val="24"/>
          <w:rPrChange w:id="318" w:author="nh19" w:date="2010-10-31T18:25:00Z">
            <w:rPr>
              <w:rFonts w:ascii="Arial" w:hAnsi="Arial" w:cs="Arial"/>
              <w:b/>
              <w:sz w:val="24"/>
              <w:szCs w:val="24"/>
            </w:rPr>
          </w:rPrChange>
        </w:rPr>
      </w:pPr>
      <w:r w:rsidRPr="00AD5CFB">
        <w:rPr>
          <w:rFonts w:ascii="Arial" w:hAnsi="Arial" w:cs="Arial"/>
          <w:sz w:val="24"/>
          <w:szCs w:val="24"/>
          <w:rPrChange w:id="319" w:author="nh19" w:date="2010-10-31T18:25:00Z">
            <w:rPr>
              <w:rFonts w:ascii="Arial" w:hAnsi="Arial" w:cs="Arial"/>
              <w:sz w:val="24"/>
              <w:szCs w:val="24"/>
            </w:rPr>
          </w:rPrChange>
        </w:rPr>
        <w:t>Grady and Niem: Search of ghostly areas and GPS to record location points. Students will also take pictures/draw out area for online web mapping.</w:t>
      </w:r>
    </w:p>
    <w:p w:rsidR="009909F1" w:rsidRPr="00AD5CFB" w:rsidRDefault="009909F1" w:rsidP="00C15D22">
      <w:pPr>
        <w:spacing w:after="0" w:line="240" w:lineRule="auto"/>
        <w:rPr>
          <w:rFonts w:ascii="Arial" w:hAnsi="Arial" w:cs="Arial"/>
          <w:b/>
          <w:i/>
          <w:sz w:val="24"/>
          <w:szCs w:val="24"/>
          <w:rPrChange w:id="320" w:author="nh19" w:date="2010-10-31T18:25:00Z">
            <w:rPr>
              <w:rFonts w:ascii="Arial" w:hAnsi="Arial" w:cs="Arial"/>
              <w:b/>
              <w:i/>
              <w:sz w:val="24"/>
              <w:szCs w:val="24"/>
            </w:rPr>
          </w:rPrChange>
        </w:rPr>
      </w:pPr>
    </w:p>
    <w:p w:rsidR="009909F1" w:rsidRPr="00AD5CFB" w:rsidRDefault="009909F1" w:rsidP="00C15D22">
      <w:pPr>
        <w:spacing w:after="0" w:line="240" w:lineRule="auto"/>
        <w:rPr>
          <w:rFonts w:ascii="Arial" w:hAnsi="Arial" w:cs="Arial"/>
          <w:b/>
          <w:i/>
          <w:sz w:val="24"/>
          <w:szCs w:val="24"/>
          <w:rPrChange w:id="321" w:author="nh19" w:date="2010-10-31T18:25:00Z">
            <w:rPr>
              <w:rFonts w:ascii="Arial" w:hAnsi="Arial" w:cs="Arial"/>
              <w:b/>
              <w:i/>
              <w:sz w:val="24"/>
              <w:szCs w:val="24"/>
            </w:rPr>
          </w:rPrChange>
        </w:rPr>
      </w:pPr>
      <w:r w:rsidRPr="00AD5CFB">
        <w:rPr>
          <w:rFonts w:ascii="Arial" w:hAnsi="Arial" w:cs="Arial"/>
          <w:b/>
          <w:i/>
          <w:sz w:val="24"/>
          <w:szCs w:val="24"/>
          <w:rPrChange w:id="322" w:author="nh19" w:date="2010-10-31T18:25:00Z">
            <w:rPr>
              <w:rFonts w:ascii="Arial" w:hAnsi="Arial" w:cs="Arial"/>
              <w:b/>
              <w:i/>
              <w:sz w:val="24"/>
              <w:szCs w:val="24"/>
            </w:rPr>
          </w:rPrChange>
        </w:rPr>
        <w:t>Equipment required:</w:t>
      </w:r>
    </w:p>
    <w:p w:rsidR="009909F1" w:rsidRPr="00AD5CFB" w:rsidRDefault="009909F1" w:rsidP="00C15D22">
      <w:pPr>
        <w:spacing w:after="0" w:line="240" w:lineRule="auto"/>
        <w:rPr>
          <w:rFonts w:ascii="Arial" w:hAnsi="Arial" w:cs="Arial"/>
          <w:sz w:val="24"/>
          <w:szCs w:val="24"/>
          <w:rPrChange w:id="323" w:author="nh19" w:date="2010-10-31T18:25:00Z">
            <w:rPr>
              <w:rFonts w:ascii="Arial" w:hAnsi="Arial" w:cs="Arial"/>
              <w:sz w:val="24"/>
              <w:szCs w:val="24"/>
            </w:rPr>
          </w:rPrChange>
        </w:rPr>
      </w:pPr>
      <w:r w:rsidRPr="00AD5CFB">
        <w:rPr>
          <w:rFonts w:ascii="Arial" w:hAnsi="Arial" w:cs="Arial"/>
          <w:sz w:val="24"/>
          <w:szCs w:val="24"/>
          <w:rPrChange w:id="324" w:author="nh19" w:date="2010-10-31T18:25:00Z">
            <w:rPr>
              <w:rFonts w:ascii="Arial" w:hAnsi="Arial" w:cs="Arial"/>
              <w:sz w:val="24"/>
              <w:szCs w:val="24"/>
            </w:rPr>
          </w:rPrChange>
        </w:rPr>
        <w:t>Van for transportation</w:t>
      </w:r>
      <w:r w:rsidR="00072131" w:rsidRPr="00AD5CFB">
        <w:rPr>
          <w:rFonts w:ascii="Arial" w:hAnsi="Arial" w:cs="Arial"/>
          <w:sz w:val="24"/>
          <w:szCs w:val="24"/>
          <w:rPrChange w:id="325" w:author="nh19" w:date="2010-10-31T18:25:00Z">
            <w:rPr>
              <w:rFonts w:ascii="Arial" w:hAnsi="Arial" w:cs="Arial"/>
              <w:sz w:val="24"/>
              <w:szCs w:val="24"/>
            </w:rPr>
          </w:rPrChange>
        </w:rPr>
        <w:t xml:space="preserve">, </w:t>
      </w:r>
      <w:r w:rsidRPr="00AD5CFB">
        <w:rPr>
          <w:rFonts w:ascii="Arial" w:hAnsi="Arial" w:cs="Arial"/>
          <w:sz w:val="24"/>
          <w:szCs w:val="24"/>
          <w:rPrChange w:id="326" w:author="nh19" w:date="2010-10-31T18:25:00Z">
            <w:rPr>
              <w:rFonts w:ascii="Arial" w:hAnsi="Arial" w:cs="Arial"/>
              <w:sz w:val="24"/>
              <w:szCs w:val="24"/>
            </w:rPr>
          </w:rPrChange>
        </w:rPr>
        <w:t>Camera</w:t>
      </w:r>
      <w:r w:rsidR="00072131" w:rsidRPr="00AD5CFB">
        <w:rPr>
          <w:rFonts w:ascii="Arial" w:hAnsi="Arial" w:cs="Arial"/>
          <w:sz w:val="24"/>
          <w:szCs w:val="24"/>
          <w:rPrChange w:id="327" w:author="nh19" w:date="2010-10-31T18:25:00Z">
            <w:rPr>
              <w:rFonts w:ascii="Arial" w:hAnsi="Arial" w:cs="Arial"/>
              <w:sz w:val="24"/>
              <w:szCs w:val="24"/>
            </w:rPr>
          </w:rPrChange>
        </w:rPr>
        <w:t xml:space="preserve">, </w:t>
      </w:r>
      <w:r w:rsidRPr="00AD5CFB">
        <w:rPr>
          <w:rFonts w:ascii="Arial" w:hAnsi="Arial" w:cs="Arial"/>
          <w:sz w:val="24"/>
          <w:szCs w:val="24"/>
          <w:rPrChange w:id="328" w:author="nh19" w:date="2010-10-31T18:25:00Z">
            <w:rPr>
              <w:rFonts w:ascii="Arial" w:hAnsi="Arial" w:cs="Arial"/>
              <w:sz w:val="24"/>
              <w:szCs w:val="24"/>
            </w:rPr>
          </w:rPrChange>
        </w:rPr>
        <w:t>Map of area</w:t>
      </w:r>
      <w:r w:rsidR="00072131" w:rsidRPr="00AD5CFB">
        <w:rPr>
          <w:rFonts w:ascii="Arial" w:hAnsi="Arial" w:cs="Arial"/>
          <w:sz w:val="24"/>
          <w:szCs w:val="24"/>
          <w:rPrChange w:id="329" w:author="nh19" w:date="2010-10-31T18:25:00Z">
            <w:rPr>
              <w:rFonts w:ascii="Arial" w:hAnsi="Arial" w:cs="Arial"/>
              <w:sz w:val="24"/>
              <w:szCs w:val="24"/>
            </w:rPr>
          </w:rPrChange>
        </w:rPr>
        <w:t xml:space="preserve">, </w:t>
      </w:r>
      <w:r w:rsidRPr="00AD5CFB">
        <w:rPr>
          <w:rFonts w:ascii="Arial" w:hAnsi="Arial" w:cs="Arial"/>
          <w:sz w:val="24"/>
          <w:szCs w:val="24"/>
          <w:rPrChange w:id="330" w:author="nh19" w:date="2010-10-31T18:25:00Z">
            <w:rPr>
              <w:rFonts w:ascii="Arial" w:hAnsi="Arial" w:cs="Arial"/>
              <w:sz w:val="24"/>
              <w:szCs w:val="24"/>
            </w:rPr>
          </w:rPrChange>
        </w:rPr>
        <w:t>GPS unit</w:t>
      </w:r>
    </w:p>
    <w:p w:rsidR="009909F1" w:rsidRPr="00AD5CFB" w:rsidRDefault="009909F1" w:rsidP="00C15D22">
      <w:pPr>
        <w:spacing w:after="0" w:line="240" w:lineRule="auto"/>
        <w:rPr>
          <w:rFonts w:ascii="Arial" w:hAnsi="Arial" w:cs="Arial"/>
          <w:sz w:val="24"/>
          <w:szCs w:val="24"/>
          <w:rPrChange w:id="331" w:author="nh19" w:date="2010-10-31T18:25:00Z">
            <w:rPr>
              <w:rFonts w:ascii="Arial" w:hAnsi="Arial" w:cs="Arial"/>
              <w:sz w:val="24"/>
              <w:szCs w:val="24"/>
            </w:rPr>
          </w:rPrChange>
        </w:rPr>
      </w:pPr>
    </w:p>
    <w:sectPr w:rsidR="009909F1" w:rsidRPr="00AD5CFB" w:rsidSect="00805484">
      <w:footerReference w:type="default" r:id="rId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nh19" w:date="2010-10-29T18:04:00Z" w:initials="n">
    <w:p w:rsidR="008A6841" w:rsidRDefault="008A6841" w:rsidP="008A6841">
      <w:pPr>
        <w:pStyle w:val="PlainText"/>
      </w:pPr>
      <w:r>
        <w:rPr>
          <w:rStyle w:val="CommentReference"/>
        </w:rPr>
        <w:annotationRef/>
      </w:r>
      <w:r>
        <w:t>Addressed committee suggestion: “Item two should specify how consent/assent will be sought.”</w:t>
      </w:r>
    </w:p>
    <w:p w:rsidR="008A6841" w:rsidRDefault="008A6841">
      <w:pPr>
        <w:pStyle w:val="CommentText"/>
      </w:pPr>
    </w:p>
  </w:comment>
  <w:comment w:id="59" w:author="nh19" w:date="2010-10-29T18:06:00Z" w:initials="n">
    <w:p w:rsidR="008A6841" w:rsidRDefault="008A6841" w:rsidP="008A6841">
      <w:pPr>
        <w:pStyle w:val="PlainText"/>
      </w:pPr>
      <w:r>
        <w:rPr>
          <w:rStyle w:val="CommentReference"/>
        </w:rPr>
        <w:annotationRef/>
      </w:r>
      <w:r>
        <w:t>Addressed committee suggestion: “The \"experiment\" needs to be better explained, how do you know if treatment had an impact on reducing criminal behavior?”</w:t>
      </w:r>
    </w:p>
    <w:p w:rsidR="008A6841" w:rsidRDefault="008A6841">
      <w:pPr>
        <w:pStyle w:val="CommentText"/>
      </w:pPr>
    </w:p>
  </w:comment>
  <w:comment w:id="82" w:author="nh19" w:date="2010-10-29T18:05:00Z" w:initials="n">
    <w:p w:rsidR="008A6841" w:rsidRDefault="008A6841">
      <w:pPr>
        <w:pStyle w:val="CommentText"/>
      </w:pPr>
      <w:r>
        <w:rPr>
          <w:rStyle w:val="CommentReference"/>
        </w:rPr>
        <w:annotationRef/>
      </w:r>
      <w:r>
        <w:t>Addressed committee suggestion: “You need better procedures to assure confidentiality”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7D4C" w:rsidRDefault="00407D4C" w:rsidP="00F9457A">
      <w:pPr>
        <w:spacing w:after="0" w:line="240" w:lineRule="auto"/>
      </w:pPr>
      <w:r>
        <w:separator/>
      </w:r>
    </w:p>
  </w:endnote>
  <w:endnote w:type="continuationSeparator" w:id="0">
    <w:p w:rsidR="00407D4C" w:rsidRDefault="00407D4C" w:rsidP="00F945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332" w:author="nh19" w:date="2010-10-31T18:41:00Z"/>
  <w:sdt>
    <w:sdtPr>
      <w:id w:val="24705381"/>
      <w:docPartObj>
        <w:docPartGallery w:val="Page Numbers (Bottom of Page)"/>
        <w:docPartUnique/>
      </w:docPartObj>
    </w:sdtPr>
    <w:sdtContent>
      <w:customXmlInsRangeEnd w:id="332"/>
      <w:p w:rsidR="00F9457A" w:rsidRDefault="00F9457A">
        <w:pPr>
          <w:pStyle w:val="Footer"/>
          <w:jc w:val="right"/>
          <w:rPr>
            <w:ins w:id="333" w:author="nh19" w:date="2010-10-31T18:41:00Z"/>
          </w:rPr>
        </w:pPr>
        <w:ins w:id="334" w:author="nh19" w:date="2010-10-31T18:41:00Z">
          <w:r>
            <w:fldChar w:fldCharType="begin"/>
          </w:r>
          <w:r>
            <w:instrText xml:space="preserve"> PAGE   \* MERGEFORMAT </w:instrText>
          </w:r>
          <w:r>
            <w:fldChar w:fldCharType="separate"/>
          </w:r>
        </w:ins>
        <w:r>
          <w:rPr>
            <w:noProof/>
          </w:rPr>
          <w:t>1</w:t>
        </w:r>
        <w:ins w:id="335" w:author="nh19" w:date="2010-10-31T18:41:00Z">
          <w:r>
            <w:fldChar w:fldCharType="end"/>
          </w:r>
        </w:ins>
      </w:p>
    </w:sdtContent>
    <w:customXmlInsRangeStart w:id="336" w:author="nh19" w:date="2010-10-31T18:41:00Z"/>
  </w:sdt>
  <w:customXmlInsRangeEnd w:id="336"/>
  <w:p w:rsidR="00F9457A" w:rsidRDefault="00F945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7D4C" w:rsidRDefault="00407D4C" w:rsidP="00F9457A">
      <w:pPr>
        <w:spacing w:after="0" w:line="240" w:lineRule="auto"/>
      </w:pPr>
      <w:r>
        <w:separator/>
      </w:r>
    </w:p>
  </w:footnote>
  <w:footnote w:type="continuationSeparator" w:id="0">
    <w:p w:rsidR="00407D4C" w:rsidRDefault="00407D4C" w:rsidP="00F945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204370"/>
    <w:multiLevelType w:val="hybridMultilevel"/>
    <w:tmpl w:val="2788033E"/>
    <w:lvl w:ilvl="0" w:tplc="DD76899C">
      <w:start w:val="1"/>
      <w:numFmt w:val="upperLetter"/>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806F0A"/>
    <w:multiLevelType w:val="hybridMultilevel"/>
    <w:tmpl w:val="3C444F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9F90B1B"/>
    <w:multiLevelType w:val="hybridMultilevel"/>
    <w:tmpl w:val="1FA8B0B4"/>
    <w:lvl w:ilvl="0" w:tplc="6B6C7E7E">
      <w:start w:val="1"/>
      <w:numFmt w:val="upperLetter"/>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0C0572"/>
    <w:rsid w:val="00021C8F"/>
    <w:rsid w:val="00072131"/>
    <w:rsid w:val="000B04FD"/>
    <w:rsid w:val="000C0572"/>
    <w:rsid w:val="001C45BB"/>
    <w:rsid w:val="00296A2C"/>
    <w:rsid w:val="003C36CD"/>
    <w:rsid w:val="00407D4C"/>
    <w:rsid w:val="0054216E"/>
    <w:rsid w:val="006A58C3"/>
    <w:rsid w:val="007000C8"/>
    <w:rsid w:val="00745761"/>
    <w:rsid w:val="00805484"/>
    <w:rsid w:val="008A6841"/>
    <w:rsid w:val="009909F1"/>
    <w:rsid w:val="009958F1"/>
    <w:rsid w:val="00A970B3"/>
    <w:rsid w:val="00AD5CFB"/>
    <w:rsid w:val="00B715EB"/>
    <w:rsid w:val="00C15D22"/>
    <w:rsid w:val="00C46B55"/>
    <w:rsid w:val="00F9457A"/>
    <w:rsid w:val="00F964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4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572"/>
    <w:pPr>
      <w:ind w:left="720"/>
      <w:contextualSpacing/>
    </w:pPr>
  </w:style>
  <w:style w:type="character" w:styleId="CommentReference">
    <w:name w:val="annotation reference"/>
    <w:basedOn w:val="DefaultParagraphFont"/>
    <w:uiPriority w:val="99"/>
    <w:semiHidden/>
    <w:unhideWhenUsed/>
    <w:rsid w:val="008A6841"/>
    <w:rPr>
      <w:sz w:val="16"/>
      <w:szCs w:val="16"/>
    </w:rPr>
  </w:style>
  <w:style w:type="paragraph" w:styleId="CommentText">
    <w:name w:val="annotation text"/>
    <w:basedOn w:val="Normal"/>
    <w:link w:val="CommentTextChar"/>
    <w:uiPriority w:val="99"/>
    <w:semiHidden/>
    <w:unhideWhenUsed/>
    <w:rsid w:val="008A6841"/>
    <w:pPr>
      <w:spacing w:line="240" w:lineRule="auto"/>
    </w:pPr>
    <w:rPr>
      <w:sz w:val="20"/>
      <w:szCs w:val="20"/>
    </w:rPr>
  </w:style>
  <w:style w:type="character" w:customStyle="1" w:styleId="CommentTextChar">
    <w:name w:val="Comment Text Char"/>
    <w:basedOn w:val="DefaultParagraphFont"/>
    <w:link w:val="CommentText"/>
    <w:uiPriority w:val="99"/>
    <w:semiHidden/>
    <w:rsid w:val="008A6841"/>
    <w:rPr>
      <w:sz w:val="20"/>
      <w:szCs w:val="20"/>
    </w:rPr>
  </w:style>
  <w:style w:type="paragraph" w:styleId="CommentSubject">
    <w:name w:val="annotation subject"/>
    <w:basedOn w:val="CommentText"/>
    <w:next w:val="CommentText"/>
    <w:link w:val="CommentSubjectChar"/>
    <w:uiPriority w:val="99"/>
    <w:semiHidden/>
    <w:unhideWhenUsed/>
    <w:rsid w:val="008A6841"/>
    <w:rPr>
      <w:b/>
      <w:bCs/>
    </w:rPr>
  </w:style>
  <w:style w:type="character" w:customStyle="1" w:styleId="CommentSubjectChar">
    <w:name w:val="Comment Subject Char"/>
    <w:basedOn w:val="CommentTextChar"/>
    <w:link w:val="CommentSubject"/>
    <w:uiPriority w:val="99"/>
    <w:semiHidden/>
    <w:rsid w:val="008A6841"/>
    <w:rPr>
      <w:b/>
      <w:bCs/>
    </w:rPr>
  </w:style>
  <w:style w:type="paragraph" w:styleId="BalloonText">
    <w:name w:val="Balloon Text"/>
    <w:basedOn w:val="Normal"/>
    <w:link w:val="BalloonTextChar"/>
    <w:uiPriority w:val="99"/>
    <w:semiHidden/>
    <w:unhideWhenUsed/>
    <w:rsid w:val="008A6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841"/>
    <w:rPr>
      <w:rFonts w:ascii="Tahoma" w:hAnsi="Tahoma" w:cs="Tahoma"/>
      <w:sz w:val="16"/>
      <w:szCs w:val="16"/>
    </w:rPr>
  </w:style>
  <w:style w:type="paragraph" w:styleId="PlainText">
    <w:name w:val="Plain Text"/>
    <w:basedOn w:val="Normal"/>
    <w:link w:val="PlainTextChar"/>
    <w:uiPriority w:val="99"/>
    <w:semiHidden/>
    <w:unhideWhenUsed/>
    <w:rsid w:val="008A684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A6841"/>
    <w:rPr>
      <w:rFonts w:ascii="Consolas" w:hAnsi="Consolas"/>
      <w:sz w:val="21"/>
      <w:szCs w:val="21"/>
    </w:rPr>
  </w:style>
  <w:style w:type="paragraph" w:styleId="Header">
    <w:name w:val="header"/>
    <w:basedOn w:val="Normal"/>
    <w:link w:val="HeaderChar"/>
    <w:uiPriority w:val="99"/>
    <w:semiHidden/>
    <w:unhideWhenUsed/>
    <w:rsid w:val="00F945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457A"/>
  </w:style>
  <w:style w:type="paragraph" w:styleId="Footer">
    <w:name w:val="footer"/>
    <w:basedOn w:val="Normal"/>
    <w:link w:val="FooterChar"/>
    <w:uiPriority w:val="99"/>
    <w:unhideWhenUsed/>
    <w:rsid w:val="00F945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57A"/>
  </w:style>
</w:styles>
</file>

<file path=word/webSettings.xml><?xml version="1.0" encoding="utf-8"?>
<w:webSettings xmlns:r="http://schemas.openxmlformats.org/officeDocument/2006/relationships" xmlns:w="http://schemas.openxmlformats.org/wordprocessingml/2006/main">
  <w:divs>
    <w:div w:id="359203715">
      <w:bodyDiv w:val="1"/>
      <w:marLeft w:val="0"/>
      <w:marRight w:val="0"/>
      <w:marTop w:val="0"/>
      <w:marBottom w:val="0"/>
      <w:divBdr>
        <w:top w:val="none" w:sz="0" w:space="0" w:color="auto"/>
        <w:left w:val="none" w:sz="0" w:space="0" w:color="auto"/>
        <w:bottom w:val="none" w:sz="0" w:space="0" w:color="auto"/>
        <w:right w:val="none" w:sz="0" w:space="0" w:color="auto"/>
      </w:divBdr>
    </w:div>
    <w:div w:id="1223054722">
      <w:bodyDiv w:val="1"/>
      <w:marLeft w:val="0"/>
      <w:marRight w:val="0"/>
      <w:marTop w:val="0"/>
      <w:marBottom w:val="0"/>
      <w:divBdr>
        <w:top w:val="none" w:sz="0" w:space="0" w:color="auto"/>
        <w:left w:val="none" w:sz="0" w:space="0" w:color="auto"/>
        <w:bottom w:val="none" w:sz="0" w:space="0" w:color="auto"/>
        <w:right w:val="none" w:sz="0" w:space="0" w:color="auto"/>
      </w:divBdr>
    </w:div>
    <w:div w:id="1338844876">
      <w:bodyDiv w:val="1"/>
      <w:marLeft w:val="0"/>
      <w:marRight w:val="0"/>
      <w:marTop w:val="0"/>
      <w:marBottom w:val="0"/>
      <w:divBdr>
        <w:top w:val="none" w:sz="0" w:space="0" w:color="auto"/>
        <w:left w:val="none" w:sz="0" w:space="0" w:color="auto"/>
        <w:bottom w:val="none" w:sz="0" w:space="0" w:color="auto"/>
        <w:right w:val="none" w:sz="0" w:space="0" w:color="auto"/>
      </w:divBdr>
      <w:divsChild>
        <w:div w:id="1010714344">
          <w:marLeft w:val="0"/>
          <w:marRight w:val="0"/>
          <w:marTop w:val="0"/>
          <w:marBottom w:val="0"/>
          <w:divBdr>
            <w:top w:val="none" w:sz="0" w:space="0" w:color="auto"/>
            <w:left w:val="none" w:sz="0" w:space="0" w:color="auto"/>
            <w:bottom w:val="none" w:sz="0" w:space="0" w:color="auto"/>
            <w:right w:val="none" w:sz="0" w:space="0" w:color="auto"/>
          </w:divBdr>
          <w:divsChild>
            <w:div w:id="483013897">
              <w:marLeft w:val="0"/>
              <w:marRight w:val="0"/>
              <w:marTop w:val="0"/>
              <w:marBottom w:val="0"/>
              <w:divBdr>
                <w:top w:val="none" w:sz="0" w:space="0" w:color="auto"/>
                <w:left w:val="none" w:sz="0" w:space="0" w:color="auto"/>
                <w:bottom w:val="none" w:sz="0" w:space="0" w:color="auto"/>
                <w:right w:val="none" w:sz="0" w:space="0" w:color="auto"/>
              </w:divBdr>
              <w:divsChild>
                <w:div w:id="901716824">
                  <w:marLeft w:val="0"/>
                  <w:marRight w:val="0"/>
                  <w:marTop w:val="0"/>
                  <w:marBottom w:val="0"/>
                  <w:divBdr>
                    <w:top w:val="none" w:sz="0" w:space="0" w:color="auto"/>
                    <w:left w:val="none" w:sz="0" w:space="0" w:color="auto"/>
                    <w:bottom w:val="none" w:sz="0" w:space="0" w:color="auto"/>
                    <w:right w:val="none" w:sz="0" w:space="0" w:color="auto"/>
                  </w:divBdr>
                  <w:divsChild>
                    <w:div w:id="1077705024">
                      <w:marLeft w:val="0"/>
                      <w:marRight w:val="0"/>
                      <w:marTop w:val="0"/>
                      <w:marBottom w:val="0"/>
                      <w:divBdr>
                        <w:top w:val="none" w:sz="0" w:space="0" w:color="auto"/>
                        <w:left w:val="none" w:sz="0" w:space="0" w:color="auto"/>
                        <w:bottom w:val="none" w:sz="0" w:space="0" w:color="auto"/>
                        <w:right w:val="none" w:sz="0" w:space="0" w:color="auto"/>
                      </w:divBdr>
                      <w:divsChild>
                        <w:div w:id="521893301">
                          <w:marLeft w:val="0"/>
                          <w:marRight w:val="0"/>
                          <w:marTop w:val="0"/>
                          <w:marBottom w:val="200"/>
                          <w:divBdr>
                            <w:top w:val="none" w:sz="0" w:space="0" w:color="auto"/>
                            <w:left w:val="none" w:sz="0" w:space="0" w:color="auto"/>
                            <w:bottom w:val="none" w:sz="0" w:space="0" w:color="auto"/>
                            <w:right w:val="none" w:sz="0" w:space="0" w:color="auto"/>
                          </w:divBdr>
                          <w:divsChild>
                            <w:div w:id="1821967832">
                              <w:marLeft w:val="360"/>
                              <w:marRight w:val="0"/>
                              <w:marTop w:val="0"/>
                              <w:marBottom w:val="0"/>
                              <w:divBdr>
                                <w:top w:val="none" w:sz="0" w:space="0" w:color="auto"/>
                                <w:left w:val="none" w:sz="0" w:space="0" w:color="auto"/>
                                <w:bottom w:val="none" w:sz="0" w:space="0" w:color="auto"/>
                                <w:right w:val="none" w:sz="0" w:space="0" w:color="auto"/>
                              </w:divBdr>
                            </w:div>
                            <w:div w:id="812868704">
                              <w:marLeft w:val="360"/>
                              <w:marRight w:val="0"/>
                              <w:marTop w:val="0"/>
                              <w:marBottom w:val="0"/>
                              <w:divBdr>
                                <w:top w:val="none" w:sz="0" w:space="0" w:color="auto"/>
                                <w:left w:val="none" w:sz="0" w:space="0" w:color="auto"/>
                                <w:bottom w:val="none" w:sz="0" w:space="0" w:color="auto"/>
                                <w:right w:val="none" w:sz="0" w:space="0" w:color="auto"/>
                              </w:divBdr>
                            </w:div>
                            <w:div w:id="1262645802">
                              <w:marLeft w:val="360"/>
                              <w:marRight w:val="0"/>
                              <w:marTop w:val="0"/>
                              <w:marBottom w:val="0"/>
                              <w:divBdr>
                                <w:top w:val="none" w:sz="0" w:space="0" w:color="auto"/>
                                <w:left w:val="none" w:sz="0" w:space="0" w:color="auto"/>
                                <w:bottom w:val="none" w:sz="0" w:space="0" w:color="auto"/>
                                <w:right w:val="none" w:sz="0" w:space="0" w:color="auto"/>
                              </w:divBdr>
                            </w:div>
                            <w:div w:id="1695574342">
                              <w:marLeft w:val="720"/>
                              <w:marRight w:val="0"/>
                              <w:marTop w:val="0"/>
                              <w:marBottom w:val="0"/>
                              <w:divBdr>
                                <w:top w:val="none" w:sz="0" w:space="0" w:color="auto"/>
                                <w:left w:val="none" w:sz="0" w:space="0" w:color="auto"/>
                                <w:bottom w:val="none" w:sz="0" w:space="0" w:color="auto"/>
                                <w:right w:val="none" w:sz="0" w:space="0" w:color="auto"/>
                              </w:divBdr>
                            </w:div>
                            <w:div w:id="1454253375">
                              <w:marLeft w:val="360"/>
                              <w:marRight w:val="0"/>
                              <w:marTop w:val="0"/>
                              <w:marBottom w:val="0"/>
                              <w:divBdr>
                                <w:top w:val="none" w:sz="0" w:space="0" w:color="auto"/>
                                <w:left w:val="none" w:sz="0" w:space="0" w:color="auto"/>
                                <w:bottom w:val="none" w:sz="0" w:space="0" w:color="auto"/>
                                <w:right w:val="none" w:sz="0" w:space="0" w:color="auto"/>
                              </w:divBdr>
                            </w:div>
                            <w:div w:id="1792479952">
                              <w:marLeft w:val="720"/>
                              <w:marRight w:val="0"/>
                              <w:marTop w:val="0"/>
                              <w:marBottom w:val="0"/>
                              <w:divBdr>
                                <w:top w:val="none" w:sz="0" w:space="0" w:color="auto"/>
                                <w:left w:val="none" w:sz="0" w:space="0" w:color="auto"/>
                                <w:bottom w:val="none" w:sz="0" w:space="0" w:color="auto"/>
                                <w:right w:val="none" w:sz="0" w:space="0" w:color="auto"/>
                              </w:divBdr>
                            </w:div>
                            <w:div w:id="1352534146">
                              <w:marLeft w:val="360"/>
                              <w:marRight w:val="0"/>
                              <w:marTop w:val="0"/>
                              <w:marBottom w:val="0"/>
                              <w:divBdr>
                                <w:top w:val="none" w:sz="0" w:space="0" w:color="auto"/>
                                <w:left w:val="none" w:sz="0" w:space="0" w:color="auto"/>
                                <w:bottom w:val="none" w:sz="0" w:space="0" w:color="auto"/>
                                <w:right w:val="none" w:sz="0" w:space="0" w:color="auto"/>
                              </w:divBdr>
                            </w:div>
                            <w:div w:id="2102217685">
                              <w:marLeft w:val="360"/>
                              <w:marRight w:val="0"/>
                              <w:marTop w:val="0"/>
                              <w:marBottom w:val="0"/>
                              <w:divBdr>
                                <w:top w:val="none" w:sz="0" w:space="0" w:color="auto"/>
                                <w:left w:val="none" w:sz="0" w:space="0" w:color="auto"/>
                                <w:bottom w:val="none" w:sz="0" w:space="0" w:color="auto"/>
                                <w:right w:val="none" w:sz="0" w:space="0" w:color="auto"/>
                              </w:divBdr>
                            </w:div>
                            <w:div w:id="1377702824">
                              <w:marLeft w:val="360"/>
                              <w:marRight w:val="0"/>
                              <w:marTop w:val="0"/>
                              <w:marBottom w:val="0"/>
                              <w:divBdr>
                                <w:top w:val="none" w:sz="0" w:space="0" w:color="auto"/>
                                <w:left w:val="none" w:sz="0" w:space="0" w:color="auto"/>
                                <w:bottom w:val="none" w:sz="0" w:space="0" w:color="auto"/>
                                <w:right w:val="none" w:sz="0" w:space="0" w:color="auto"/>
                              </w:divBdr>
                            </w:div>
                            <w:div w:id="747196313">
                              <w:marLeft w:val="360"/>
                              <w:marRight w:val="0"/>
                              <w:marTop w:val="0"/>
                              <w:marBottom w:val="0"/>
                              <w:divBdr>
                                <w:top w:val="none" w:sz="0" w:space="0" w:color="auto"/>
                                <w:left w:val="none" w:sz="0" w:space="0" w:color="auto"/>
                                <w:bottom w:val="none" w:sz="0" w:space="0" w:color="auto"/>
                                <w:right w:val="none" w:sz="0" w:space="0" w:color="auto"/>
                              </w:divBdr>
                            </w:div>
                            <w:div w:id="1011566826">
                              <w:marLeft w:val="360"/>
                              <w:marRight w:val="0"/>
                              <w:marTop w:val="0"/>
                              <w:marBottom w:val="0"/>
                              <w:divBdr>
                                <w:top w:val="none" w:sz="0" w:space="0" w:color="auto"/>
                                <w:left w:val="none" w:sz="0" w:space="0" w:color="auto"/>
                                <w:bottom w:val="none" w:sz="0" w:space="0" w:color="auto"/>
                                <w:right w:val="none" w:sz="0" w:space="0" w:color="auto"/>
                              </w:divBdr>
                            </w:div>
                            <w:div w:id="1585412761">
                              <w:marLeft w:val="720"/>
                              <w:marRight w:val="0"/>
                              <w:marTop w:val="0"/>
                              <w:marBottom w:val="0"/>
                              <w:divBdr>
                                <w:top w:val="none" w:sz="0" w:space="0" w:color="auto"/>
                                <w:left w:val="none" w:sz="0" w:space="0" w:color="auto"/>
                                <w:bottom w:val="none" w:sz="0" w:space="0" w:color="auto"/>
                                <w:right w:val="none" w:sz="0" w:space="0" w:color="auto"/>
                              </w:divBdr>
                            </w:div>
                            <w:div w:id="1700933875">
                              <w:marLeft w:val="360"/>
                              <w:marRight w:val="0"/>
                              <w:marTop w:val="0"/>
                              <w:marBottom w:val="0"/>
                              <w:divBdr>
                                <w:top w:val="none" w:sz="0" w:space="0" w:color="auto"/>
                                <w:left w:val="none" w:sz="0" w:space="0" w:color="auto"/>
                                <w:bottom w:val="none" w:sz="0" w:space="0" w:color="auto"/>
                                <w:right w:val="none" w:sz="0" w:space="0" w:color="auto"/>
                              </w:divBdr>
                            </w:div>
                            <w:div w:id="1824351228">
                              <w:marLeft w:val="360"/>
                              <w:marRight w:val="0"/>
                              <w:marTop w:val="0"/>
                              <w:marBottom w:val="0"/>
                              <w:divBdr>
                                <w:top w:val="none" w:sz="0" w:space="0" w:color="auto"/>
                                <w:left w:val="none" w:sz="0" w:space="0" w:color="auto"/>
                                <w:bottom w:val="none" w:sz="0" w:space="0" w:color="auto"/>
                                <w:right w:val="none" w:sz="0" w:space="0" w:color="auto"/>
                              </w:divBdr>
                            </w:div>
                            <w:div w:id="1487429586">
                              <w:marLeft w:val="360"/>
                              <w:marRight w:val="0"/>
                              <w:marTop w:val="0"/>
                              <w:marBottom w:val="0"/>
                              <w:divBdr>
                                <w:top w:val="none" w:sz="0" w:space="0" w:color="auto"/>
                                <w:left w:val="none" w:sz="0" w:space="0" w:color="auto"/>
                                <w:bottom w:val="none" w:sz="0" w:space="0" w:color="auto"/>
                                <w:right w:val="none" w:sz="0" w:space="0" w:color="auto"/>
                              </w:divBdr>
                            </w:div>
                            <w:div w:id="362291794">
                              <w:marLeft w:val="360"/>
                              <w:marRight w:val="0"/>
                              <w:marTop w:val="0"/>
                              <w:marBottom w:val="0"/>
                              <w:divBdr>
                                <w:top w:val="none" w:sz="0" w:space="0" w:color="auto"/>
                                <w:left w:val="none" w:sz="0" w:space="0" w:color="auto"/>
                                <w:bottom w:val="none" w:sz="0" w:space="0" w:color="auto"/>
                                <w:right w:val="none" w:sz="0" w:space="0" w:color="auto"/>
                              </w:divBdr>
                            </w:div>
                            <w:div w:id="977681897">
                              <w:marLeft w:val="360"/>
                              <w:marRight w:val="0"/>
                              <w:marTop w:val="0"/>
                              <w:marBottom w:val="0"/>
                              <w:divBdr>
                                <w:top w:val="none" w:sz="0" w:space="0" w:color="auto"/>
                                <w:left w:val="none" w:sz="0" w:space="0" w:color="auto"/>
                                <w:bottom w:val="none" w:sz="0" w:space="0" w:color="auto"/>
                                <w:right w:val="none" w:sz="0" w:space="0" w:color="auto"/>
                              </w:divBdr>
                            </w:div>
                            <w:div w:id="897471520">
                              <w:marLeft w:val="360"/>
                              <w:marRight w:val="0"/>
                              <w:marTop w:val="0"/>
                              <w:marBottom w:val="0"/>
                              <w:divBdr>
                                <w:top w:val="none" w:sz="0" w:space="0" w:color="auto"/>
                                <w:left w:val="none" w:sz="0" w:space="0" w:color="auto"/>
                                <w:bottom w:val="none" w:sz="0" w:space="0" w:color="auto"/>
                                <w:right w:val="none" w:sz="0" w:space="0" w:color="auto"/>
                              </w:divBdr>
                            </w:div>
                            <w:div w:id="1710954719">
                              <w:marLeft w:val="360"/>
                              <w:marRight w:val="0"/>
                              <w:marTop w:val="0"/>
                              <w:marBottom w:val="0"/>
                              <w:divBdr>
                                <w:top w:val="none" w:sz="0" w:space="0" w:color="auto"/>
                                <w:left w:val="none" w:sz="0" w:space="0" w:color="auto"/>
                                <w:bottom w:val="none" w:sz="0" w:space="0" w:color="auto"/>
                                <w:right w:val="none" w:sz="0" w:space="0" w:color="auto"/>
                              </w:divBdr>
                            </w:div>
                            <w:div w:id="633220630">
                              <w:marLeft w:val="360"/>
                              <w:marRight w:val="0"/>
                              <w:marTop w:val="0"/>
                              <w:marBottom w:val="0"/>
                              <w:divBdr>
                                <w:top w:val="none" w:sz="0" w:space="0" w:color="auto"/>
                                <w:left w:val="none" w:sz="0" w:space="0" w:color="auto"/>
                                <w:bottom w:val="none" w:sz="0" w:space="0" w:color="auto"/>
                                <w:right w:val="none" w:sz="0" w:space="0" w:color="auto"/>
                              </w:divBdr>
                            </w:div>
                            <w:div w:id="367948617">
                              <w:marLeft w:val="360"/>
                              <w:marRight w:val="0"/>
                              <w:marTop w:val="0"/>
                              <w:marBottom w:val="0"/>
                              <w:divBdr>
                                <w:top w:val="none" w:sz="0" w:space="0" w:color="auto"/>
                                <w:left w:val="none" w:sz="0" w:space="0" w:color="auto"/>
                                <w:bottom w:val="none" w:sz="0" w:space="0" w:color="auto"/>
                                <w:right w:val="none" w:sz="0" w:space="0" w:color="auto"/>
                              </w:divBdr>
                            </w:div>
                            <w:div w:id="1916550818">
                              <w:marLeft w:val="360"/>
                              <w:marRight w:val="0"/>
                              <w:marTop w:val="0"/>
                              <w:marBottom w:val="0"/>
                              <w:divBdr>
                                <w:top w:val="none" w:sz="0" w:space="0" w:color="auto"/>
                                <w:left w:val="none" w:sz="0" w:space="0" w:color="auto"/>
                                <w:bottom w:val="none" w:sz="0" w:space="0" w:color="auto"/>
                                <w:right w:val="none" w:sz="0" w:space="0" w:color="auto"/>
                              </w:divBdr>
                            </w:div>
                            <w:div w:id="1424838060">
                              <w:marLeft w:val="360"/>
                              <w:marRight w:val="0"/>
                              <w:marTop w:val="0"/>
                              <w:marBottom w:val="0"/>
                              <w:divBdr>
                                <w:top w:val="none" w:sz="0" w:space="0" w:color="auto"/>
                                <w:left w:val="none" w:sz="0" w:space="0" w:color="auto"/>
                                <w:bottom w:val="none" w:sz="0" w:space="0" w:color="auto"/>
                                <w:right w:val="none" w:sz="0" w:space="0" w:color="auto"/>
                              </w:divBdr>
                            </w:div>
                            <w:div w:id="1573543777">
                              <w:marLeft w:val="360"/>
                              <w:marRight w:val="0"/>
                              <w:marTop w:val="0"/>
                              <w:marBottom w:val="0"/>
                              <w:divBdr>
                                <w:top w:val="none" w:sz="0" w:space="0" w:color="auto"/>
                                <w:left w:val="none" w:sz="0" w:space="0" w:color="auto"/>
                                <w:bottom w:val="none" w:sz="0" w:space="0" w:color="auto"/>
                                <w:right w:val="none" w:sz="0" w:space="0" w:color="auto"/>
                              </w:divBdr>
                            </w:div>
                            <w:div w:id="109779683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11398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nh19</dc:creator>
  <cp:lastModifiedBy>nh19</cp:lastModifiedBy>
  <cp:revision>4</cp:revision>
  <dcterms:created xsi:type="dcterms:W3CDTF">2010-10-29T23:07:00Z</dcterms:created>
  <dcterms:modified xsi:type="dcterms:W3CDTF">2010-10-31T23:41:00Z</dcterms:modified>
</cp:coreProperties>
</file>