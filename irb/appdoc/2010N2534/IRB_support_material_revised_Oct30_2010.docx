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ED" w:rsidRPr="0031153E" w:rsidRDefault="007642ED" w:rsidP="001664C7">
      <w:pPr>
        <w:spacing w:after="0" w:line="360" w:lineRule="auto"/>
        <w:rPr>
          <w:rFonts w:ascii="Arial" w:hAnsi="Arial" w:cs="Arial"/>
          <w:b/>
          <w:sz w:val="24"/>
          <w:szCs w:val="24"/>
        </w:rPr>
      </w:pPr>
      <w:r w:rsidRPr="0031153E">
        <w:rPr>
          <w:rFonts w:ascii="Arial" w:eastAsia="Times New Roman" w:hAnsi="Arial" w:cs="Arial"/>
          <w:b/>
          <w:bCs/>
          <w:sz w:val="24"/>
          <w:szCs w:val="24"/>
        </w:rPr>
        <w:t xml:space="preserve">Project synopsis: </w:t>
      </w:r>
      <w:r w:rsidRPr="0031153E">
        <w:rPr>
          <w:rFonts w:ascii="Arial" w:hAnsi="Arial" w:cs="Arial"/>
          <w:b/>
          <w:sz w:val="24"/>
          <w:szCs w:val="24"/>
        </w:rPr>
        <w:t>Mapping space through literature, art, and geotechnology (GIS, GPS)</w:t>
      </w:r>
    </w:p>
    <w:p w:rsidR="007642ED" w:rsidRPr="0031153E" w:rsidRDefault="007642ED" w:rsidP="001664C7">
      <w:pPr>
        <w:spacing w:after="0" w:line="360" w:lineRule="auto"/>
        <w:rPr>
          <w:rFonts w:ascii="Arial" w:eastAsia="Times New Roman" w:hAnsi="Arial" w:cs="Arial"/>
          <w:bCs/>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eastAsia="Times New Roman" w:hAnsi="Arial" w:cs="Arial"/>
          <w:bCs/>
          <w:sz w:val="24"/>
          <w:szCs w:val="24"/>
        </w:rPr>
        <w:t>The “</w:t>
      </w:r>
      <w:r w:rsidRPr="0031153E">
        <w:rPr>
          <w:rFonts w:ascii="Arial" w:hAnsi="Arial" w:cs="Arial"/>
          <w:sz w:val="24"/>
          <w:szCs w:val="24"/>
        </w:rPr>
        <w:t>Mapping space through literature, art, and geotechnology (GIS, GPS)” project is a collaborative effort between Mr. Grady Hillman (Director, Center for Community Arts, School of Art and Design) and Dr. Niem Huynh (Department of Geography).  Mr. Hillman has 25 years of experience working with young offenders, helping them reflect and heal through the arts. Dr. Huynh researches geographic education with focus on technology as a tool to teach spatial thinking and exploration of one’s external space (e.g., mental maps).</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This project is centered on the development of an interdisciplinary curriculum (arts, geography, </w:t>
      </w:r>
      <w:proofErr w:type="gramStart"/>
      <w:r w:rsidRPr="0031153E">
        <w:rPr>
          <w:rFonts w:ascii="Arial" w:hAnsi="Arial" w:cs="Arial"/>
          <w:sz w:val="24"/>
          <w:szCs w:val="24"/>
        </w:rPr>
        <w:t>geotechnology</w:t>
      </w:r>
      <w:proofErr w:type="gramEnd"/>
      <w:r w:rsidRPr="0031153E">
        <w:rPr>
          <w:rFonts w:ascii="Arial" w:hAnsi="Arial" w:cs="Arial"/>
          <w:sz w:val="24"/>
          <w:szCs w:val="24"/>
        </w:rPr>
        <w:t xml:space="preserve">) to contextualize experiential learning for youth offenders in a San Marcos correctional facility, the Hays County Juvenile Center. Working relationships have been established with Mr. John Griffis, a supervisor of the correctional facility.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The proposed project aims to work with approximately twenty female youth offenders who range in age from 15-17 years old. Eight sessions, each two hours long, have been developed to introduce the females to the concept of personal space and to explore this through the arts and geotechnology. Below is a summary of the proposed sessions.</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1: Tuesday, July 6</w:t>
      </w:r>
    </w:p>
    <w:p w:rsidR="007642ED" w:rsidRPr="0031153E" w:rsidRDefault="007642ED" w:rsidP="001664C7">
      <w:pPr>
        <w:spacing w:after="0" w:line="360" w:lineRule="auto"/>
        <w:rPr>
          <w:rFonts w:ascii="Arial" w:hAnsi="Arial" w:cs="Arial"/>
          <w:sz w:val="24"/>
          <w:szCs w:val="24"/>
        </w:rPr>
      </w:pPr>
      <w:r w:rsidRPr="0031153E">
        <w:rPr>
          <w:rFonts w:ascii="Arial" w:hAnsi="Arial" w:cs="Arial"/>
          <w:b/>
          <w:i/>
          <w:sz w:val="24"/>
          <w:szCs w:val="24"/>
        </w:rPr>
        <w:t xml:space="preserve">Topic: </w:t>
      </w:r>
      <w:r w:rsidRPr="0031153E">
        <w:rPr>
          <w:rFonts w:ascii="Arial" w:hAnsi="Arial" w:cs="Arial"/>
          <w:b/>
          <w:sz w:val="24"/>
          <w:szCs w:val="24"/>
        </w:rPr>
        <w:t xml:space="preserve"> Introduction and reflection of space (physical and personal)</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This session will introduce students to think about their space in their home town/city. Through mapping, students will identify areas of social interest to them, areas of safety and danger.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Grady: Image Diagram/Free writing/cluster mapping</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Niem: Mental map of lived space and color code physically/emotionally safe/unsafe areas</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i/>
          <w:sz w:val="24"/>
          <w:szCs w:val="24"/>
        </w:rPr>
      </w:pPr>
      <w:r w:rsidRPr="0031153E">
        <w:rPr>
          <w:rFonts w:ascii="Arial" w:hAnsi="Arial" w:cs="Arial"/>
          <w:b/>
          <w:i/>
          <w:sz w:val="24"/>
          <w:szCs w:val="24"/>
        </w:rPr>
        <w:t>Equipment required</w:t>
      </w:r>
      <w:r w:rsidRPr="0031153E">
        <w:rPr>
          <w:rFonts w:ascii="Arial" w:hAnsi="Arial" w:cs="Arial"/>
          <w:i/>
          <w:sz w:val="24"/>
          <w:szCs w:val="24"/>
        </w:rPr>
        <w:t xml:space="preserve">: </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Writing utensil (pencil, pens, color pens/crayons)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Paper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Transparencies (copy the mental maps to color in safe/unsafe areas) </w:t>
      </w:r>
    </w:p>
    <w:p w:rsidR="007642ED" w:rsidRPr="0031153E" w:rsidRDefault="007642ED" w:rsidP="001664C7">
      <w:pPr>
        <w:spacing w:after="0" w:line="360" w:lineRule="auto"/>
        <w:rPr>
          <w:rFonts w:ascii="Arial" w:hAnsi="Arial" w:cs="Arial"/>
          <w:i/>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2: Thursday, July 8</w:t>
      </w: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 xml:space="preserve">Topic: </w:t>
      </w:r>
      <w:r w:rsidRPr="0031153E">
        <w:rPr>
          <w:rFonts w:ascii="Arial" w:hAnsi="Arial" w:cs="Arial"/>
          <w:b/>
          <w:sz w:val="24"/>
          <w:szCs w:val="24"/>
        </w:rPr>
        <w:t>Social boundaries and emotions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This session will introduce students to how geography frames how students see their own community compared to how data represents their lived space. Using data shown in a Geographic Information System (GIS), students will learn to read a map, identify spatial patterns, and dissect the social boundaries faced. These emotions will then be captured in poetry.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Niem: Patterns of demographics through GIS/student reaction and personal stories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Grady: Poetry</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Projector for computer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Paper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Writing and drawing utensil</w:t>
      </w:r>
    </w:p>
    <w:p w:rsidR="007642ED" w:rsidRPr="0031153E" w:rsidRDefault="007642ED"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3: Tuesday, July 13</w:t>
      </w: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 xml:space="preserve">Topic: </w:t>
      </w:r>
      <w:r w:rsidRPr="0031153E">
        <w:rPr>
          <w:rFonts w:ascii="Arial" w:hAnsi="Arial" w:cs="Arial"/>
          <w:b/>
          <w:sz w:val="24"/>
          <w:szCs w:val="24"/>
        </w:rPr>
        <w:t>Real versus imagined space</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Students will be introduced to the different worlds that we live in, the cognitive or ‘imagined’ world where memory and dreams lie and the physical or ‘real’ world that we live in. The former will be explored through looking at memory and dreams where the latter will examine how the meanings of ‘place’ and ‘location’ and how to find them on different mapped sources. </w:t>
      </w:r>
    </w:p>
    <w:p w:rsidR="007642ED" w:rsidRPr="0031153E" w:rsidRDefault="007642ED" w:rsidP="001664C7">
      <w:pPr>
        <w:spacing w:after="0" w:line="360" w:lineRule="auto"/>
        <w:rPr>
          <w:rFonts w:ascii="Arial" w:hAnsi="Arial" w:cs="Arial"/>
          <w:b/>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Grady: Memory and Dreams</w:t>
      </w:r>
    </w:p>
    <w:p w:rsidR="007642ED" w:rsidRPr="0031153E" w:rsidRDefault="007642ED" w:rsidP="001664C7">
      <w:pPr>
        <w:spacing w:after="0" w:line="360" w:lineRule="auto"/>
        <w:rPr>
          <w:rFonts w:ascii="Arial" w:hAnsi="Arial" w:cs="Arial"/>
          <w:sz w:val="24"/>
          <w:szCs w:val="24"/>
        </w:rPr>
      </w:pPr>
      <w:r w:rsidRPr="0031153E">
        <w:rPr>
          <w:rFonts w:ascii="Arial" w:hAnsi="Arial" w:cs="Arial"/>
          <w:i/>
          <w:sz w:val="24"/>
          <w:szCs w:val="24"/>
        </w:rPr>
        <w:lastRenderedPageBreak/>
        <w:t xml:space="preserve">Niem: </w:t>
      </w:r>
      <w:r w:rsidRPr="0031153E">
        <w:rPr>
          <w:rFonts w:ascii="Arial" w:hAnsi="Arial" w:cs="Arial"/>
          <w:sz w:val="24"/>
          <w:szCs w:val="24"/>
        </w:rPr>
        <w:t xml:space="preserve">Map reading with paper maps and online maps (e.g., Google). This will be important for GPS use in the next week. </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i/>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Computers with internet access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Paper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Writing and drawing utensil</w:t>
      </w:r>
    </w:p>
    <w:p w:rsidR="007642ED" w:rsidRPr="0031153E" w:rsidRDefault="007642ED"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4: Thursday, July 15</w:t>
      </w: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Topic:</w:t>
      </w:r>
      <w:r w:rsidRPr="0031153E">
        <w:rPr>
          <w:rFonts w:ascii="Arial" w:hAnsi="Arial" w:cs="Arial"/>
          <w:i/>
          <w:sz w:val="24"/>
          <w:szCs w:val="24"/>
        </w:rPr>
        <w:t xml:space="preserve"> </w:t>
      </w:r>
      <w:r w:rsidRPr="0031153E">
        <w:rPr>
          <w:rFonts w:ascii="Arial" w:hAnsi="Arial" w:cs="Arial"/>
          <w:b/>
          <w:sz w:val="24"/>
          <w:szCs w:val="24"/>
        </w:rPr>
        <w:t>GPS use and practice</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This session will introduce students to what GPS are and how to use it. Students will play a simply geocache game on Texas State University campus.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Niem: GPS theory and practice on school ground</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i/>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GPS (borrow from Texas State University, Department of Geography)</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Map of campus</w:t>
      </w:r>
    </w:p>
    <w:p w:rsidR="007642ED" w:rsidRPr="0031153E" w:rsidRDefault="007642ED"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5: Tuesday, July 20</w:t>
      </w:r>
    </w:p>
    <w:p w:rsidR="007642ED" w:rsidRPr="0031153E" w:rsidRDefault="007642ED"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 xml:space="preserve">Topic: </w:t>
      </w:r>
      <w:r w:rsidRPr="0031153E">
        <w:rPr>
          <w:rFonts w:ascii="Arial" w:hAnsi="Arial" w:cs="Arial"/>
          <w:b/>
          <w:sz w:val="24"/>
          <w:szCs w:val="24"/>
        </w:rPr>
        <w:t>Ghost stories told by students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Students will pair up, retell, and write ghost stories heard about their home town/city. They will take notes and record the stories they hear from others as well. The location of ‘sighting’ should be known or approximated and detail recorded.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Grady: Student retelling of ghost stories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Niem: Map out locations on map of ‘ghost sightings’</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Paper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lastRenderedPageBreak/>
        <w:t>Writing and drawing utensil</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Maps</w:t>
      </w:r>
    </w:p>
    <w:p w:rsidR="008A3A52" w:rsidRPr="0031153E" w:rsidRDefault="008A3A52"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6: Thursday, July 22</w:t>
      </w: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Topic:</w:t>
      </w:r>
      <w:r w:rsidRPr="0031153E">
        <w:rPr>
          <w:rFonts w:ascii="Arial" w:hAnsi="Arial" w:cs="Arial"/>
          <w:b/>
          <w:sz w:val="24"/>
          <w:szCs w:val="24"/>
        </w:rPr>
        <w:t xml:space="preserve"> Staff ghost stories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Staff members will retell a ghost story within San Marcos/corrections facility. The location of ‘sighting’ should be known or approximated and detail recorded.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Grady: Student interview staff of ghost stories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Niem: Map out locations on map</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i/>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Paper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Writing and drawing utensil</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Maps</w:t>
      </w: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t>Session 7: Tuesday, July 27</w:t>
      </w: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Topic:</w:t>
      </w:r>
      <w:r w:rsidRPr="0031153E">
        <w:rPr>
          <w:rFonts w:ascii="Arial" w:hAnsi="Arial" w:cs="Arial"/>
          <w:b/>
          <w:sz w:val="24"/>
          <w:szCs w:val="24"/>
        </w:rPr>
        <w:t xml:space="preserve"> Community ghost stories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Community members will retell a ghost story within San Marcos. The location of ‘sighting’ should be known or approximated and detail recorded.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Grady: Student interview staff of ghost stories</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Niem: Map out locations on map</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i/>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Paper</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Writing and drawing utensil</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Maps</w:t>
      </w:r>
    </w:p>
    <w:p w:rsidR="007642ED" w:rsidRPr="0031153E" w:rsidRDefault="007642ED" w:rsidP="001664C7">
      <w:pPr>
        <w:spacing w:after="0" w:line="360" w:lineRule="auto"/>
        <w:jc w:val="center"/>
        <w:rPr>
          <w:rFonts w:ascii="Arial" w:hAnsi="Arial" w:cs="Arial"/>
          <w:b/>
          <w:sz w:val="24"/>
          <w:szCs w:val="24"/>
        </w:rPr>
      </w:pPr>
    </w:p>
    <w:p w:rsidR="008A3A52" w:rsidRPr="0031153E" w:rsidRDefault="008A3A52" w:rsidP="001664C7">
      <w:pPr>
        <w:spacing w:after="0" w:line="360" w:lineRule="auto"/>
        <w:jc w:val="center"/>
        <w:rPr>
          <w:rFonts w:ascii="Arial" w:hAnsi="Arial" w:cs="Arial"/>
          <w:b/>
          <w:sz w:val="24"/>
          <w:szCs w:val="24"/>
        </w:rPr>
      </w:pPr>
    </w:p>
    <w:p w:rsidR="008A3A52" w:rsidRPr="0031153E" w:rsidRDefault="008A3A52" w:rsidP="001664C7">
      <w:pPr>
        <w:spacing w:after="0" w:line="360" w:lineRule="auto"/>
        <w:jc w:val="center"/>
        <w:rPr>
          <w:rFonts w:ascii="Arial" w:hAnsi="Arial" w:cs="Arial"/>
          <w:b/>
          <w:sz w:val="24"/>
          <w:szCs w:val="24"/>
        </w:rPr>
      </w:pPr>
    </w:p>
    <w:p w:rsidR="008A3A52" w:rsidRPr="0031153E" w:rsidRDefault="008A3A52"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jc w:val="center"/>
        <w:rPr>
          <w:rFonts w:ascii="Arial" w:hAnsi="Arial" w:cs="Arial"/>
          <w:b/>
          <w:sz w:val="24"/>
          <w:szCs w:val="24"/>
        </w:rPr>
      </w:pPr>
      <w:r w:rsidRPr="0031153E">
        <w:rPr>
          <w:rFonts w:ascii="Arial" w:hAnsi="Arial" w:cs="Arial"/>
          <w:b/>
          <w:sz w:val="24"/>
          <w:szCs w:val="24"/>
        </w:rPr>
        <w:lastRenderedPageBreak/>
        <w:t>Session 8: Thursday, July 29</w:t>
      </w:r>
    </w:p>
    <w:p w:rsidR="007642ED" w:rsidRPr="0031153E" w:rsidRDefault="007642ED" w:rsidP="001664C7">
      <w:pPr>
        <w:spacing w:after="0" w:line="360" w:lineRule="auto"/>
        <w:rPr>
          <w:rFonts w:ascii="Arial" w:hAnsi="Arial" w:cs="Arial"/>
          <w:b/>
          <w:sz w:val="24"/>
          <w:szCs w:val="24"/>
        </w:rPr>
      </w:pPr>
    </w:p>
    <w:p w:rsidR="007642ED" w:rsidRPr="0031153E" w:rsidRDefault="007642ED" w:rsidP="001664C7">
      <w:pPr>
        <w:spacing w:after="0" w:line="360" w:lineRule="auto"/>
        <w:rPr>
          <w:rFonts w:ascii="Arial" w:hAnsi="Arial" w:cs="Arial"/>
          <w:b/>
          <w:sz w:val="24"/>
          <w:szCs w:val="24"/>
        </w:rPr>
      </w:pPr>
      <w:r w:rsidRPr="0031153E">
        <w:rPr>
          <w:rFonts w:ascii="Arial" w:hAnsi="Arial" w:cs="Arial"/>
          <w:b/>
          <w:i/>
          <w:sz w:val="24"/>
          <w:szCs w:val="24"/>
        </w:rPr>
        <w:t xml:space="preserve">Topic: </w:t>
      </w:r>
      <w:r w:rsidRPr="0031153E">
        <w:rPr>
          <w:rFonts w:ascii="Arial" w:hAnsi="Arial" w:cs="Arial"/>
          <w:b/>
          <w:sz w:val="24"/>
          <w:szCs w:val="24"/>
        </w:rPr>
        <w:t>Ghost search</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b/>
          <w:sz w:val="24"/>
          <w:szCs w:val="24"/>
        </w:rPr>
      </w:pPr>
      <w:r w:rsidRPr="0031153E">
        <w:rPr>
          <w:rFonts w:ascii="Arial" w:hAnsi="Arial" w:cs="Arial"/>
          <w:sz w:val="24"/>
          <w:szCs w:val="24"/>
        </w:rPr>
        <w:t>Grady and Niem: Search of ghostly areas and GPS to record location points. Students will also take pictures/draw out area for online web mapping.</w:t>
      </w:r>
    </w:p>
    <w:p w:rsidR="007642ED" w:rsidRPr="0031153E" w:rsidRDefault="007642ED" w:rsidP="001664C7">
      <w:pPr>
        <w:spacing w:after="0" w:line="360" w:lineRule="auto"/>
        <w:rPr>
          <w:rFonts w:ascii="Arial" w:hAnsi="Arial" w:cs="Arial"/>
          <w:b/>
          <w:i/>
          <w:sz w:val="24"/>
          <w:szCs w:val="24"/>
        </w:rPr>
      </w:pPr>
    </w:p>
    <w:p w:rsidR="007642ED" w:rsidRPr="0031153E" w:rsidRDefault="007642ED" w:rsidP="001664C7">
      <w:pPr>
        <w:spacing w:after="0" w:line="360" w:lineRule="auto"/>
        <w:rPr>
          <w:rFonts w:ascii="Arial" w:hAnsi="Arial" w:cs="Arial"/>
          <w:b/>
          <w:i/>
          <w:sz w:val="24"/>
          <w:szCs w:val="24"/>
        </w:rPr>
      </w:pPr>
      <w:r w:rsidRPr="0031153E">
        <w:rPr>
          <w:rFonts w:ascii="Arial" w:hAnsi="Arial" w:cs="Arial"/>
          <w:b/>
          <w:i/>
          <w:sz w:val="24"/>
          <w:szCs w:val="24"/>
        </w:rPr>
        <w:t>Equipment required:</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Van for transportation</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Camera</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Map of area</w:t>
      </w: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GPS unit</w:t>
      </w:r>
    </w:p>
    <w:p w:rsidR="008A3A52" w:rsidRPr="0031153E" w:rsidRDefault="008A3A52" w:rsidP="001664C7">
      <w:pPr>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At the end of the eight sessions, small group sessions will be held to better understand the effectiveness of the curriculum in the youths’ view. The identity of participants will be identified with their initials only and no personal data will be collected other than a recording of the discussion. The proposed questions will be part of the interview:</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pStyle w:val="ListParagraph"/>
        <w:numPr>
          <w:ilvl w:val="0"/>
          <w:numId w:val="1"/>
        </w:numPr>
        <w:spacing w:after="0" w:line="360" w:lineRule="auto"/>
        <w:rPr>
          <w:rFonts w:ascii="Arial" w:hAnsi="Arial" w:cs="Arial"/>
          <w:sz w:val="24"/>
          <w:szCs w:val="24"/>
        </w:rPr>
      </w:pPr>
      <w:r w:rsidRPr="0031153E">
        <w:rPr>
          <w:rFonts w:ascii="Arial" w:hAnsi="Arial" w:cs="Arial"/>
          <w:sz w:val="24"/>
          <w:szCs w:val="24"/>
        </w:rPr>
        <w:t>How would you describe the experience of the eight sessions?</w:t>
      </w:r>
    </w:p>
    <w:p w:rsidR="007642ED" w:rsidRPr="0031153E" w:rsidRDefault="007642ED" w:rsidP="001664C7">
      <w:pPr>
        <w:pStyle w:val="ListParagraph"/>
        <w:numPr>
          <w:ilvl w:val="0"/>
          <w:numId w:val="1"/>
        </w:numPr>
        <w:spacing w:after="0" w:line="360" w:lineRule="auto"/>
        <w:rPr>
          <w:rFonts w:ascii="Arial" w:hAnsi="Arial" w:cs="Arial"/>
          <w:sz w:val="24"/>
          <w:szCs w:val="24"/>
        </w:rPr>
      </w:pPr>
      <w:r w:rsidRPr="0031153E">
        <w:rPr>
          <w:rFonts w:ascii="Arial" w:hAnsi="Arial" w:cs="Arial"/>
          <w:sz w:val="24"/>
          <w:szCs w:val="24"/>
        </w:rPr>
        <w:t>What did you learn about yourself?</w:t>
      </w:r>
    </w:p>
    <w:p w:rsidR="007642ED" w:rsidRPr="0031153E" w:rsidRDefault="007642ED" w:rsidP="001664C7">
      <w:pPr>
        <w:pStyle w:val="ListParagraph"/>
        <w:numPr>
          <w:ilvl w:val="0"/>
          <w:numId w:val="1"/>
        </w:numPr>
        <w:spacing w:after="0" w:line="360" w:lineRule="auto"/>
        <w:rPr>
          <w:rFonts w:ascii="Arial" w:hAnsi="Arial" w:cs="Arial"/>
          <w:sz w:val="24"/>
          <w:szCs w:val="24"/>
        </w:rPr>
      </w:pPr>
      <w:r w:rsidRPr="0031153E">
        <w:rPr>
          <w:rFonts w:ascii="Arial" w:hAnsi="Arial" w:cs="Arial"/>
          <w:sz w:val="24"/>
          <w:szCs w:val="24"/>
        </w:rPr>
        <w:t>What did you learn about the different places in your life?</w:t>
      </w:r>
    </w:p>
    <w:p w:rsidR="007642ED" w:rsidRPr="0031153E" w:rsidRDefault="007642ED" w:rsidP="001664C7">
      <w:pPr>
        <w:pStyle w:val="ListParagraph"/>
        <w:numPr>
          <w:ilvl w:val="0"/>
          <w:numId w:val="1"/>
        </w:numPr>
        <w:spacing w:after="0" w:line="360" w:lineRule="auto"/>
        <w:rPr>
          <w:rFonts w:ascii="Arial" w:hAnsi="Arial" w:cs="Arial"/>
          <w:sz w:val="24"/>
          <w:szCs w:val="24"/>
        </w:rPr>
      </w:pPr>
      <w:r w:rsidRPr="0031153E">
        <w:rPr>
          <w:rFonts w:ascii="Arial" w:hAnsi="Arial" w:cs="Arial"/>
          <w:sz w:val="24"/>
          <w:szCs w:val="24"/>
        </w:rPr>
        <w:t>How does this change the way you see the world?</w:t>
      </w:r>
    </w:p>
    <w:p w:rsidR="007642ED" w:rsidRPr="0031153E" w:rsidRDefault="007642ED" w:rsidP="001664C7">
      <w:pPr>
        <w:pStyle w:val="ListParagraph"/>
        <w:numPr>
          <w:ilvl w:val="0"/>
          <w:numId w:val="1"/>
        </w:numPr>
        <w:spacing w:after="0" w:line="360" w:lineRule="auto"/>
        <w:rPr>
          <w:rFonts w:ascii="Arial" w:hAnsi="Arial" w:cs="Arial"/>
          <w:sz w:val="24"/>
          <w:szCs w:val="24"/>
        </w:rPr>
      </w:pPr>
      <w:r w:rsidRPr="0031153E">
        <w:rPr>
          <w:rFonts w:ascii="Arial" w:hAnsi="Arial" w:cs="Arial"/>
          <w:sz w:val="24"/>
          <w:szCs w:val="24"/>
        </w:rPr>
        <w:t>What other activities should be introduced</w:t>
      </w:r>
      <w:r w:rsidR="007128C9" w:rsidRPr="0031153E">
        <w:rPr>
          <w:rFonts w:ascii="Arial" w:hAnsi="Arial" w:cs="Arial"/>
          <w:sz w:val="24"/>
          <w:szCs w:val="24"/>
        </w:rPr>
        <w:t xml:space="preserve"> in the future</w:t>
      </w:r>
      <w:r w:rsidRPr="0031153E">
        <w:rPr>
          <w:rFonts w:ascii="Arial" w:hAnsi="Arial" w:cs="Arial"/>
          <w:sz w:val="24"/>
          <w:szCs w:val="24"/>
        </w:rPr>
        <w:t xml:space="preserve">? </w:t>
      </w:r>
    </w:p>
    <w:p w:rsidR="007642ED" w:rsidRPr="0031153E" w:rsidRDefault="007642ED" w:rsidP="001664C7">
      <w:pPr>
        <w:pStyle w:val="ListParagraph"/>
        <w:spacing w:after="0" w:line="360" w:lineRule="auto"/>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In addition to the participants, staff</w:t>
      </w:r>
      <w:r w:rsidR="00710410" w:rsidRPr="0031153E">
        <w:rPr>
          <w:rFonts w:ascii="Arial" w:hAnsi="Arial" w:cs="Arial"/>
          <w:sz w:val="24"/>
          <w:szCs w:val="24"/>
        </w:rPr>
        <w:t>,</w:t>
      </w:r>
      <w:r w:rsidRPr="0031153E">
        <w:rPr>
          <w:rFonts w:ascii="Arial" w:hAnsi="Arial" w:cs="Arial"/>
          <w:sz w:val="24"/>
          <w:szCs w:val="24"/>
        </w:rPr>
        <w:t xml:space="preserve"> and correctional supervisors will be interviewed to learn if any behavior changes have taken place. Some proposed questions for this discussion include</w:t>
      </w:r>
      <w:r w:rsidR="007128C9" w:rsidRPr="0031153E">
        <w:rPr>
          <w:rFonts w:ascii="Arial" w:hAnsi="Arial" w:cs="Arial"/>
          <w:sz w:val="24"/>
          <w:szCs w:val="24"/>
        </w:rPr>
        <w:t>:</w:t>
      </w:r>
      <w:r w:rsidRPr="0031153E">
        <w:rPr>
          <w:rFonts w:ascii="Arial" w:hAnsi="Arial" w:cs="Arial"/>
          <w:sz w:val="24"/>
          <w:szCs w:val="24"/>
        </w:rPr>
        <w:t xml:space="preserve">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pStyle w:val="ListParagraph"/>
        <w:numPr>
          <w:ilvl w:val="0"/>
          <w:numId w:val="2"/>
        </w:numPr>
        <w:spacing w:after="0" w:line="360" w:lineRule="auto"/>
        <w:ind w:left="360"/>
        <w:rPr>
          <w:rFonts w:ascii="Arial" w:hAnsi="Arial" w:cs="Arial"/>
          <w:sz w:val="24"/>
          <w:szCs w:val="24"/>
        </w:rPr>
      </w:pPr>
      <w:r w:rsidRPr="0031153E">
        <w:rPr>
          <w:rFonts w:ascii="Arial" w:hAnsi="Arial" w:cs="Arial"/>
          <w:sz w:val="24"/>
          <w:szCs w:val="24"/>
        </w:rPr>
        <w:t>Since the inception of this program, have you noticed any changes in the participant’s behavior?</w:t>
      </w:r>
    </w:p>
    <w:p w:rsidR="007128C9" w:rsidRPr="0031153E" w:rsidRDefault="007128C9" w:rsidP="001664C7">
      <w:pPr>
        <w:pStyle w:val="ListParagraph"/>
        <w:numPr>
          <w:ilvl w:val="0"/>
          <w:numId w:val="2"/>
        </w:numPr>
        <w:spacing w:after="0" w:line="360" w:lineRule="auto"/>
        <w:ind w:left="360"/>
        <w:rPr>
          <w:rFonts w:ascii="Arial" w:hAnsi="Arial" w:cs="Arial"/>
          <w:sz w:val="24"/>
          <w:szCs w:val="24"/>
        </w:rPr>
      </w:pPr>
      <w:r w:rsidRPr="0031153E">
        <w:rPr>
          <w:rFonts w:ascii="Arial" w:hAnsi="Arial" w:cs="Arial"/>
          <w:sz w:val="24"/>
          <w:szCs w:val="24"/>
        </w:rPr>
        <w:lastRenderedPageBreak/>
        <w:t>In your opinion, what needs to be added or changed to the pilot curriculum to serve the needs of the students?</w:t>
      </w:r>
    </w:p>
    <w:p w:rsidR="007128C9" w:rsidRPr="0031153E" w:rsidRDefault="007128C9" w:rsidP="001664C7">
      <w:pPr>
        <w:pStyle w:val="ListParagraph"/>
        <w:spacing w:after="0" w:line="360" w:lineRule="auto"/>
        <w:ind w:left="360"/>
        <w:rPr>
          <w:rFonts w:ascii="Arial" w:hAnsi="Arial" w:cs="Arial"/>
          <w:sz w:val="24"/>
          <w:szCs w:val="24"/>
        </w:rPr>
      </w:pPr>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 xml:space="preserve">An aggregated record of participant offences before, during, and after </w:t>
      </w:r>
      <w:r w:rsidR="007128C9" w:rsidRPr="0031153E">
        <w:rPr>
          <w:rFonts w:ascii="Arial" w:hAnsi="Arial" w:cs="Arial"/>
          <w:sz w:val="24"/>
          <w:szCs w:val="24"/>
        </w:rPr>
        <w:t xml:space="preserve">the treatment will be requested from John Griffis. </w:t>
      </w:r>
    </w:p>
    <w:p w:rsidR="007642ED" w:rsidRPr="0031153E" w:rsidRDefault="007642ED" w:rsidP="001664C7">
      <w:pPr>
        <w:spacing w:after="0" w:line="360" w:lineRule="auto"/>
        <w:rPr>
          <w:rFonts w:ascii="Arial" w:hAnsi="Arial" w:cs="Arial"/>
          <w:sz w:val="24"/>
          <w:szCs w:val="24"/>
        </w:rPr>
      </w:pPr>
    </w:p>
    <w:p w:rsidR="007642ED" w:rsidRPr="0031153E" w:rsidRDefault="007642ED" w:rsidP="001664C7">
      <w:pPr>
        <w:spacing w:before="100" w:beforeAutospacing="1" w:after="0" w:line="360" w:lineRule="auto"/>
        <w:jc w:val="center"/>
        <w:rPr>
          <w:rFonts w:ascii="Arial" w:eastAsia="Times New Roman" w:hAnsi="Arial" w:cs="Arial"/>
          <w:b/>
          <w:sz w:val="24"/>
          <w:szCs w:val="24"/>
        </w:rPr>
      </w:pPr>
      <w:r w:rsidRPr="0031153E">
        <w:rPr>
          <w:rFonts w:ascii="Arial" w:eastAsia="Times New Roman" w:hAnsi="Arial" w:cs="Arial"/>
          <w:b/>
          <w:sz w:val="24"/>
          <w:szCs w:val="24"/>
        </w:rPr>
        <w:t>Consent form</w:t>
      </w:r>
      <w:ins w:id="0" w:author="nh19" w:date="2010-10-31T18:24:00Z">
        <w:r w:rsidR="0031153E" w:rsidRPr="0031153E">
          <w:rPr>
            <w:rFonts w:ascii="Arial" w:eastAsia="Times New Roman" w:hAnsi="Arial" w:cs="Arial"/>
            <w:b/>
            <w:sz w:val="24"/>
            <w:szCs w:val="24"/>
          </w:rPr>
          <w:t xml:space="preserve"> for Adolescent</w:t>
        </w:r>
      </w:ins>
    </w:p>
    <w:p w:rsidR="007642ED" w:rsidRPr="0031153E" w:rsidRDefault="007642ED" w:rsidP="001664C7">
      <w:pPr>
        <w:spacing w:after="0" w:line="360" w:lineRule="auto"/>
        <w:rPr>
          <w:rFonts w:ascii="Arial" w:hAnsi="Arial" w:cs="Arial"/>
          <w:sz w:val="24"/>
          <w:szCs w:val="24"/>
        </w:rPr>
      </w:pPr>
      <w:r w:rsidRPr="0031153E">
        <w:rPr>
          <w:rFonts w:ascii="Arial" w:hAnsi="Arial" w:cs="Arial"/>
          <w:sz w:val="24"/>
          <w:szCs w:val="24"/>
        </w:rPr>
        <w:t>IRB approval number:</w:t>
      </w:r>
      <w:r w:rsidR="007128C9" w:rsidRPr="0031153E">
        <w:rPr>
          <w:rFonts w:ascii="Arial" w:hAnsi="Arial" w:cs="Arial"/>
          <w:sz w:val="24"/>
          <w:szCs w:val="24"/>
        </w:rPr>
        <w:t xml:space="preserve"> TBD</w:t>
      </w:r>
    </w:p>
    <w:p w:rsidR="007642ED" w:rsidRPr="0031153E" w:rsidRDefault="007642ED" w:rsidP="001664C7">
      <w:pPr>
        <w:spacing w:after="0" w:line="360" w:lineRule="auto"/>
        <w:jc w:val="center"/>
        <w:rPr>
          <w:rFonts w:ascii="Arial" w:hAnsi="Arial" w:cs="Arial"/>
          <w:b/>
          <w:sz w:val="24"/>
          <w:szCs w:val="24"/>
        </w:rPr>
      </w:pPr>
    </w:p>
    <w:p w:rsidR="007642ED" w:rsidRPr="0031153E" w:rsidRDefault="007642ED" w:rsidP="001664C7">
      <w:pPr>
        <w:spacing w:after="0" w:line="360" w:lineRule="auto"/>
        <w:jc w:val="both"/>
        <w:outlineLvl w:val="0"/>
        <w:rPr>
          <w:rFonts w:ascii="Arial" w:hAnsi="Arial" w:cs="Arial"/>
          <w:sz w:val="24"/>
          <w:szCs w:val="24"/>
        </w:rPr>
      </w:pPr>
      <w:r w:rsidRPr="0031153E">
        <w:rPr>
          <w:rFonts w:ascii="Arial" w:hAnsi="Arial" w:cs="Arial"/>
          <w:sz w:val="24"/>
          <w:szCs w:val="24"/>
        </w:rPr>
        <w:t>Dear Participant,</w:t>
      </w:r>
    </w:p>
    <w:p w:rsidR="007128C9" w:rsidRPr="0031153E" w:rsidRDefault="007642ED" w:rsidP="001664C7">
      <w:pPr>
        <w:spacing w:after="0" w:line="360" w:lineRule="auto"/>
        <w:jc w:val="center"/>
        <w:rPr>
          <w:rFonts w:ascii="Arial" w:hAnsi="Arial" w:cs="Arial"/>
          <w:b/>
          <w:sz w:val="24"/>
          <w:szCs w:val="24"/>
        </w:rPr>
      </w:pPr>
      <w:r w:rsidRPr="0031153E">
        <w:rPr>
          <w:rFonts w:ascii="Arial" w:hAnsi="Arial" w:cs="Arial"/>
          <w:color w:val="000000"/>
          <w:sz w:val="24"/>
          <w:szCs w:val="24"/>
        </w:rPr>
        <w:t xml:space="preserve">You are invited to participate in a </w:t>
      </w:r>
      <w:commentRangeStart w:id="1"/>
      <w:ins w:id="2" w:author="nh19" w:date="2010-10-29T17:50:00Z">
        <w:r w:rsidR="00C00F40" w:rsidRPr="0031153E">
          <w:rPr>
            <w:rFonts w:ascii="Arial" w:hAnsi="Arial" w:cs="Arial"/>
            <w:color w:val="000000"/>
            <w:sz w:val="24"/>
            <w:szCs w:val="24"/>
          </w:rPr>
          <w:t xml:space="preserve">research project that is focused on a </w:t>
        </w:r>
      </w:ins>
      <w:commentRangeEnd w:id="1"/>
      <w:ins w:id="3" w:author="nh19" w:date="2010-10-29T17:52:00Z">
        <w:r w:rsidR="00C00F40" w:rsidRPr="0031153E">
          <w:rPr>
            <w:rStyle w:val="CommentReference"/>
            <w:rFonts w:ascii="Arial" w:hAnsi="Arial" w:cs="Arial"/>
            <w:sz w:val="24"/>
            <w:szCs w:val="24"/>
          </w:rPr>
          <w:commentReference w:id="1"/>
        </w:r>
      </w:ins>
      <w:r w:rsidRPr="0031153E">
        <w:rPr>
          <w:rFonts w:ascii="Arial" w:hAnsi="Arial" w:cs="Arial"/>
          <w:color w:val="000000"/>
          <w:sz w:val="24"/>
          <w:szCs w:val="24"/>
        </w:rPr>
        <w:t xml:space="preserve">pilot curriculum development </w:t>
      </w:r>
      <w:r w:rsidR="007128C9" w:rsidRPr="0031153E">
        <w:rPr>
          <w:rFonts w:ascii="Arial" w:hAnsi="Arial" w:cs="Arial"/>
          <w:color w:val="000000"/>
          <w:sz w:val="24"/>
          <w:szCs w:val="24"/>
        </w:rPr>
        <w:t>titled “</w:t>
      </w:r>
      <w:r w:rsidR="007128C9" w:rsidRPr="0031153E">
        <w:rPr>
          <w:rFonts w:ascii="Arial" w:hAnsi="Arial" w:cs="Arial"/>
          <w:b/>
          <w:sz w:val="24"/>
          <w:szCs w:val="24"/>
        </w:rPr>
        <w:t>Mapping space through</w:t>
      </w:r>
    </w:p>
    <w:p w:rsidR="007642ED" w:rsidRPr="0031153E" w:rsidRDefault="00B369C8" w:rsidP="001664C7">
      <w:pPr>
        <w:spacing w:after="0" w:line="360" w:lineRule="auto"/>
        <w:rPr>
          <w:rFonts w:ascii="Arial" w:hAnsi="Arial" w:cs="Arial"/>
          <w:color w:val="000000"/>
          <w:sz w:val="24"/>
          <w:szCs w:val="24"/>
        </w:rPr>
      </w:pPr>
      <w:proofErr w:type="gramStart"/>
      <w:ins w:id="4" w:author="Grady Hillman" w:date="2010-10-28T14:33:00Z">
        <w:r w:rsidRPr="0031153E">
          <w:rPr>
            <w:rFonts w:ascii="Arial" w:hAnsi="Arial" w:cs="Arial"/>
            <w:b/>
            <w:sz w:val="24"/>
            <w:szCs w:val="24"/>
          </w:rPr>
          <w:t>l</w:t>
        </w:r>
      </w:ins>
      <w:r w:rsidR="00C3233C" w:rsidRPr="0031153E">
        <w:rPr>
          <w:rFonts w:ascii="Arial" w:hAnsi="Arial" w:cs="Arial"/>
          <w:b/>
          <w:sz w:val="24"/>
          <w:szCs w:val="24"/>
        </w:rPr>
        <w:t>iterature</w:t>
      </w:r>
      <w:proofErr w:type="gramEnd"/>
      <w:r w:rsidR="00C3233C" w:rsidRPr="0031153E">
        <w:rPr>
          <w:rFonts w:ascii="Arial" w:hAnsi="Arial" w:cs="Arial"/>
          <w:b/>
          <w:sz w:val="24"/>
          <w:szCs w:val="24"/>
        </w:rPr>
        <w:t xml:space="preserve">, </w:t>
      </w:r>
      <w:ins w:id="5" w:author="Grady Hillman" w:date="2010-10-28T14:33:00Z">
        <w:r w:rsidRPr="0031153E">
          <w:rPr>
            <w:rFonts w:ascii="Arial" w:hAnsi="Arial" w:cs="Arial"/>
            <w:b/>
            <w:sz w:val="24"/>
            <w:szCs w:val="24"/>
          </w:rPr>
          <w:t>a</w:t>
        </w:r>
      </w:ins>
      <w:r w:rsidR="00C3233C" w:rsidRPr="0031153E">
        <w:rPr>
          <w:rFonts w:ascii="Arial" w:hAnsi="Arial" w:cs="Arial"/>
          <w:b/>
          <w:sz w:val="24"/>
          <w:szCs w:val="24"/>
        </w:rPr>
        <w:t>rt, an</w:t>
      </w:r>
      <w:r w:rsidR="007128C9" w:rsidRPr="0031153E">
        <w:rPr>
          <w:rFonts w:ascii="Arial" w:hAnsi="Arial" w:cs="Arial"/>
          <w:b/>
          <w:sz w:val="24"/>
          <w:szCs w:val="24"/>
        </w:rPr>
        <w:t xml:space="preserve">d </w:t>
      </w:r>
      <w:proofErr w:type="spellStart"/>
      <w:ins w:id="6" w:author="Grady Hillman" w:date="2010-10-28T14:33:00Z">
        <w:r w:rsidRPr="0031153E">
          <w:rPr>
            <w:rFonts w:ascii="Arial" w:hAnsi="Arial" w:cs="Arial"/>
            <w:b/>
            <w:sz w:val="24"/>
            <w:szCs w:val="24"/>
          </w:rPr>
          <w:t>g</w:t>
        </w:r>
      </w:ins>
      <w:r w:rsidR="007128C9" w:rsidRPr="0031153E">
        <w:rPr>
          <w:rFonts w:ascii="Arial" w:hAnsi="Arial" w:cs="Arial"/>
          <w:b/>
          <w:sz w:val="24"/>
          <w:szCs w:val="24"/>
        </w:rPr>
        <w:t>eotechnology</w:t>
      </w:r>
      <w:proofErr w:type="spellEnd"/>
      <w:r w:rsidR="007128C9" w:rsidRPr="0031153E">
        <w:rPr>
          <w:rFonts w:ascii="Arial" w:hAnsi="Arial" w:cs="Arial"/>
          <w:b/>
          <w:sz w:val="24"/>
          <w:szCs w:val="24"/>
        </w:rPr>
        <w:t xml:space="preserve"> (GIS, GPS)</w:t>
      </w:r>
      <w:r w:rsidR="007128C9" w:rsidRPr="0031153E">
        <w:rPr>
          <w:rFonts w:ascii="Arial" w:hAnsi="Arial" w:cs="Arial"/>
          <w:sz w:val="24"/>
          <w:szCs w:val="24"/>
        </w:rPr>
        <w:t>”</w:t>
      </w:r>
      <w:r w:rsidR="007128C9" w:rsidRPr="0031153E">
        <w:rPr>
          <w:rFonts w:ascii="Arial" w:hAnsi="Arial" w:cs="Arial"/>
          <w:b/>
          <w:sz w:val="24"/>
          <w:szCs w:val="24"/>
        </w:rPr>
        <w:t xml:space="preserve"> </w:t>
      </w:r>
      <w:r w:rsidR="007642ED" w:rsidRPr="0031153E">
        <w:rPr>
          <w:rFonts w:ascii="Arial" w:hAnsi="Arial" w:cs="Arial"/>
          <w:color w:val="000000"/>
          <w:sz w:val="24"/>
          <w:szCs w:val="24"/>
        </w:rPr>
        <w:t>to engage young people in a correctional facility.</w:t>
      </w:r>
      <w:ins w:id="7" w:author="Grady Hillman" w:date="2010-10-28T14:34:00Z">
        <w:r w:rsidRPr="0031153E">
          <w:rPr>
            <w:rFonts w:ascii="Arial" w:hAnsi="Arial" w:cs="Arial"/>
            <w:color w:val="000000"/>
            <w:sz w:val="24"/>
            <w:szCs w:val="24"/>
          </w:rPr>
          <w:t xml:space="preserve"> </w:t>
        </w:r>
      </w:ins>
      <w:r w:rsidR="007642ED" w:rsidRPr="0031153E">
        <w:rPr>
          <w:rFonts w:ascii="Arial" w:hAnsi="Arial" w:cs="Arial"/>
          <w:color w:val="000000"/>
          <w:sz w:val="24"/>
          <w:szCs w:val="24"/>
        </w:rPr>
        <w:t>Two researchers, Grady Hillman (</w:t>
      </w:r>
      <w:r w:rsidR="007128C9" w:rsidRPr="0031153E">
        <w:rPr>
          <w:rFonts w:ascii="Arial" w:hAnsi="Arial" w:cs="Arial"/>
          <w:sz w:val="24"/>
          <w:szCs w:val="24"/>
        </w:rPr>
        <w:t>Director, Center for Community Arts, School of Art and Design</w:t>
      </w:r>
      <w:r w:rsidR="007642ED" w:rsidRPr="0031153E">
        <w:rPr>
          <w:rFonts w:ascii="Arial" w:hAnsi="Arial" w:cs="Arial"/>
          <w:color w:val="000000"/>
          <w:sz w:val="24"/>
          <w:szCs w:val="24"/>
        </w:rPr>
        <w:t xml:space="preserve">) and Niem </w:t>
      </w:r>
      <w:r w:rsidR="007128C9" w:rsidRPr="0031153E">
        <w:rPr>
          <w:rFonts w:ascii="Arial" w:hAnsi="Arial" w:cs="Arial"/>
          <w:color w:val="000000"/>
          <w:sz w:val="24"/>
          <w:szCs w:val="24"/>
        </w:rPr>
        <w:t>Huynh (Department of Geography)</w:t>
      </w:r>
      <w:r w:rsidR="007642ED" w:rsidRPr="0031153E">
        <w:rPr>
          <w:rFonts w:ascii="Arial" w:hAnsi="Arial" w:cs="Arial"/>
          <w:color w:val="000000"/>
          <w:sz w:val="24"/>
          <w:szCs w:val="24"/>
        </w:rPr>
        <w:t>, faculty members at Texas State University-San Marcos, will be leading the instruction and activities of the project. Hillman may be reached at 512-467-8382 (gh24@txstate.edu) and Dr. Huynh may be reached at 512-245-1327 (</w:t>
      </w:r>
      <w:hyperlink r:id="rId8" w:history="1">
        <w:r w:rsidR="007642ED" w:rsidRPr="0031153E">
          <w:rPr>
            <w:rStyle w:val="Hyperlink"/>
            <w:rFonts w:ascii="Arial" w:hAnsi="Arial" w:cs="Arial"/>
            <w:sz w:val="24"/>
            <w:szCs w:val="24"/>
          </w:rPr>
          <w:t>nh19@txstate.edu</w:t>
        </w:r>
      </w:hyperlink>
      <w:r w:rsidR="007642ED" w:rsidRPr="0031153E">
        <w:rPr>
          <w:rFonts w:ascii="Arial" w:hAnsi="Arial" w:cs="Arial"/>
          <w:color w:val="000000"/>
          <w:sz w:val="24"/>
          <w:szCs w:val="24"/>
        </w:rPr>
        <w:t xml:space="preserve">). </w:t>
      </w:r>
    </w:p>
    <w:p w:rsidR="007128C9" w:rsidRPr="0031153E" w:rsidRDefault="007128C9" w:rsidP="001664C7">
      <w:pPr>
        <w:autoSpaceDE w:val="0"/>
        <w:autoSpaceDN w:val="0"/>
        <w:adjustRightInd w:val="0"/>
        <w:spacing w:after="0" w:line="360" w:lineRule="auto"/>
        <w:rPr>
          <w:rFonts w:ascii="Arial" w:hAnsi="Arial" w:cs="Arial"/>
          <w:color w:val="000000"/>
          <w:sz w:val="24"/>
          <w:szCs w:val="24"/>
        </w:rPr>
      </w:pPr>
    </w:p>
    <w:p w:rsidR="007128C9" w:rsidRPr="0031153E" w:rsidRDefault="007128C9" w:rsidP="001664C7">
      <w:pPr>
        <w:autoSpaceDE w:val="0"/>
        <w:autoSpaceDN w:val="0"/>
        <w:adjustRightInd w:val="0"/>
        <w:spacing w:after="0" w:line="360" w:lineRule="auto"/>
        <w:rPr>
          <w:rFonts w:ascii="Arial" w:hAnsi="Arial" w:cs="Arial"/>
          <w:color w:val="000000"/>
          <w:sz w:val="24"/>
          <w:szCs w:val="24"/>
        </w:rPr>
      </w:pPr>
      <w:r w:rsidRPr="0031153E">
        <w:rPr>
          <w:rFonts w:ascii="Arial" w:hAnsi="Arial" w:cs="Arial"/>
          <w:i/>
          <w:color w:val="000000"/>
          <w:sz w:val="24"/>
          <w:szCs w:val="24"/>
        </w:rPr>
        <w:t xml:space="preserve">Arts Programs for Juvenile Offenders in Detention and Corrections: </w:t>
      </w:r>
      <w:proofErr w:type="gramStart"/>
      <w:r w:rsidRPr="0031153E">
        <w:rPr>
          <w:rFonts w:ascii="Arial" w:hAnsi="Arial" w:cs="Arial"/>
          <w:i/>
          <w:color w:val="000000"/>
          <w:sz w:val="24"/>
          <w:szCs w:val="24"/>
        </w:rPr>
        <w:t>A</w:t>
      </w:r>
      <w:proofErr w:type="gramEnd"/>
      <w:r w:rsidRPr="0031153E">
        <w:rPr>
          <w:rFonts w:ascii="Arial" w:hAnsi="Arial" w:cs="Arial"/>
          <w:i/>
          <w:color w:val="000000"/>
          <w:sz w:val="24"/>
          <w:szCs w:val="24"/>
        </w:rPr>
        <w:t xml:space="preserve"> Guide to Promising Practices</w:t>
      </w:r>
      <w:r w:rsidRPr="0031153E">
        <w:rPr>
          <w:rFonts w:ascii="Arial" w:hAnsi="Arial" w:cs="Arial"/>
          <w:color w:val="000000"/>
          <w:sz w:val="24"/>
          <w:szCs w:val="24"/>
        </w:rPr>
        <w:t xml:space="preserve"> published by the Office of Juvenile Justice and Delinquency Prevention and the National Endowment for the Arts documents the positive effects that arts programs can have on incarcerated youth including reduced incidents rates of misbehavior within the correctional setting and reduced rates of recidivism after release. Thus, the project is to explore ways to support student learning in a non-traditional way. </w:t>
      </w:r>
    </w:p>
    <w:p w:rsidR="001664C7" w:rsidRPr="0031153E" w:rsidRDefault="001664C7" w:rsidP="001664C7">
      <w:pPr>
        <w:autoSpaceDE w:val="0"/>
        <w:autoSpaceDN w:val="0"/>
        <w:adjustRightInd w:val="0"/>
        <w:spacing w:after="0" w:line="360" w:lineRule="auto"/>
        <w:rPr>
          <w:rFonts w:ascii="Arial" w:hAnsi="Arial" w:cs="Arial"/>
          <w:color w:val="000000"/>
          <w:sz w:val="24"/>
          <w:szCs w:val="24"/>
        </w:rPr>
      </w:pPr>
    </w:p>
    <w:p w:rsidR="007128C9" w:rsidRPr="0031153E" w:rsidDel="00A25C47" w:rsidRDefault="00A25C47" w:rsidP="00A25C47">
      <w:pPr>
        <w:spacing w:after="0" w:line="360" w:lineRule="auto"/>
        <w:rPr>
          <w:del w:id="8" w:author="nh19" w:date="2010-10-29T17:55:00Z"/>
          <w:rFonts w:ascii="Arial" w:hAnsi="Arial" w:cs="Arial"/>
          <w:color w:val="000000"/>
          <w:sz w:val="24"/>
          <w:szCs w:val="24"/>
        </w:rPr>
      </w:pPr>
      <w:commentRangeStart w:id="9"/>
      <w:ins w:id="10" w:author="nh19" w:date="2010-10-29T17:55:00Z">
        <w:r w:rsidRPr="0031153E">
          <w:rPr>
            <w:rFonts w:ascii="Arial" w:hAnsi="Arial" w:cs="Arial"/>
            <w:color w:val="000000"/>
            <w:sz w:val="24"/>
            <w:szCs w:val="24"/>
          </w:rPr>
          <w:t>You have been selected because staff has determined that your behavior on the facility has been good, thus making you eligible to participate in extracurricular learning activities</w:t>
        </w:r>
      </w:ins>
      <w:commentRangeEnd w:id="9"/>
      <w:ins w:id="11" w:author="nh19" w:date="2010-10-31T18:15:00Z">
        <w:r w:rsidR="00F67C56" w:rsidRPr="0031153E">
          <w:rPr>
            <w:rStyle w:val="CommentReference"/>
            <w:rFonts w:ascii="Arial" w:hAnsi="Arial" w:cs="Arial"/>
            <w:sz w:val="24"/>
            <w:szCs w:val="24"/>
          </w:rPr>
          <w:commentReference w:id="9"/>
        </w:r>
      </w:ins>
      <w:ins w:id="12" w:author="nh19" w:date="2010-10-29T17:55:00Z">
        <w:r w:rsidRPr="0031153E">
          <w:rPr>
            <w:rFonts w:ascii="Arial" w:hAnsi="Arial" w:cs="Arial"/>
            <w:color w:val="000000"/>
            <w:sz w:val="24"/>
            <w:szCs w:val="24"/>
          </w:rPr>
          <w:t xml:space="preserve">. </w:t>
        </w:r>
      </w:ins>
      <w:ins w:id="13" w:author="nh19" w:date="2010-10-31T18:21:00Z">
        <w:r w:rsidR="0031153E" w:rsidRPr="0031153E">
          <w:rPr>
            <w:rFonts w:ascii="Arial" w:hAnsi="Arial" w:cs="Arial"/>
            <w:color w:val="000000"/>
            <w:sz w:val="24"/>
            <w:szCs w:val="24"/>
          </w:rPr>
          <w:t xml:space="preserve">There is a paucity of </w:t>
        </w:r>
        <w:r w:rsidR="0031153E" w:rsidRPr="0031153E">
          <w:rPr>
            <w:rFonts w:ascii="Arial" w:hAnsi="Arial" w:cs="Arial"/>
            <w:color w:val="000000"/>
            <w:sz w:val="24"/>
            <w:szCs w:val="24"/>
          </w:rPr>
          <w:t>research</w:t>
        </w:r>
        <w:r w:rsidR="0031153E" w:rsidRPr="0031153E">
          <w:rPr>
            <w:rFonts w:ascii="Arial" w:hAnsi="Arial" w:cs="Arial"/>
            <w:color w:val="000000"/>
            <w:sz w:val="24"/>
            <w:szCs w:val="24"/>
          </w:rPr>
          <w:t xml:space="preserve"> on how adolescents in </w:t>
        </w:r>
        <w:r w:rsidR="0031153E" w:rsidRPr="0031153E">
          <w:rPr>
            <w:rFonts w:ascii="Arial" w:hAnsi="Arial" w:cs="Arial"/>
            <w:color w:val="000000"/>
            <w:sz w:val="24"/>
            <w:szCs w:val="24"/>
          </w:rPr>
          <w:t>alternative</w:t>
        </w:r>
        <w:r w:rsidR="0031153E" w:rsidRPr="0031153E">
          <w:rPr>
            <w:rFonts w:ascii="Arial" w:hAnsi="Arial" w:cs="Arial"/>
            <w:color w:val="000000"/>
            <w:sz w:val="24"/>
            <w:szCs w:val="24"/>
          </w:rPr>
          <w:t xml:space="preserve"> learning facilities respond to interdisciplinary </w:t>
        </w:r>
      </w:ins>
      <w:ins w:id="14" w:author="nh19" w:date="2010-10-31T18:22:00Z">
        <w:r w:rsidR="0031153E" w:rsidRPr="0031153E">
          <w:rPr>
            <w:rFonts w:ascii="Arial" w:hAnsi="Arial" w:cs="Arial"/>
            <w:color w:val="000000"/>
            <w:sz w:val="24"/>
            <w:szCs w:val="24"/>
          </w:rPr>
          <w:t>curricula</w:t>
        </w:r>
      </w:ins>
      <w:ins w:id="15" w:author="nh19" w:date="2010-10-31T18:21:00Z">
        <w:r w:rsidR="0031153E" w:rsidRPr="0031153E">
          <w:rPr>
            <w:rFonts w:ascii="Arial" w:hAnsi="Arial" w:cs="Arial"/>
            <w:color w:val="000000"/>
            <w:sz w:val="24"/>
            <w:szCs w:val="24"/>
          </w:rPr>
          <w:t>.</w:t>
        </w:r>
      </w:ins>
      <w:ins w:id="16" w:author="nh19" w:date="2010-10-31T18:22:00Z">
        <w:r w:rsidR="0031153E" w:rsidRPr="0031153E">
          <w:rPr>
            <w:rFonts w:ascii="Arial" w:hAnsi="Arial" w:cs="Arial"/>
            <w:color w:val="000000"/>
            <w:sz w:val="24"/>
            <w:szCs w:val="24"/>
          </w:rPr>
          <w:t xml:space="preserve"> Thus, y</w:t>
        </w:r>
      </w:ins>
      <w:r w:rsidR="007642ED" w:rsidRPr="0031153E">
        <w:rPr>
          <w:rFonts w:ascii="Arial" w:hAnsi="Arial" w:cs="Arial"/>
          <w:color w:val="000000"/>
          <w:sz w:val="24"/>
          <w:szCs w:val="24"/>
        </w:rPr>
        <w:t xml:space="preserve">ou have been selected to </w:t>
      </w:r>
      <w:r w:rsidR="007642ED" w:rsidRPr="0031153E">
        <w:rPr>
          <w:rFonts w:ascii="Arial" w:hAnsi="Arial" w:cs="Arial"/>
          <w:color w:val="000000"/>
          <w:sz w:val="24"/>
          <w:szCs w:val="24"/>
        </w:rPr>
        <w:lastRenderedPageBreak/>
        <w:t>participate in this curriculum development because we would like your input in a curriculum that is practical</w:t>
      </w:r>
      <w:r w:rsidR="007128C9" w:rsidRPr="0031153E">
        <w:rPr>
          <w:rFonts w:ascii="Arial" w:hAnsi="Arial" w:cs="Arial"/>
          <w:color w:val="000000"/>
          <w:sz w:val="24"/>
          <w:szCs w:val="24"/>
        </w:rPr>
        <w:t>. Y</w:t>
      </w:r>
      <w:r w:rsidR="007642ED" w:rsidRPr="0031153E">
        <w:rPr>
          <w:rFonts w:ascii="Arial" w:hAnsi="Arial" w:cs="Arial"/>
          <w:color w:val="000000"/>
          <w:sz w:val="24"/>
          <w:szCs w:val="24"/>
        </w:rPr>
        <w:t xml:space="preserve">ou </w:t>
      </w:r>
      <w:r w:rsidR="007128C9" w:rsidRPr="0031153E">
        <w:rPr>
          <w:rFonts w:ascii="Arial" w:hAnsi="Arial" w:cs="Arial"/>
          <w:color w:val="000000"/>
          <w:sz w:val="24"/>
          <w:szCs w:val="24"/>
        </w:rPr>
        <w:t xml:space="preserve">will </w:t>
      </w:r>
      <w:r w:rsidR="007642ED" w:rsidRPr="0031153E">
        <w:rPr>
          <w:rFonts w:ascii="Arial" w:hAnsi="Arial" w:cs="Arial"/>
          <w:color w:val="000000"/>
          <w:sz w:val="24"/>
          <w:szCs w:val="24"/>
        </w:rPr>
        <w:t>learn a portion of a school related subject (geography, social studies) as well as provide you wit</w:t>
      </w:r>
      <w:r w:rsidR="00C3233C" w:rsidRPr="0031153E">
        <w:rPr>
          <w:rFonts w:ascii="Arial" w:hAnsi="Arial" w:cs="Arial"/>
          <w:color w:val="000000"/>
          <w:sz w:val="24"/>
          <w:szCs w:val="24"/>
        </w:rPr>
        <w:t>h ways to express emotions (poetry, fiction, drama</w:t>
      </w:r>
      <w:r w:rsidR="007642ED" w:rsidRPr="0031153E">
        <w:rPr>
          <w:rFonts w:ascii="Arial" w:hAnsi="Arial" w:cs="Arial"/>
          <w:color w:val="000000"/>
          <w:sz w:val="24"/>
          <w:szCs w:val="24"/>
        </w:rPr>
        <w:t xml:space="preserve">).  </w:t>
      </w:r>
      <w:r w:rsidR="007128C9" w:rsidRPr="0031153E">
        <w:rPr>
          <w:rFonts w:ascii="Arial" w:hAnsi="Arial" w:cs="Arial"/>
          <w:color w:val="000000"/>
          <w:sz w:val="24"/>
          <w:szCs w:val="24"/>
        </w:rPr>
        <w:t>We are asking for permission to include you in this pilot curriculum. There is no physical or emotional harm by participating in this study.</w:t>
      </w:r>
      <w:ins w:id="17" w:author="nh19" w:date="2010-10-29T17:55:00Z">
        <w:r w:rsidRPr="0031153E">
          <w:rPr>
            <w:rFonts w:ascii="Arial" w:hAnsi="Arial" w:cs="Arial"/>
            <w:color w:val="000000"/>
            <w:sz w:val="24"/>
            <w:szCs w:val="24"/>
          </w:rPr>
          <w:t xml:space="preserve"> </w:t>
        </w:r>
      </w:ins>
      <w:commentRangeStart w:id="18"/>
      <w:ins w:id="19" w:author="nh19" w:date="2010-10-29T17:56:00Z">
        <w:r w:rsidRPr="0031153E">
          <w:rPr>
            <w:rFonts w:ascii="Arial" w:hAnsi="Arial" w:cs="Arial"/>
            <w:color w:val="000000"/>
            <w:sz w:val="24"/>
            <w:szCs w:val="24"/>
          </w:rPr>
          <w:t xml:space="preserve">Since staff is considered to be your guardian during your time at the facility, </w:t>
        </w:r>
      </w:ins>
      <w:ins w:id="20" w:author="nh19" w:date="2010-10-29T18:02:00Z">
        <w:r w:rsidR="003237E0" w:rsidRPr="0031153E">
          <w:rPr>
            <w:rFonts w:ascii="Arial" w:hAnsi="Arial" w:cs="Arial"/>
            <w:color w:val="000000"/>
            <w:sz w:val="24"/>
            <w:szCs w:val="24"/>
          </w:rPr>
          <w:t xml:space="preserve">the staff supervisor will be </w:t>
        </w:r>
        <w:r w:rsidR="003237E0" w:rsidRPr="0031153E">
          <w:rPr>
            <w:rFonts w:ascii="Arial" w:hAnsi="Arial" w:cs="Arial"/>
            <w:sz w:val="24"/>
            <w:szCs w:val="24"/>
          </w:rPr>
          <w:t xml:space="preserve">asked to consent on </w:t>
        </w:r>
        <w:r w:rsidR="0077534C" w:rsidRPr="0031153E">
          <w:rPr>
            <w:rFonts w:ascii="Arial" w:hAnsi="Arial" w:cs="Arial"/>
            <w:sz w:val="24"/>
            <w:szCs w:val="24"/>
          </w:rPr>
          <w:t xml:space="preserve">your </w:t>
        </w:r>
        <w:r w:rsidR="003237E0" w:rsidRPr="0031153E">
          <w:rPr>
            <w:rFonts w:ascii="Arial" w:hAnsi="Arial" w:cs="Arial"/>
            <w:sz w:val="24"/>
            <w:szCs w:val="24"/>
          </w:rPr>
          <w:t>behalf</w:t>
        </w:r>
        <w:r w:rsidR="0077534C" w:rsidRPr="0031153E">
          <w:rPr>
            <w:rFonts w:ascii="Arial" w:hAnsi="Arial" w:cs="Arial"/>
            <w:sz w:val="24"/>
            <w:szCs w:val="24"/>
          </w:rPr>
          <w:t>.</w:t>
        </w:r>
      </w:ins>
      <w:commentRangeEnd w:id="18"/>
      <w:ins w:id="21" w:author="nh19" w:date="2010-10-31T18:22:00Z">
        <w:r w:rsidR="0031153E" w:rsidRPr="0031153E">
          <w:rPr>
            <w:rStyle w:val="CommentReference"/>
            <w:rFonts w:ascii="Arial" w:hAnsi="Arial" w:cs="Arial"/>
            <w:sz w:val="24"/>
            <w:szCs w:val="24"/>
          </w:rPr>
          <w:commentReference w:id="18"/>
        </w:r>
      </w:ins>
    </w:p>
    <w:p w:rsidR="007642ED" w:rsidRPr="0031153E" w:rsidRDefault="003237E0" w:rsidP="001664C7">
      <w:pPr>
        <w:autoSpaceDE w:val="0"/>
        <w:autoSpaceDN w:val="0"/>
        <w:adjustRightInd w:val="0"/>
        <w:spacing w:after="0" w:line="360" w:lineRule="auto"/>
        <w:rPr>
          <w:rFonts w:ascii="Arial" w:hAnsi="Arial" w:cs="Arial"/>
          <w:color w:val="000000"/>
          <w:sz w:val="24"/>
          <w:szCs w:val="24"/>
        </w:rPr>
      </w:pPr>
      <w:del w:id="22" w:author="nh19" w:date="2010-10-29T17:55:00Z">
        <w:r w:rsidRPr="0031153E">
          <w:rPr>
            <w:rFonts w:ascii="Arial" w:hAnsi="Arial" w:cs="Arial"/>
            <w:color w:val="000000"/>
            <w:sz w:val="24"/>
            <w:szCs w:val="24"/>
          </w:rPr>
          <w:delText xml:space="preserve"> </w:delText>
        </w:r>
      </w:del>
    </w:p>
    <w:p w:rsidR="007642ED" w:rsidRPr="0031153E" w:rsidRDefault="007642ED" w:rsidP="001664C7">
      <w:pPr>
        <w:autoSpaceDE w:val="0"/>
        <w:autoSpaceDN w:val="0"/>
        <w:adjustRightInd w:val="0"/>
        <w:spacing w:after="0" w:line="360" w:lineRule="auto"/>
        <w:rPr>
          <w:rFonts w:ascii="Arial" w:hAnsi="Arial" w:cs="Arial"/>
          <w:sz w:val="24"/>
          <w:szCs w:val="24"/>
        </w:rPr>
      </w:pPr>
      <w:r w:rsidRPr="0031153E">
        <w:rPr>
          <w:rFonts w:ascii="Arial" w:hAnsi="Arial" w:cs="Arial"/>
          <w:sz w:val="24"/>
          <w:szCs w:val="24"/>
        </w:rPr>
        <w:t>If you participate, you will be involved in an eight week sessions where Hillman and Huynh will lead the instructional activities at the correctional facility. Most of the sessions will take place a</w:t>
      </w:r>
      <w:r w:rsidR="00084445" w:rsidRPr="0031153E">
        <w:rPr>
          <w:rFonts w:ascii="Arial" w:hAnsi="Arial" w:cs="Arial"/>
          <w:sz w:val="24"/>
          <w:szCs w:val="24"/>
        </w:rPr>
        <w:t>t</w:t>
      </w:r>
      <w:r w:rsidRPr="0031153E">
        <w:rPr>
          <w:rFonts w:ascii="Arial" w:hAnsi="Arial" w:cs="Arial"/>
          <w:sz w:val="24"/>
          <w:szCs w:val="24"/>
        </w:rPr>
        <w:t xml:space="preserve"> the correctional facility with exception of one. The final session will include a field trip into San Marcos town, guided by correctional supervisors and transported by facility van. </w:t>
      </w:r>
    </w:p>
    <w:p w:rsidR="00C3233C" w:rsidRPr="0031153E" w:rsidRDefault="00C3233C" w:rsidP="001664C7">
      <w:pPr>
        <w:autoSpaceDE w:val="0"/>
        <w:autoSpaceDN w:val="0"/>
        <w:adjustRightInd w:val="0"/>
        <w:spacing w:after="0" w:line="360" w:lineRule="auto"/>
        <w:rPr>
          <w:rFonts w:ascii="Arial" w:hAnsi="Arial" w:cs="Arial"/>
          <w:sz w:val="24"/>
          <w:szCs w:val="24"/>
        </w:rPr>
      </w:pPr>
    </w:p>
    <w:p w:rsidR="007642ED" w:rsidRPr="0031153E" w:rsidRDefault="007642ED" w:rsidP="001664C7">
      <w:pPr>
        <w:autoSpaceDE w:val="0"/>
        <w:autoSpaceDN w:val="0"/>
        <w:adjustRightInd w:val="0"/>
        <w:spacing w:after="0" w:line="360" w:lineRule="auto"/>
        <w:rPr>
          <w:rFonts w:ascii="Arial" w:hAnsi="Arial" w:cs="Arial"/>
          <w:sz w:val="24"/>
          <w:szCs w:val="24"/>
        </w:rPr>
      </w:pPr>
      <w:r w:rsidRPr="0031153E">
        <w:rPr>
          <w:rFonts w:ascii="Arial" w:hAnsi="Arial" w:cs="Arial"/>
          <w:sz w:val="24"/>
          <w:szCs w:val="24"/>
        </w:rPr>
        <w:t xml:space="preserve">If you choose to participate, you will be asked to participate in a group interview regarding your assessment of the </w:t>
      </w:r>
      <w:r w:rsidR="005A1025" w:rsidRPr="0031153E">
        <w:rPr>
          <w:rFonts w:ascii="Arial" w:hAnsi="Arial" w:cs="Arial"/>
          <w:sz w:val="24"/>
          <w:szCs w:val="24"/>
        </w:rPr>
        <w:t xml:space="preserve">pilot </w:t>
      </w:r>
      <w:r w:rsidRPr="0031153E">
        <w:rPr>
          <w:rFonts w:ascii="Arial" w:hAnsi="Arial" w:cs="Arial"/>
          <w:sz w:val="24"/>
          <w:szCs w:val="24"/>
        </w:rPr>
        <w:t xml:space="preserve">curriculum. </w:t>
      </w:r>
      <w:r w:rsidR="00C3233C" w:rsidRPr="0031153E">
        <w:rPr>
          <w:rFonts w:ascii="Arial" w:hAnsi="Arial" w:cs="Arial"/>
          <w:sz w:val="24"/>
          <w:szCs w:val="24"/>
        </w:rPr>
        <w:t>The interview w</w:t>
      </w:r>
      <w:r w:rsidRPr="0031153E">
        <w:rPr>
          <w:rFonts w:ascii="Arial" w:hAnsi="Arial" w:cs="Arial"/>
          <w:sz w:val="24"/>
          <w:szCs w:val="24"/>
        </w:rPr>
        <w:t>ill t</w:t>
      </w:r>
      <w:r w:rsidR="00C3233C" w:rsidRPr="0031153E">
        <w:rPr>
          <w:rFonts w:ascii="Arial" w:hAnsi="Arial" w:cs="Arial"/>
          <w:sz w:val="24"/>
          <w:szCs w:val="24"/>
        </w:rPr>
        <w:t xml:space="preserve">ake place in the final session and </w:t>
      </w:r>
      <w:r w:rsidRPr="0031153E">
        <w:rPr>
          <w:rFonts w:ascii="Arial" w:hAnsi="Arial" w:cs="Arial"/>
          <w:sz w:val="24"/>
          <w:szCs w:val="24"/>
        </w:rPr>
        <w:t>should take approximately 30 minutes. The group size will be 4 participants</w:t>
      </w:r>
      <w:r w:rsidR="001664C7" w:rsidRPr="0031153E">
        <w:rPr>
          <w:rFonts w:ascii="Arial" w:hAnsi="Arial" w:cs="Arial"/>
          <w:sz w:val="24"/>
          <w:szCs w:val="24"/>
        </w:rPr>
        <w:t xml:space="preserve"> for each interview group and the discussion will be recorded with </w:t>
      </w:r>
      <w:proofErr w:type="gramStart"/>
      <w:r w:rsidR="001664C7" w:rsidRPr="0031153E">
        <w:rPr>
          <w:rFonts w:ascii="Arial" w:hAnsi="Arial" w:cs="Arial"/>
          <w:sz w:val="24"/>
          <w:szCs w:val="24"/>
        </w:rPr>
        <w:t>a</w:t>
      </w:r>
      <w:proofErr w:type="gramEnd"/>
      <w:r w:rsidR="001664C7" w:rsidRPr="0031153E">
        <w:rPr>
          <w:rFonts w:ascii="Arial" w:hAnsi="Arial" w:cs="Arial"/>
          <w:sz w:val="24"/>
          <w:szCs w:val="24"/>
        </w:rPr>
        <w:t xml:space="preserve"> mp3 player</w:t>
      </w:r>
      <w:r w:rsidRPr="0031153E">
        <w:rPr>
          <w:rFonts w:ascii="Arial" w:hAnsi="Arial" w:cs="Arial"/>
          <w:sz w:val="24"/>
          <w:szCs w:val="24"/>
        </w:rPr>
        <w:t xml:space="preserve">. Data collected in this </w:t>
      </w:r>
      <w:ins w:id="23" w:author="Grady Hillman" w:date="2010-10-28T14:27:00Z">
        <w:r w:rsidR="00B369C8" w:rsidRPr="0031153E">
          <w:rPr>
            <w:rFonts w:ascii="Arial" w:hAnsi="Arial" w:cs="Arial"/>
            <w:sz w:val="24"/>
            <w:szCs w:val="24"/>
          </w:rPr>
          <w:t xml:space="preserve">research </w:t>
        </w:r>
      </w:ins>
      <w:r w:rsidRPr="0031153E">
        <w:rPr>
          <w:rFonts w:ascii="Arial" w:hAnsi="Arial" w:cs="Arial"/>
          <w:sz w:val="24"/>
          <w:szCs w:val="24"/>
        </w:rPr>
        <w:t xml:space="preserve">study will be archived indefinitely in cabinets in the investigator’s </w:t>
      </w:r>
      <w:r w:rsidR="001664C7" w:rsidRPr="0031153E">
        <w:rPr>
          <w:rFonts w:ascii="Arial" w:hAnsi="Arial" w:cs="Arial"/>
          <w:sz w:val="24"/>
          <w:szCs w:val="24"/>
        </w:rPr>
        <w:t>(Dr. Huynh)</w:t>
      </w:r>
      <w:r w:rsidR="007A073C" w:rsidRPr="0031153E">
        <w:rPr>
          <w:rFonts w:ascii="Arial" w:hAnsi="Arial" w:cs="Arial"/>
          <w:sz w:val="24"/>
          <w:szCs w:val="24"/>
        </w:rPr>
        <w:t xml:space="preserve"> office</w:t>
      </w:r>
      <w:r w:rsidRPr="0031153E">
        <w:rPr>
          <w:rFonts w:ascii="Arial" w:hAnsi="Arial" w:cs="Arial"/>
          <w:sz w:val="24"/>
          <w:szCs w:val="24"/>
        </w:rPr>
        <w:t xml:space="preserve">. </w:t>
      </w:r>
    </w:p>
    <w:p w:rsidR="00C3233C" w:rsidRPr="0031153E" w:rsidRDefault="00C3233C" w:rsidP="001664C7">
      <w:pPr>
        <w:autoSpaceDE w:val="0"/>
        <w:autoSpaceDN w:val="0"/>
        <w:adjustRightInd w:val="0"/>
        <w:spacing w:after="0" w:line="360" w:lineRule="auto"/>
        <w:rPr>
          <w:rFonts w:ascii="Arial" w:hAnsi="Arial" w:cs="Arial"/>
          <w:sz w:val="24"/>
          <w:szCs w:val="24"/>
        </w:rPr>
      </w:pPr>
    </w:p>
    <w:p w:rsidR="007642ED" w:rsidRPr="0031153E" w:rsidRDefault="007642ED" w:rsidP="001664C7">
      <w:pPr>
        <w:autoSpaceDE w:val="0"/>
        <w:autoSpaceDN w:val="0"/>
        <w:adjustRightInd w:val="0"/>
        <w:spacing w:after="0" w:line="360" w:lineRule="auto"/>
        <w:rPr>
          <w:rFonts w:ascii="Arial" w:hAnsi="Arial" w:cs="Arial"/>
          <w:color w:val="000000"/>
          <w:sz w:val="24"/>
          <w:szCs w:val="24"/>
        </w:rPr>
      </w:pPr>
      <w:r w:rsidRPr="0031153E">
        <w:rPr>
          <w:rFonts w:ascii="Arial" w:hAnsi="Arial" w:cs="Arial"/>
          <w:color w:val="000000"/>
          <w:sz w:val="24"/>
          <w:szCs w:val="24"/>
        </w:rPr>
        <w:t xml:space="preserve">Any data and information collected will be confidential. Analyses of the </w:t>
      </w:r>
      <w:r w:rsidR="008A3A52" w:rsidRPr="0031153E">
        <w:rPr>
          <w:rFonts w:ascii="Arial" w:hAnsi="Arial" w:cs="Arial"/>
          <w:color w:val="000000"/>
          <w:sz w:val="24"/>
          <w:szCs w:val="24"/>
        </w:rPr>
        <w:t>i</w:t>
      </w:r>
      <w:r w:rsidRPr="0031153E">
        <w:rPr>
          <w:rFonts w:ascii="Arial" w:hAnsi="Arial" w:cs="Arial"/>
          <w:color w:val="000000"/>
          <w:sz w:val="24"/>
          <w:szCs w:val="24"/>
        </w:rPr>
        <w:t>nterview may be published in journal articles or presented a</w:t>
      </w:r>
      <w:r w:rsidR="007A073C" w:rsidRPr="0031153E">
        <w:rPr>
          <w:rFonts w:ascii="Arial" w:hAnsi="Arial" w:cs="Arial"/>
          <w:color w:val="000000"/>
          <w:sz w:val="24"/>
          <w:szCs w:val="24"/>
        </w:rPr>
        <w:t>t</w:t>
      </w:r>
      <w:r w:rsidRPr="0031153E">
        <w:rPr>
          <w:rFonts w:ascii="Arial" w:hAnsi="Arial" w:cs="Arial"/>
          <w:color w:val="000000"/>
          <w:sz w:val="24"/>
          <w:szCs w:val="24"/>
        </w:rPr>
        <w:t xml:space="preserve"> national/international conferences but there will be no identifiable information (e.g., names) attached. If a quote is selected to be included in any material that will be made public, you will be asked for permission and a generic name “Participant 1” will be included. </w:t>
      </w:r>
    </w:p>
    <w:p w:rsidR="00C3233C" w:rsidRPr="0031153E" w:rsidRDefault="00C3233C" w:rsidP="001664C7">
      <w:pPr>
        <w:autoSpaceDE w:val="0"/>
        <w:autoSpaceDN w:val="0"/>
        <w:adjustRightInd w:val="0"/>
        <w:spacing w:after="0" w:line="360" w:lineRule="auto"/>
        <w:rPr>
          <w:rFonts w:ascii="Arial" w:hAnsi="Arial" w:cs="Arial"/>
          <w:color w:val="000000"/>
          <w:sz w:val="24"/>
          <w:szCs w:val="24"/>
        </w:rPr>
      </w:pPr>
    </w:p>
    <w:p w:rsidR="007642ED" w:rsidRPr="0031153E" w:rsidRDefault="007642ED" w:rsidP="001664C7">
      <w:pPr>
        <w:autoSpaceDE w:val="0"/>
        <w:autoSpaceDN w:val="0"/>
        <w:adjustRightInd w:val="0"/>
        <w:spacing w:after="0" w:line="360" w:lineRule="auto"/>
        <w:rPr>
          <w:rFonts w:ascii="Arial" w:hAnsi="Arial" w:cs="Arial"/>
          <w:color w:val="000000"/>
          <w:sz w:val="24"/>
          <w:szCs w:val="24"/>
        </w:rPr>
      </w:pPr>
      <w:r w:rsidRPr="0031153E">
        <w:rPr>
          <w:rFonts w:ascii="Arial" w:hAnsi="Arial" w:cs="Arial"/>
          <w:color w:val="000000"/>
          <w:sz w:val="24"/>
          <w:szCs w:val="24"/>
        </w:rPr>
        <w:t xml:space="preserve">Your participation will help researchers understand the educational needs of youth in the correctional facilities so they can better prepare and support future generation through interdisciplinary and practical education programs. </w:t>
      </w:r>
    </w:p>
    <w:p w:rsidR="007642ED" w:rsidRPr="0031153E" w:rsidRDefault="007642ED" w:rsidP="008A3A52">
      <w:pPr>
        <w:spacing w:before="100" w:beforeAutospacing="1" w:after="0" w:line="360" w:lineRule="auto"/>
        <w:rPr>
          <w:rFonts w:ascii="Arial" w:hAnsi="Arial" w:cs="Arial"/>
          <w:sz w:val="24"/>
          <w:szCs w:val="24"/>
        </w:rPr>
      </w:pPr>
      <w:r w:rsidRPr="0031153E">
        <w:rPr>
          <w:rFonts w:ascii="Arial" w:hAnsi="Arial" w:cs="Arial"/>
          <w:sz w:val="24"/>
          <w:szCs w:val="24"/>
        </w:rPr>
        <w:lastRenderedPageBreak/>
        <w:t>Your participation is voluntary and you may choose to not answer any question(s) for any reason.  You may withdraw from the study at any time without prejudice or jeopardy to your standing with the University and the correctional facility</w:t>
      </w:r>
      <w:r w:rsidR="00B46E01" w:rsidRPr="0031153E">
        <w:rPr>
          <w:rFonts w:ascii="Arial" w:hAnsi="Arial" w:cs="Arial"/>
          <w:sz w:val="24"/>
          <w:szCs w:val="24"/>
        </w:rPr>
        <w:t>/staff</w:t>
      </w:r>
      <w:r w:rsidRPr="0031153E">
        <w:rPr>
          <w:rFonts w:ascii="Arial" w:hAnsi="Arial" w:cs="Arial"/>
          <w:sz w:val="24"/>
          <w:szCs w:val="24"/>
        </w:rPr>
        <w:t xml:space="preserve">. If you have any questions or concerns about your participation in this study, please contact </w:t>
      </w:r>
      <w:r w:rsidR="00B46E01" w:rsidRPr="0031153E">
        <w:rPr>
          <w:rFonts w:ascii="Arial" w:hAnsi="Arial" w:cs="Arial"/>
          <w:sz w:val="24"/>
          <w:szCs w:val="24"/>
        </w:rPr>
        <w:t xml:space="preserve">Mr. </w:t>
      </w:r>
      <w:r w:rsidRPr="0031153E">
        <w:rPr>
          <w:rFonts w:ascii="Arial" w:hAnsi="Arial" w:cs="Arial"/>
          <w:sz w:val="24"/>
          <w:szCs w:val="24"/>
        </w:rPr>
        <w:t xml:space="preserve">Hillman or Dr. Huynh. </w:t>
      </w:r>
    </w:p>
    <w:p w:rsidR="008A3A52" w:rsidRPr="0031153E" w:rsidRDefault="007642ED" w:rsidP="00B46E01">
      <w:pPr>
        <w:spacing w:before="100" w:beforeAutospacing="1" w:after="0" w:line="360" w:lineRule="auto"/>
        <w:rPr>
          <w:rFonts w:ascii="Arial" w:hAnsi="Arial" w:cs="Arial"/>
          <w:sz w:val="24"/>
          <w:szCs w:val="24"/>
        </w:rPr>
      </w:pPr>
      <w:r w:rsidRPr="0031153E">
        <w:rPr>
          <w:rFonts w:ascii="Arial" w:hAnsi="Arial" w:cs="Arial"/>
          <w:sz w:val="24"/>
          <w:szCs w:val="24"/>
        </w:rPr>
        <w:t>If you have pertinent questions about the research, research participants' rights, and/or research-related injuries to participants should be directed to the IRB chair, Dr. Jon Lasser (</w:t>
      </w:r>
      <w:r w:rsidRPr="0031153E">
        <w:rPr>
          <w:rStyle w:val="skypepnhprintcontainer"/>
          <w:rFonts w:ascii="Arial" w:hAnsi="Arial" w:cs="Arial"/>
          <w:sz w:val="24"/>
          <w:szCs w:val="24"/>
        </w:rPr>
        <w:t>512-245-3413</w:t>
      </w:r>
      <w:r w:rsidRPr="0031153E">
        <w:rPr>
          <w:rStyle w:val="skypepnhmark"/>
          <w:rFonts w:ascii="Arial" w:hAnsi="Arial" w:cs="Arial"/>
          <w:sz w:val="24"/>
          <w:szCs w:val="24"/>
        </w:rPr>
        <w:t xml:space="preserve"> begin_of_the_skype_highlighting,</w:t>
      </w:r>
      <w:r w:rsidRPr="0031153E">
        <w:rPr>
          <w:rStyle w:val="skypepnhtextspan"/>
          <w:rFonts w:ascii="Arial" w:hAnsi="Arial" w:cs="Arial"/>
          <w:sz w:val="24"/>
          <w:szCs w:val="24"/>
        </w:rPr>
        <w:t xml:space="preserve"> </w:t>
      </w:r>
      <w:r w:rsidRPr="0031153E">
        <w:rPr>
          <w:rStyle w:val="skypepnhmark"/>
          <w:rFonts w:ascii="Arial" w:hAnsi="Arial" w:cs="Arial"/>
          <w:sz w:val="24"/>
          <w:szCs w:val="24"/>
        </w:rPr>
        <w:t>end_of_the_skype_highlighting</w:t>
      </w:r>
      <w:r w:rsidR="003237E0" w:rsidRPr="0031153E">
        <w:rPr>
          <w:rFonts w:ascii="Arial" w:hAnsi="Arial" w:cs="Arial"/>
          <w:sz w:val="24"/>
          <w:szCs w:val="24"/>
        </w:rPr>
        <w:fldChar w:fldCharType="begin"/>
      </w:r>
      <w:r w:rsidR="003237E0" w:rsidRPr="0031153E">
        <w:rPr>
          <w:rFonts w:ascii="Arial" w:hAnsi="Arial" w:cs="Arial"/>
          <w:sz w:val="24"/>
          <w:szCs w:val="24"/>
          <w:rPrChange w:id="24" w:author="nh19" w:date="2010-10-31T18:25:00Z">
            <w:rPr/>
          </w:rPrChange>
        </w:rPr>
        <w:instrText>HYPERLINK "mailto:lasser@txstate.edu"</w:instrText>
      </w:r>
      <w:r w:rsidR="003237E0" w:rsidRPr="0031153E">
        <w:rPr>
          <w:rFonts w:ascii="Arial" w:hAnsi="Arial" w:cs="Arial"/>
          <w:sz w:val="24"/>
          <w:szCs w:val="24"/>
        </w:rPr>
        <w:fldChar w:fldCharType="separate"/>
      </w:r>
      <w:r w:rsidRPr="0031153E">
        <w:rPr>
          <w:rStyle w:val="Hyperlink"/>
          <w:rFonts w:ascii="Arial" w:hAnsi="Arial" w:cs="Arial"/>
          <w:sz w:val="24"/>
          <w:szCs w:val="24"/>
        </w:rPr>
        <w:t>lasser@txstate.edu</w:t>
      </w:r>
      <w:r w:rsidR="003237E0" w:rsidRPr="0031153E">
        <w:rPr>
          <w:rFonts w:ascii="Arial" w:hAnsi="Arial" w:cs="Arial"/>
          <w:sz w:val="24"/>
          <w:szCs w:val="24"/>
        </w:rPr>
        <w:fldChar w:fldCharType="end"/>
      </w:r>
      <w:r w:rsidRPr="0031153E">
        <w:rPr>
          <w:rFonts w:ascii="Arial" w:hAnsi="Arial" w:cs="Arial"/>
          <w:sz w:val="24"/>
          <w:szCs w:val="24"/>
        </w:rPr>
        <w:t>), or to Ms. Becky Northcut, Compliance Specialist (</w:t>
      </w:r>
      <w:r w:rsidRPr="0031153E">
        <w:rPr>
          <w:rStyle w:val="skypepnhprintcontainer"/>
          <w:rFonts w:ascii="Arial" w:hAnsi="Arial" w:cs="Arial"/>
          <w:sz w:val="24"/>
          <w:szCs w:val="24"/>
        </w:rPr>
        <w:t>512-245-2102</w:t>
      </w:r>
      <w:r w:rsidRPr="0031153E">
        <w:rPr>
          <w:rStyle w:val="skypepnhmark"/>
          <w:rFonts w:ascii="Arial" w:hAnsi="Arial" w:cs="Arial"/>
          <w:sz w:val="24"/>
          <w:szCs w:val="24"/>
        </w:rPr>
        <w:t xml:space="preserve"> begin_of_the_skype_highlightingend_of_the_skype_highlighting</w:t>
      </w:r>
      <w:r w:rsidRPr="0031153E">
        <w:rPr>
          <w:rFonts w:ascii="Arial" w:hAnsi="Arial" w:cs="Arial"/>
          <w:sz w:val="24"/>
          <w:szCs w:val="24"/>
        </w:rPr>
        <w:t xml:space="preserve">).  A final report will be provided to Griffis should </w:t>
      </w:r>
      <w:r w:rsidR="00B46E01" w:rsidRPr="0031153E">
        <w:rPr>
          <w:rFonts w:ascii="Arial" w:hAnsi="Arial" w:cs="Arial"/>
          <w:sz w:val="24"/>
          <w:szCs w:val="24"/>
        </w:rPr>
        <w:t xml:space="preserve">you </w:t>
      </w:r>
      <w:r w:rsidRPr="0031153E">
        <w:rPr>
          <w:rFonts w:ascii="Arial" w:hAnsi="Arial" w:cs="Arial"/>
          <w:sz w:val="24"/>
          <w:szCs w:val="24"/>
        </w:rPr>
        <w:t>be interested to read the results.</w:t>
      </w:r>
    </w:p>
    <w:p w:rsidR="007642ED" w:rsidRPr="0031153E" w:rsidRDefault="007642ED" w:rsidP="001664C7">
      <w:pPr>
        <w:autoSpaceDE w:val="0"/>
        <w:autoSpaceDN w:val="0"/>
        <w:adjustRightInd w:val="0"/>
        <w:spacing w:after="0" w:line="360" w:lineRule="auto"/>
        <w:rPr>
          <w:rFonts w:ascii="Arial" w:hAnsi="Arial" w:cs="Arial"/>
          <w:sz w:val="24"/>
          <w:szCs w:val="24"/>
        </w:rPr>
      </w:pPr>
      <w:r w:rsidRPr="0031153E">
        <w:rPr>
          <w:rFonts w:ascii="Arial" w:hAnsi="Arial" w:cs="Arial"/>
          <w:sz w:val="24"/>
          <w:szCs w:val="24"/>
        </w:rPr>
        <w:t xml:space="preserve"> </w:t>
      </w:r>
    </w:p>
    <w:p w:rsidR="008A3A52" w:rsidRPr="0031153E" w:rsidRDefault="008A3A52" w:rsidP="001664C7">
      <w:pPr>
        <w:autoSpaceDE w:val="0"/>
        <w:autoSpaceDN w:val="0"/>
        <w:adjustRightInd w:val="0"/>
        <w:spacing w:after="0" w:line="360" w:lineRule="auto"/>
        <w:rPr>
          <w:rFonts w:ascii="Arial" w:hAnsi="Arial" w:cs="Arial"/>
          <w:sz w:val="24"/>
          <w:szCs w:val="24"/>
        </w:rPr>
      </w:pPr>
    </w:p>
    <w:p w:rsidR="008A3A52" w:rsidRPr="0031153E" w:rsidRDefault="008A3A52" w:rsidP="001664C7">
      <w:pPr>
        <w:autoSpaceDE w:val="0"/>
        <w:autoSpaceDN w:val="0"/>
        <w:adjustRightInd w:val="0"/>
        <w:spacing w:after="0" w:line="360" w:lineRule="auto"/>
        <w:rPr>
          <w:rFonts w:ascii="Arial" w:hAnsi="Arial" w:cs="Arial"/>
          <w:sz w:val="24"/>
          <w:szCs w:val="24"/>
        </w:rPr>
      </w:pPr>
    </w:p>
    <w:p w:rsidR="007642ED" w:rsidRPr="0031153E" w:rsidRDefault="007642ED" w:rsidP="001664C7">
      <w:pPr>
        <w:autoSpaceDE w:val="0"/>
        <w:autoSpaceDN w:val="0"/>
        <w:adjustRightInd w:val="0"/>
        <w:spacing w:after="0" w:line="360" w:lineRule="auto"/>
        <w:rPr>
          <w:rFonts w:ascii="Arial" w:hAnsi="Arial" w:cs="Arial"/>
          <w:color w:val="000000"/>
          <w:sz w:val="24"/>
          <w:szCs w:val="24"/>
        </w:rPr>
      </w:pPr>
      <w:r w:rsidRPr="0031153E">
        <w:rPr>
          <w:rFonts w:ascii="Arial" w:hAnsi="Arial" w:cs="Arial"/>
          <w:color w:val="000000"/>
          <w:sz w:val="24"/>
          <w:szCs w:val="24"/>
        </w:rPr>
        <w:t>Participant Name_________________________________</w:t>
      </w:r>
    </w:p>
    <w:p w:rsidR="008A3A52" w:rsidRPr="0031153E" w:rsidRDefault="008A3A52" w:rsidP="001664C7">
      <w:pPr>
        <w:autoSpaceDE w:val="0"/>
        <w:autoSpaceDN w:val="0"/>
        <w:adjustRightInd w:val="0"/>
        <w:spacing w:after="0" w:line="360" w:lineRule="auto"/>
        <w:rPr>
          <w:rFonts w:ascii="Arial" w:hAnsi="Arial" w:cs="Arial"/>
          <w:color w:val="000000"/>
          <w:sz w:val="24"/>
          <w:szCs w:val="24"/>
        </w:rPr>
      </w:pPr>
    </w:p>
    <w:p w:rsidR="007642ED" w:rsidRPr="0031153E" w:rsidRDefault="007642ED" w:rsidP="001664C7">
      <w:pPr>
        <w:autoSpaceDE w:val="0"/>
        <w:autoSpaceDN w:val="0"/>
        <w:adjustRightInd w:val="0"/>
        <w:spacing w:after="0" w:line="360" w:lineRule="auto"/>
        <w:rPr>
          <w:ins w:id="25" w:author="Grady Hillman" w:date="2010-10-28T14:29:00Z"/>
          <w:rFonts w:ascii="Arial" w:hAnsi="Arial" w:cs="Arial"/>
          <w:color w:val="000000"/>
          <w:sz w:val="24"/>
          <w:szCs w:val="24"/>
        </w:rPr>
      </w:pPr>
      <w:r w:rsidRPr="0031153E">
        <w:rPr>
          <w:rFonts w:ascii="Arial" w:hAnsi="Arial" w:cs="Arial"/>
          <w:color w:val="000000"/>
          <w:sz w:val="24"/>
          <w:szCs w:val="24"/>
        </w:rPr>
        <w:t>Signature of participant _____________________________</w:t>
      </w:r>
    </w:p>
    <w:p w:rsidR="008A3A52" w:rsidRPr="0031153E" w:rsidRDefault="008A3A52" w:rsidP="001664C7">
      <w:pPr>
        <w:autoSpaceDE w:val="0"/>
        <w:autoSpaceDN w:val="0"/>
        <w:adjustRightInd w:val="0"/>
        <w:spacing w:after="0" w:line="360" w:lineRule="auto"/>
        <w:rPr>
          <w:rFonts w:ascii="Arial" w:hAnsi="Arial" w:cs="Arial"/>
          <w:color w:val="000000"/>
          <w:sz w:val="24"/>
          <w:szCs w:val="24"/>
        </w:rPr>
      </w:pPr>
    </w:p>
    <w:p w:rsidR="007642ED" w:rsidRPr="0031153E" w:rsidRDefault="007642ED" w:rsidP="001664C7">
      <w:pPr>
        <w:autoSpaceDE w:val="0"/>
        <w:autoSpaceDN w:val="0"/>
        <w:adjustRightInd w:val="0"/>
        <w:spacing w:after="0" w:line="360" w:lineRule="auto"/>
        <w:rPr>
          <w:rFonts w:ascii="Arial" w:hAnsi="Arial" w:cs="Arial"/>
          <w:color w:val="000000"/>
          <w:sz w:val="24"/>
          <w:szCs w:val="24"/>
        </w:rPr>
      </w:pPr>
      <w:r w:rsidRPr="0031153E">
        <w:rPr>
          <w:rFonts w:ascii="Arial" w:hAnsi="Arial" w:cs="Arial"/>
          <w:color w:val="000000"/>
          <w:sz w:val="24"/>
          <w:szCs w:val="24"/>
        </w:rPr>
        <w:t>Date _________________________________</w:t>
      </w:r>
    </w:p>
    <w:p w:rsidR="007642ED" w:rsidRDefault="007642ED" w:rsidP="001664C7">
      <w:pPr>
        <w:spacing w:after="0" w:line="360" w:lineRule="auto"/>
        <w:rPr>
          <w:ins w:id="26" w:author="nh19" w:date="2010-10-31T18:35:00Z"/>
          <w:rFonts w:ascii="Arial" w:hAnsi="Arial" w:cs="Arial"/>
          <w:sz w:val="24"/>
          <w:szCs w:val="24"/>
        </w:rPr>
      </w:pPr>
    </w:p>
    <w:p w:rsidR="00AC3DF9" w:rsidRPr="0031153E" w:rsidRDefault="00AC3DF9" w:rsidP="00AC3DF9">
      <w:pPr>
        <w:autoSpaceDE w:val="0"/>
        <w:autoSpaceDN w:val="0"/>
        <w:adjustRightInd w:val="0"/>
        <w:spacing w:after="0" w:line="360" w:lineRule="auto"/>
        <w:rPr>
          <w:ins w:id="27" w:author="nh19" w:date="2010-10-31T18:35:00Z"/>
          <w:rFonts w:ascii="Arial" w:hAnsi="Arial" w:cs="Arial"/>
          <w:color w:val="000000"/>
          <w:sz w:val="24"/>
          <w:szCs w:val="24"/>
        </w:rPr>
      </w:pPr>
      <w:ins w:id="28" w:author="nh19" w:date="2010-10-31T18:35:00Z">
        <w:r w:rsidRPr="0031153E">
          <w:rPr>
            <w:rFonts w:ascii="Arial" w:hAnsi="Arial" w:cs="Arial"/>
            <w:color w:val="000000"/>
            <w:sz w:val="24"/>
            <w:szCs w:val="24"/>
          </w:rPr>
          <w:t>Signature of researcher(s) _____________________________</w:t>
        </w:r>
      </w:ins>
    </w:p>
    <w:p w:rsidR="00AC3DF9" w:rsidRDefault="00AC3DF9" w:rsidP="001664C7">
      <w:pPr>
        <w:spacing w:after="0" w:line="360" w:lineRule="auto"/>
        <w:rPr>
          <w:ins w:id="29" w:author="nh19" w:date="2010-10-31T18:35:00Z"/>
          <w:rFonts w:ascii="Arial" w:hAnsi="Arial" w:cs="Arial"/>
          <w:sz w:val="24"/>
          <w:szCs w:val="24"/>
        </w:rPr>
      </w:pPr>
    </w:p>
    <w:p w:rsidR="00AC3DF9" w:rsidRPr="0031153E" w:rsidRDefault="00AC3DF9" w:rsidP="00AC3DF9">
      <w:pPr>
        <w:autoSpaceDE w:val="0"/>
        <w:autoSpaceDN w:val="0"/>
        <w:adjustRightInd w:val="0"/>
        <w:spacing w:after="0" w:line="360" w:lineRule="auto"/>
        <w:rPr>
          <w:ins w:id="30" w:author="nh19" w:date="2010-10-31T18:35:00Z"/>
          <w:rFonts w:ascii="Arial" w:hAnsi="Arial" w:cs="Arial"/>
          <w:color w:val="000000"/>
          <w:sz w:val="24"/>
          <w:szCs w:val="24"/>
        </w:rPr>
      </w:pPr>
      <w:ins w:id="31" w:author="nh19" w:date="2010-10-31T18:35:00Z">
        <w:r w:rsidRPr="0031153E">
          <w:rPr>
            <w:rFonts w:ascii="Arial" w:hAnsi="Arial" w:cs="Arial"/>
            <w:color w:val="000000"/>
            <w:sz w:val="24"/>
            <w:szCs w:val="24"/>
          </w:rPr>
          <w:t>Date _________________________________</w:t>
        </w:r>
      </w:ins>
    </w:p>
    <w:p w:rsidR="00AC3DF9" w:rsidRDefault="00AC3DF9" w:rsidP="001664C7">
      <w:pPr>
        <w:spacing w:after="0" w:line="360" w:lineRule="auto"/>
        <w:rPr>
          <w:ins w:id="32" w:author="nh19" w:date="2010-10-31T18:35:00Z"/>
          <w:rFonts w:ascii="Arial" w:hAnsi="Arial" w:cs="Arial"/>
          <w:sz w:val="24"/>
          <w:szCs w:val="24"/>
        </w:rPr>
      </w:pPr>
    </w:p>
    <w:p w:rsidR="00AC3DF9" w:rsidRDefault="00AC3DF9" w:rsidP="001664C7">
      <w:pPr>
        <w:spacing w:after="0" w:line="360" w:lineRule="auto"/>
        <w:rPr>
          <w:ins w:id="33" w:author="nh19" w:date="2010-10-31T18:35:00Z"/>
          <w:rFonts w:ascii="Arial" w:hAnsi="Arial" w:cs="Arial"/>
          <w:sz w:val="24"/>
          <w:szCs w:val="24"/>
        </w:rPr>
      </w:pPr>
    </w:p>
    <w:p w:rsidR="00AC3DF9" w:rsidRDefault="00AC3DF9" w:rsidP="001664C7">
      <w:pPr>
        <w:spacing w:after="0" w:line="360" w:lineRule="auto"/>
        <w:rPr>
          <w:ins w:id="34" w:author="nh19" w:date="2010-10-31T18:35:00Z"/>
          <w:rFonts w:ascii="Arial" w:hAnsi="Arial" w:cs="Arial"/>
          <w:sz w:val="24"/>
          <w:szCs w:val="24"/>
        </w:rPr>
      </w:pPr>
    </w:p>
    <w:p w:rsidR="00AC3DF9" w:rsidRDefault="00AC3DF9" w:rsidP="001664C7">
      <w:pPr>
        <w:spacing w:after="0" w:line="360" w:lineRule="auto"/>
        <w:rPr>
          <w:ins w:id="35" w:author="nh19" w:date="2010-10-31T18:35:00Z"/>
          <w:rFonts w:ascii="Arial" w:hAnsi="Arial" w:cs="Arial"/>
          <w:sz w:val="24"/>
          <w:szCs w:val="24"/>
        </w:rPr>
      </w:pPr>
    </w:p>
    <w:p w:rsidR="00AC3DF9" w:rsidRDefault="00AC3DF9" w:rsidP="001664C7">
      <w:pPr>
        <w:spacing w:after="0" w:line="360" w:lineRule="auto"/>
        <w:rPr>
          <w:ins w:id="36" w:author="nh19" w:date="2010-10-31T18:35:00Z"/>
          <w:rFonts w:ascii="Arial" w:hAnsi="Arial" w:cs="Arial"/>
          <w:sz w:val="24"/>
          <w:szCs w:val="24"/>
        </w:rPr>
      </w:pPr>
    </w:p>
    <w:p w:rsidR="00AC3DF9" w:rsidRDefault="00AC3DF9" w:rsidP="001664C7">
      <w:pPr>
        <w:spacing w:after="0" w:line="360" w:lineRule="auto"/>
        <w:rPr>
          <w:ins w:id="37" w:author="nh19" w:date="2010-10-31T18:35:00Z"/>
          <w:rFonts w:ascii="Arial" w:hAnsi="Arial" w:cs="Arial"/>
          <w:sz w:val="24"/>
          <w:szCs w:val="24"/>
        </w:rPr>
      </w:pPr>
    </w:p>
    <w:p w:rsidR="00AC3DF9" w:rsidRPr="0031153E" w:rsidRDefault="00AC3DF9" w:rsidP="001664C7">
      <w:pPr>
        <w:spacing w:after="0" w:line="360" w:lineRule="auto"/>
        <w:rPr>
          <w:ins w:id="38" w:author="nh19" w:date="2010-10-31T18:24:00Z"/>
          <w:rFonts w:ascii="Arial" w:hAnsi="Arial" w:cs="Arial"/>
          <w:sz w:val="24"/>
          <w:szCs w:val="24"/>
        </w:rPr>
      </w:pPr>
    </w:p>
    <w:p w:rsidR="0031153E" w:rsidRPr="0031153E" w:rsidRDefault="0031153E" w:rsidP="001664C7">
      <w:pPr>
        <w:spacing w:after="0" w:line="360" w:lineRule="auto"/>
        <w:rPr>
          <w:ins w:id="39" w:author="nh19" w:date="2010-10-31T18:24:00Z"/>
          <w:rFonts w:ascii="Arial" w:hAnsi="Arial" w:cs="Arial"/>
          <w:sz w:val="24"/>
          <w:szCs w:val="24"/>
        </w:rPr>
      </w:pPr>
    </w:p>
    <w:p w:rsidR="0031153E" w:rsidRPr="0031153E" w:rsidRDefault="0031153E" w:rsidP="0031153E">
      <w:pPr>
        <w:spacing w:before="100" w:beforeAutospacing="1" w:after="0" w:line="360" w:lineRule="auto"/>
        <w:jc w:val="center"/>
        <w:rPr>
          <w:ins w:id="40" w:author="nh19" w:date="2010-10-31T18:24:00Z"/>
          <w:rFonts w:ascii="Arial" w:eastAsia="Times New Roman" w:hAnsi="Arial" w:cs="Arial"/>
          <w:b/>
          <w:sz w:val="24"/>
          <w:szCs w:val="24"/>
        </w:rPr>
      </w:pPr>
      <w:commentRangeStart w:id="41"/>
      <w:ins w:id="42" w:author="nh19" w:date="2010-10-31T18:24:00Z">
        <w:r w:rsidRPr="0031153E">
          <w:rPr>
            <w:rFonts w:ascii="Arial" w:eastAsia="Times New Roman" w:hAnsi="Arial" w:cs="Arial"/>
            <w:b/>
            <w:sz w:val="24"/>
            <w:szCs w:val="24"/>
          </w:rPr>
          <w:lastRenderedPageBreak/>
          <w:t>Consent form</w:t>
        </w:r>
        <w:r w:rsidRPr="0031153E">
          <w:rPr>
            <w:rFonts w:ascii="Arial" w:eastAsia="Times New Roman" w:hAnsi="Arial" w:cs="Arial"/>
            <w:b/>
            <w:sz w:val="24"/>
            <w:szCs w:val="24"/>
          </w:rPr>
          <w:t xml:space="preserve"> for Guardian</w:t>
        </w:r>
      </w:ins>
      <w:commentRangeEnd w:id="41"/>
      <w:ins w:id="43" w:author="nh19" w:date="2010-10-31T18:36:00Z">
        <w:r w:rsidR="00AC3DF9">
          <w:rPr>
            <w:rStyle w:val="CommentReference"/>
          </w:rPr>
          <w:commentReference w:id="41"/>
        </w:r>
      </w:ins>
    </w:p>
    <w:p w:rsidR="0031153E" w:rsidRPr="0031153E" w:rsidRDefault="0031153E" w:rsidP="0031153E">
      <w:pPr>
        <w:spacing w:after="0" w:line="360" w:lineRule="auto"/>
        <w:rPr>
          <w:ins w:id="44" w:author="nh19" w:date="2010-10-31T18:24:00Z"/>
          <w:rFonts w:ascii="Arial" w:hAnsi="Arial" w:cs="Arial"/>
          <w:sz w:val="24"/>
          <w:szCs w:val="24"/>
        </w:rPr>
      </w:pPr>
      <w:ins w:id="45" w:author="nh19" w:date="2010-10-31T18:24:00Z">
        <w:r w:rsidRPr="0031153E">
          <w:rPr>
            <w:rFonts w:ascii="Arial" w:hAnsi="Arial" w:cs="Arial"/>
            <w:sz w:val="24"/>
            <w:szCs w:val="24"/>
          </w:rPr>
          <w:t>IRB approval number: TBD</w:t>
        </w:r>
      </w:ins>
    </w:p>
    <w:p w:rsidR="0031153E" w:rsidRPr="0031153E" w:rsidRDefault="0031153E" w:rsidP="0031153E">
      <w:pPr>
        <w:spacing w:after="0" w:line="360" w:lineRule="auto"/>
        <w:jc w:val="center"/>
        <w:rPr>
          <w:ins w:id="46" w:author="nh19" w:date="2010-10-31T18:24:00Z"/>
          <w:rFonts w:ascii="Arial" w:hAnsi="Arial" w:cs="Arial"/>
          <w:b/>
          <w:sz w:val="24"/>
          <w:szCs w:val="24"/>
        </w:rPr>
      </w:pPr>
    </w:p>
    <w:p w:rsidR="0031153E" w:rsidRDefault="0031153E" w:rsidP="0031153E">
      <w:pPr>
        <w:spacing w:after="0" w:line="360" w:lineRule="auto"/>
        <w:jc w:val="both"/>
        <w:outlineLvl w:val="0"/>
        <w:rPr>
          <w:ins w:id="47" w:author="nh19" w:date="2010-10-31T18:45:00Z"/>
          <w:rFonts w:ascii="Arial" w:hAnsi="Arial" w:cs="Arial"/>
          <w:sz w:val="24"/>
          <w:szCs w:val="24"/>
        </w:rPr>
      </w:pPr>
      <w:ins w:id="48" w:author="nh19" w:date="2010-10-31T18:24:00Z">
        <w:r w:rsidRPr="0031153E">
          <w:rPr>
            <w:rFonts w:ascii="Arial" w:hAnsi="Arial" w:cs="Arial"/>
            <w:sz w:val="24"/>
            <w:szCs w:val="24"/>
          </w:rPr>
          <w:t xml:space="preserve">Dear </w:t>
        </w:r>
      </w:ins>
      <w:ins w:id="49" w:author="nh19" w:date="2010-10-31T18:25:00Z">
        <w:r w:rsidRPr="0031153E">
          <w:rPr>
            <w:rFonts w:ascii="Arial" w:hAnsi="Arial" w:cs="Arial"/>
            <w:sz w:val="24"/>
            <w:szCs w:val="24"/>
          </w:rPr>
          <w:t xml:space="preserve">Staff of </w:t>
        </w:r>
        <w:r w:rsidRPr="0031153E">
          <w:rPr>
            <w:rFonts w:ascii="Arial" w:hAnsi="Arial" w:cs="Arial"/>
            <w:sz w:val="24"/>
            <w:szCs w:val="24"/>
          </w:rPr>
          <w:t>Hays County Juvenile Center</w:t>
        </w:r>
      </w:ins>
      <w:ins w:id="50" w:author="nh19" w:date="2010-10-31T18:24:00Z">
        <w:r w:rsidRPr="0031153E">
          <w:rPr>
            <w:rFonts w:ascii="Arial" w:hAnsi="Arial" w:cs="Arial"/>
            <w:sz w:val="24"/>
            <w:szCs w:val="24"/>
          </w:rPr>
          <w:t>,</w:t>
        </w:r>
      </w:ins>
    </w:p>
    <w:p w:rsidR="001C6A1D" w:rsidRPr="0031153E" w:rsidRDefault="001C6A1D" w:rsidP="0031153E">
      <w:pPr>
        <w:spacing w:after="0" w:line="360" w:lineRule="auto"/>
        <w:jc w:val="both"/>
        <w:outlineLvl w:val="0"/>
        <w:rPr>
          <w:ins w:id="51" w:author="nh19" w:date="2010-10-31T18:24:00Z"/>
          <w:rFonts w:ascii="Arial" w:hAnsi="Arial" w:cs="Arial"/>
          <w:sz w:val="24"/>
          <w:szCs w:val="24"/>
        </w:rPr>
      </w:pPr>
    </w:p>
    <w:p w:rsidR="0031153E" w:rsidRPr="0031153E" w:rsidRDefault="00825BCD" w:rsidP="00825BCD">
      <w:pPr>
        <w:spacing w:after="0" w:line="360" w:lineRule="auto"/>
        <w:rPr>
          <w:ins w:id="52" w:author="nh19" w:date="2010-10-31T18:24:00Z"/>
          <w:rFonts w:ascii="Arial" w:hAnsi="Arial" w:cs="Arial"/>
          <w:b/>
          <w:sz w:val="24"/>
          <w:szCs w:val="24"/>
        </w:rPr>
      </w:pPr>
      <w:ins w:id="53" w:author="nh19" w:date="2010-10-31T18:28:00Z">
        <w:r>
          <w:rPr>
            <w:rFonts w:ascii="Arial" w:hAnsi="Arial" w:cs="Arial"/>
            <w:color w:val="000000"/>
            <w:sz w:val="24"/>
            <w:szCs w:val="24"/>
          </w:rPr>
          <w:t xml:space="preserve">Adolescents at the facility are invited to participate </w:t>
        </w:r>
      </w:ins>
      <w:ins w:id="54" w:author="nh19" w:date="2010-10-31T18:24:00Z">
        <w:r w:rsidR="0031153E" w:rsidRPr="0031153E">
          <w:rPr>
            <w:rFonts w:ascii="Arial" w:hAnsi="Arial" w:cs="Arial"/>
            <w:color w:val="000000"/>
            <w:sz w:val="24"/>
            <w:szCs w:val="24"/>
          </w:rPr>
          <w:t xml:space="preserve">in a </w:t>
        </w:r>
        <w:commentRangeStart w:id="55"/>
        <w:r w:rsidR="0031153E" w:rsidRPr="0031153E">
          <w:rPr>
            <w:rFonts w:ascii="Arial" w:hAnsi="Arial" w:cs="Arial"/>
            <w:color w:val="000000"/>
            <w:sz w:val="24"/>
            <w:szCs w:val="24"/>
          </w:rPr>
          <w:t xml:space="preserve">research project that is focused on a </w:t>
        </w:r>
        <w:commentRangeEnd w:id="55"/>
        <w:r w:rsidR="0031153E" w:rsidRPr="0031153E">
          <w:rPr>
            <w:rStyle w:val="CommentReference"/>
            <w:rFonts w:ascii="Arial" w:hAnsi="Arial" w:cs="Arial"/>
            <w:sz w:val="24"/>
            <w:szCs w:val="24"/>
          </w:rPr>
          <w:commentReference w:id="55"/>
        </w:r>
        <w:r w:rsidR="0031153E" w:rsidRPr="0031153E">
          <w:rPr>
            <w:rFonts w:ascii="Arial" w:hAnsi="Arial" w:cs="Arial"/>
            <w:color w:val="000000"/>
            <w:sz w:val="24"/>
            <w:szCs w:val="24"/>
          </w:rPr>
          <w:t>pilot curriculum development titled “</w:t>
        </w:r>
        <w:r w:rsidR="0031153E" w:rsidRPr="0031153E">
          <w:rPr>
            <w:rFonts w:ascii="Arial" w:hAnsi="Arial" w:cs="Arial"/>
            <w:b/>
            <w:sz w:val="24"/>
            <w:szCs w:val="24"/>
          </w:rPr>
          <w:t>Mapping space through</w:t>
        </w:r>
      </w:ins>
    </w:p>
    <w:p w:rsidR="0031153E" w:rsidRPr="0031153E" w:rsidRDefault="0031153E" w:rsidP="0031153E">
      <w:pPr>
        <w:spacing w:after="0" w:line="360" w:lineRule="auto"/>
        <w:rPr>
          <w:ins w:id="56" w:author="nh19" w:date="2010-10-31T18:24:00Z"/>
          <w:rFonts w:ascii="Arial" w:hAnsi="Arial" w:cs="Arial"/>
          <w:color w:val="000000"/>
          <w:sz w:val="24"/>
          <w:szCs w:val="24"/>
        </w:rPr>
      </w:pPr>
      <w:proofErr w:type="gramStart"/>
      <w:ins w:id="57" w:author="nh19" w:date="2010-10-31T18:24:00Z">
        <w:r w:rsidRPr="0031153E">
          <w:rPr>
            <w:rFonts w:ascii="Arial" w:hAnsi="Arial" w:cs="Arial"/>
            <w:b/>
            <w:sz w:val="24"/>
            <w:szCs w:val="24"/>
          </w:rPr>
          <w:t>literature</w:t>
        </w:r>
        <w:proofErr w:type="gramEnd"/>
        <w:r w:rsidRPr="0031153E">
          <w:rPr>
            <w:rFonts w:ascii="Arial" w:hAnsi="Arial" w:cs="Arial"/>
            <w:b/>
            <w:sz w:val="24"/>
            <w:szCs w:val="24"/>
          </w:rPr>
          <w:t xml:space="preserve">, art, and </w:t>
        </w:r>
        <w:proofErr w:type="spellStart"/>
        <w:r w:rsidRPr="0031153E">
          <w:rPr>
            <w:rFonts w:ascii="Arial" w:hAnsi="Arial" w:cs="Arial"/>
            <w:b/>
            <w:sz w:val="24"/>
            <w:szCs w:val="24"/>
          </w:rPr>
          <w:t>geotechnology</w:t>
        </w:r>
        <w:proofErr w:type="spellEnd"/>
        <w:r w:rsidRPr="0031153E">
          <w:rPr>
            <w:rFonts w:ascii="Arial" w:hAnsi="Arial" w:cs="Arial"/>
            <w:b/>
            <w:sz w:val="24"/>
            <w:szCs w:val="24"/>
          </w:rPr>
          <w:t xml:space="preserve"> (GIS, GPS)</w:t>
        </w:r>
        <w:r w:rsidRPr="0031153E">
          <w:rPr>
            <w:rFonts w:ascii="Arial" w:hAnsi="Arial" w:cs="Arial"/>
            <w:sz w:val="24"/>
            <w:szCs w:val="24"/>
          </w:rPr>
          <w:t>”</w:t>
        </w:r>
      </w:ins>
      <w:ins w:id="58" w:author="nh19" w:date="2010-10-31T18:29:00Z">
        <w:r w:rsidR="00825BCD">
          <w:rPr>
            <w:rFonts w:ascii="Arial" w:hAnsi="Arial" w:cs="Arial"/>
            <w:sz w:val="24"/>
            <w:szCs w:val="24"/>
          </w:rPr>
          <w:t xml:space="preserve">. The goal of this project is </w:t>
        </w:r>
      </w:ins>
      <w:ins w:id="59" w:author="nh19" w:date="2010-10-31T18:24:00Z">
        <w:r w:rsidRPr="0031153E">
          <w:rPr>
            <w:rFonts w:ascii="Arial" w:hAnsi="Arial" w:cs="Arial"/>
            <w:color w:val="000000"/>
            <w:sz w:val="24"/>
            <w:szCs w:val="24"/>
          </w:rPr>
          <w:t>to engage young people in a correctional facility</w:t>
        </w:r>
      </w:ins>
      <w:ins w:id="60" w:author="nh19" w:date="2010-10-31T18:29:00Z">
        <w:r w:rsidR="00825BCD">
          <w:rPr>
            <w:rFonts w:ascii="Arial" w:hAnsi="Arial" w:cs="Arial"/>
            <w:color w:val="000000"/>
            <w:sz w:val="24"/>
            <w:szCs w:val="24"/>
          </w:rPr>
          <w:t xml:space="preserve"> with the arts and geography, two subjects with real life applications</w:t>
        </w:r>
      </w:ins>
      <w:ins w:id="61" w:author="nh19" w:date="2010-10-31T18:24:00Z">
        <w:r w:rsidRPr="0031153E">
          <w:rPr>
            <w:rFonts w:ascii="Arial" w:hAnsi="Arial" w:cs="Arial"/>
            <w:color w:val="000000"/>
            <w:sz w:val="24"/>
            <w:szCs w:val="24"/>
          </w:rPr>
          <w:t>. Two researchers, Grady Hillman (</w:t>
        </w:r>
        <w:r w:rsidRPr="0031153E">
          <w:rPr>
            <w:rFonts w:ascii="Arial" w:hAnsi="Arial" w:cs="Arial"/>
            <w:sz w:val="24"/>
            <w:szCs w:val="24"/>
          </w:rPr>
          <w:t>Director, Center for Community Arts, School of Art and Design</w:t>
        </w:r>
        <w:r w:rsidRPr="0031153E">
          <w:rPr>
            <w:rFonts w:ascii="Arial" w:hAnsi="Arial" w:cs="Arial"/>
            <w:color w:val="000000"/>
            <w:sz w:val="24"/>
            <w:szCs w:val="24"/>
          </w:rPr>
          <w:t>) and Niem Huynh (Department of Geography), faculty members at Texas State University-San Marcos, will be leading the instruction and activities of the project. Hillman may be reached at 512-467-8382 (gh24@txstate.edu) and Dr. Huynh may be reached at 512-245-1327 (</w:t>
        </w:r>
      </w:ins>
      <w:r w:rsidRPr="0031153E">
        <w:rPr>
          <w:rFonts w:ascii="Arial" w:hAnsi="Arial" w:cs="Arial"/>
          <w:sz w:val="24"/>
          <w:szCs w:val="24"/>
        </w:rPr>
        <w:fldChar w:fldCharType="begin"/>
      </w:r>
      <w:r w:rsidRPr="0031153E">
        <w:rPr>
          <w:rFonts w:ascii="Arial" w:hAnsi="Arial" w:cs="Arial"/>
          <w:sz w:val="24"/>
          <w:szCs w:val="24"/>
        </w:rPr>
        <w:instrText>HYPERLINK "mailto:nh19@txstate.edu"</w:instrText>
      </w:r>
      <w:r w:rsidRPr="0031153E">
        <w:rPr>
          <w:rFonts w:ascii="Arial" w:hAnsi="Arial" w:cs="Arial"/>
          <w:sz w:val="24"/>
          <w:szCs w:val="24"/>
        </w:rPr>
        <w:fldChar w:fldCharType="separate"/>
      </w:r>
      <w:ins w:id="62" w:author="nh19" w:date="2010-10-31T18:24:00Z">
        <w:r w:rsidRPr="0031153E">
          <w:rPr>
            <w:rStyle w:val="Hyperlink"/>
            <w:rFonts w:ascii="Arial" w:hAnsi="Arial" w:cs="Arial"/>
            <w:sz w:val="24"/>
            <w:szCs w:val="24"/>
          </w:rPr>
          <w:t>nh19@txstate.edu</w:t>
        </w:r>
        <w:r w:rsidRPr="0031153E">
          <w:rPr>
            <w:rFonts w:ascii="Arial" w:hAnsi="Arial" w:cs="Arial"/>
            <w:sz w:val="24"/>
            <w:szCs w:val="24"/>
          </w:rPr>
          <w:fldChar w:fldCharType="end"/>
        </w:r>
        <w:r w:rsidRPr="0031153E">
          <w:rPr>
            <w:rFonts w:ascii="Arial" w:hAnsi="Arial" w:cs="Arial"/>
            <w:color w:val="000000"/>
            <w:sz w:val="24"/>
            <w:szCs w:val="24"/>
          </w:rPr>
          <w:t xml:space="preserve">). </w:t>
        </w:r>
      </w:ins>
    </w:p>
    <w:p w:rsidR="0031153E" w:rsidRDefault="0031153E" w:rsidP="0031153E">
      <w:pPr>
        <w:autoSpaceDE w:val="0"/>
        <w:autoSpaceDN w:val="0"/>
        <w:adjustRightInd w:val="0"/>
        <w:spacing w:after="0" w:line="360" w:lineRule="auto"/>
        <w:rPr>
          <w:ins w:id="63" w:author="nh19" w:date="2010-10-31T18:29:00Z"/>
          <w:rFonts w:ascii="Arial" w:hAnsi="Arial" w:cs="Arial"/>
          <w:color w:val="000000"/>
          <w:sz w:val="24"/>
          <w:szCs w:val="24"/>
        </w:rPr>
      </w:pPr>
    </w:p>
    <w:p w:rsidR="0031153E" w:rsidRDefault="00825BCD" w:rsidP="00AC3DF9">
      <w:pPr>
        <w:autoSpaceDE w:val="0"/>
        <w:autoSpaceDN w:val="0"/>
        <w:adjustRightInd w:val="0"/>
        <w:spacing w:after="0" w:line="360" w:lineRule="auto"/>
        <w:rPr>
          <w:ins w:id="64" w:author="nh19" w:date="2010-10-31T18:33:00Z"/>
          <w:rFonts w:ascii="Arial" w:hAnsi="Arial" w:cs="Arial"/>
          <w:sz w:val="24"/>
          <w:szCs w:val="24"/>
        </w:rPr>
      </w:pPr>
      <w:ins w:id="65" w:author="nh19" w:date="2010-10-31T18:29:00Z">
        <w:r>
          <w:rPr>
            <w:rFonts w:ascii="Arial" w:hAnsi="Arial" w:cs="Arial"/>
            <w:sz w:val="24"/>
            <w:szCs w:val="24"/>
          </w:rPr>
          <w:t xml:space="preserve">Since </w:t>
        </w:r>
      </w:ins>
      <w:ins w:id="66" w:author="nh19" w:date="2010-10-31T18:30:00Z">
        <w:r>
          <w:rPr>
            <w:rFonts w:ascii="Arial" w:hAnsi="Arial" w:cs="Arial"/>
            <w:sz w:val="24"/>
            <w:szCs w:val="24"/>
          </w:rPr>
          <w:t>y</w:t>
        </w:r>
      </w:ins>
      <w:ins w:id="67" w:author="nh19" w:date="2010-10-31T18:29:00Z">
        <w:r w:rsidRPr="00AD5CFB">
          <w:rPr>
            <w:rFonts w:ascii="Arial" w:hAnsi="Arial" w:cs="Arial"/>
            <w:sz w:val="24"/>
            <w:szCs w:val="24"/>
          </w:rPr>
          <w:t xml:space="preserve">outh are considered wards of the state, </w:t>
        </w:r>
      </w:ins>
      <w:ins w:id="68" w:author="nh19" w:date="2010-10-31T18:30:00Z">
        <w:r>
          <w:rPr>
            <w:rFonts w:ascii="Arial" w:hAnsi="Arial" w:cs="Arial"/>
            <w:sz w:val="24"/>
            <w:szCs w:val="24"/>
          </w:rPr>
          <w:t xml:space="preserve">as a </w:t>
        </w:r>
      </w:ins>
      <w:ins w:id="69" w:author="nh19" w:date="2010-10-31T18:29:00Z">
        <w:r w:rsidRPr="00AD5CFB">
          <w:rPr>
            <w:rFonts w:ascii="Arial" w:hAnsi="Arial" w:cs="Arial"/>
            <w:sz w:val="24"/>
            <w:szCs w:val="24"/>
          </w:rPr>
          <w:t>staff supervisor</w:t>
        </w:r>
      </w:ins>
      <w:ins w:id="70" w:author="nh19" w:date="2010-10-31T18:30:00Z">
        <w:r>
          <w:rPr>
            <w:rFonts w:ascii="Arial" w:hAnsi="Arial" w:cs="Arial"/>
            <w:sz w:val="24"/>
            <w:szCs w:val="24"/>
          </w:rPr>
          <w:t>, you</w:t>
        </w:r>
      </w:ins>
      <w:ins w:id="71" w:author="nh19" w:date="2010-10-31T18:31:00Z">
        <w:r>
          <w:rPr>
            <w:rFonts w:ascii="Arial" w:hAnsi="Arial" w:cs="Arial"/>
            <w:sz w:val="24"/>
            <w:szCs w:val="24"/>
          </w:rPr>
          <w:t xml:space="preserve"> serve</w:t>
        </w:r>
      </w:ins>
      <w:ins w:id="72" w:author="nh19" w:date="2010-10-31T18:30:00Z">
        <w:r>
          <w:rPr>
            <w:rFonts w:ascii="Arial" w:hAnsi="Arial" w:cs="Arial"/>
            <w:sz w:val="24"/>
            <w:szCs w:val="24"/>
          </w:rPr>
          <w:t xml:space="preserve"> </w:t>
        </w:r>
      </w:ins>
      <w:ins w:id="73" w:author="nh19" w:date="2010-10-31T18:29:00Z">
        <w:r w:rsidRPr="00AD5CFB">
          <w:rPr>
            <w:rFonts w:ascii="Arial" w:hAnsi="Arial" w:cs="Arial"/>
            <w:sz w:val="24"/>
            <w:szCs w:val="24"/>
          </w:rPr>
          <w:t>as a guardian</w:t>
        </w:r>
      </w:ins>
      <w:ins w:id="74" w:author="nh19" w:date="2010-10-31T18:31:00Z">
        <w:r>
          <w:rPr>
            <w:rFonts w:ascii="Arial" w:hAnsi="Arial" w:cs="Arial"/>
            <w:sz w:val="24"/>
            <w:szCs w:val="24"/>
          </w:rPr>
          <w:t xml:space="preserve">. Thus, you </w:t>
        </w:r>
      </w:ins>
      <w:ins w:id="75" w:author="nh19" w:date="2010-10-31T18:30:00Z">
        <w:r>
          <w:rPr>
            <w:rFonts w:ascii="Arial" w:hAnsi="Arial" w:cs="Arial"/>
            <w:sz w:val="24"/>
            <w:szCs w:val="24"/>
          </w:rPr>
          <w:t xml:space="preserve">have the authority to grant adolescents permission to </w:t>
        </w:r>
      </w:ins>
      <w:ins w:id="76" w:author="nh19" w:date="2010-10-31T18:31:00Z">
        <w:r>
          <w:rPr>
            <w:rFonts w:ascii="Arial" w:hAnsi="Arial" w:cs="Arial"/>
            <w:sz w:val="24"/>
            <w:szCs w:val="24"/>
          </w:rPr>
          <w:t xml:space="preserve">be part of this project. </w:t>
        </w:r>
      </w:ins>
      <w:ins w:id="77" w:author="nh19" w:date="2010-10-31T18:32:00Z">
        <w:r>
          <w:rPr>
            <w:rFonts w:ascii="Arial" w:hAnsi="Arial" w:cs="Arial"/>
            <w:sz w:val="24"/>
            <w:szCs w:val="24"/>
          </w:rPr>
          <w:t xml:space="preserve">Youth who have </w:t>
        </w:r>
        <w:r w:rsidR="00AC3DF9">
          <w:rPr>
            <w:rFonts w:ascii="Arial" w:hAnsi="Arial" w:cs="Arial"/>
            <w:sz w:val="24"/>
            <w:szCs w:val="24"/>
          </w:rPr>
          <w:t xml:space="preserve">maintained a good </w:t>
        </w:r>
      </w:ins>
      <w:ins w:id="78" w:author="nh19" w:date="2010-10-31T18:33:00Z">
        <w:r w:rsidR="00AC3DF9">
          <w:rPr>
            <w:rFonts w:ascii="Arial" w:hAnsi="Arial" w:cs="Arial"/>
            <w:sz w:val="24"/>
            <w:szCs w:val="24"/>
          </w:rPr>
          <w:t>record</w:t>
        </w:r>
      </w:ins>
      <w:ins w:id="79" w:author="nh19" w:date="2010-10-31T18:32:00Z">
        <w:r w:rsidR="00AC3DF9">
          <w:rPr>
            <w:rFonts w:ascii="Arial" w:hAnsi="Arial" w:cs="Arial"/>
            <w:sz w:val="24"/>
            <w:szCs w:val="24"/>
          </w:rPr>
          <w:t xml:space="preserve"> </w:t>
        </w:r>
      </w:ins>
      <w:ins w:id="80" w:author="nh19" w:date="2010-10-31T18:33:00Z">
        <w:r w:rsidR="00AC3DF9">
          <w:rPr>
            <w:rFonts w:ascii="Arial" w:hAnsi="Arial" w:cs="Arial"/>
            <w:sz w:val="24"/>
            <w:szCs w:val="24"/>
          </w:rPr>
          <w:t xml:space="preserve">at the facility are invited to participate. </w:t>
        </w:r>
      </w:ins>
    </w:p>
    <w:p w:rsidR="00AC3DF9" w:rsidRDefault="00AC3DF9" w:rsidP="00AC3DF9">
      <w:pPr>
        <w:autoSpaceDE w:val="0"/>
        <w:autoSpaceDN w:val="0"/>
        <w:adjustRightInd w:val="0"/>
        <w:spacing w:after="0" w:line="360" w:lineRule="auto"/>
        <w:rPr>
          <w:ins w:id="81" w:author="nh19" w:date="2010-10-31T18:33:00Z"/>
          <w:rFonts w:ascii="Arial" w:hAnsi="Arial" w:cs="Arial"/>
          <w:i/>
          <w:color w:val="000000"/>
          <w:sz w:val="24"/>
          <w:szCs w:val="24"/>
        </w:rPr>
      </w:pPr>
    </w:p>
    <w:p w:rsidR="00AC3DF9" w:rsidRPr="0031153E" w:rsidRDefault="00AC3DF9" w:rsidP="00AC3DF9">
      <w:pPr>
        <w:autoSpaceDE w:val="0"/>
        <w:autoSpaceDN w:val="0"/>
        <w:adjustRightInd w:val="0"/>
        <w:spacing w:after="0" w:line="360" w:lineRule="auto"/>
        <w:rPr>
          <w:ins w:id="82" w:author="nh19" w:date="2010-10-31T18:33:00Z"/>
          <w:rFonts w:ascii="Arial" w:hAnsi="Arial" w:cs="Arial"/>
          <w:color w:val="000000"/>
          <w:sz w:val="24"/>
          <w:szCs w:val="24"/>
        </w:rPr>
      </w:pPr>
      <w:ins w:id="83" w:author="nh19" w:date="2010-10-31T18:33:00Z">
        <w:r w:rsidRPr="0031153E">
          <w:rPr>
            <w:rFonts w:ascii="Arial" w:hAnsi="Arial" w:cs="Arial"/>
            <w:i/>
            <w:color w:val="000000"/>
            <w:sz w:val="24"/>
            <w:szCs w:val="24"/>
          </w:rPr>
          <w:t xml:space="preserve">Arts Programs for Juvenile Offenders in Detention and Corrections: </w:t>
        </w:r>
        <w:proofErr w:type="gramStart"/>
        <w:r w:rsidRPr="0031153E">
          <w:rPr>
            <w:rFonts w:ascii="Arial" w:hAnsi="Arial" w:cs="Arial"/>
            <w:i/>
            <w:color w:val="000000"/>
            <w:sz w:val="24"/>
            <w:szCs w:val="24"/>
          </w:rPr>
          <w:t>A</w:t>
        </w:r>
        <w:proofErr w:type="gramEnd"/>
        <w:r w:rsidRPr="0031153E">
          <w:rPr>
            <w:rFonts w:ascii="Arial" w:hAnsi="Arial" w:cs="Arial"/>
            <w:i/>
            <w:color w:val="000000"/>
            <w:sz w:val="24"/>
            <w:szCs w:val="24"/>
          </w:rPr>
          <w:t xml:space="preserve"> Guide to Promising Practices</w:t>
        </w:r>
        <w:r w:rsidRPr="0031153E">
          <w:rPr>
            <w:rFonts w:ascii="Arial" w:hAnsi="Arial" w:cs="Arial"/>
            <w:color w:val="000000"/>
            <w:sz w:val="24"/>
            <w:szCs w:val="24"/>
          </w:rPr>
          <w:t xml:space="preserve"> published by the Office of Juvenile Justice and Delinquency Prevention and the National Endowment for the Arts documents the positive effects that arts programs can have on incarcerated youth including reduced incidents rates of misbehavior within the correctional setting and reduced rates of recidivism after release. Thus, the project is to explore ways to support student learning in a non-traditional way. </w:t>
        </w:r>
      </w:ins>
    </w:p>
    <w:p w:rsidR="00AC3DF9" w:rsidRPr="0031153E" w:rsidRDefault="00AC3DF9" w:rsidP="00AC3DF9">
      <w:pPr>
        <w:autoSpaceDE w:val="0"/>
        <w:autoSpaceDN w:val="0"/>
        <w:adjustRightInd w:val="0"/>
        <w:spacing w:after="0" w:line="360" w:lineRule="auto"/>
        <w:rPr>
          <w:ins w:id="84" w:author="nh19" w:date="2010-10-31T18:24:00Z"/>
          <w:rFonts w:ascii="Arial" w:hAnsi="Arial" w:cs="Arial"/>
          <w:sz w:val="24"/>
          <w:szCs w:val="24"/>
        </w:rPr>
      </w:pPr>
    </w:p>
    <w:p w:rsidR="0031153E" w:rsidRPr="0031153E" w:rsidRDefault="0031153E" w:rsidP="00AC3DF9">
      <w:pPr>
        <w:autoSpaceDE w:val="0"/>
        <w:autoSpaceDN w:val="0"/>
        <w:adjustRightInd w:val="0"/>
        <w:spacing w:after="0" w:line="360" w:lineRule="auto"/>
        <w:rPr>
          <w:ins w:id="85" w:author="nh19" w:date="2010-10-31T18:24:00Z"/>
          <w:rFonts w:ascii="Arial" w:hAnsi="Arial" w:cs="Arial"/>
          <w:sz w:val="24"/>
          <w:szCs w:val="24"/>
        </w:rPr>
      </w:pPr>
      <w:ins w:id="86" w:author="nh19" w:date="2010-10-31T18:24:00Z">
        <w:r w:rsidRPr="0031153E">
          <w:rPr>
            <w:rFonts w:ascii="Arial" w:hAnsi="Arial" w:cs="Arial"/>
            <w:color w:val="000000"/>
            <w:sz w:val="24"/>
            <w:szCs w:val="24"/>
          </w:rPr>
          <w:t xml:space="preserve">Any data and information collected will be confidential. Analyses of the interview may be published in journal articles or presented at national/international conferences but there will be no identifiable information (e.g., names) attached. If a quote is selected to be included in any material that will be made public, you will be asked for permission and a </w:t>
        </w:r>
        <w:r w:rsidRPr="0031153E">
          <w:rPr>
            <w:rFonts w:ascii="Arial" w:hAnsi="Arial" w:cs="Arial"/>
            <w:color w:val="000000"/>
            <w:sz w:val="24"/>
            <w:szCs w:val="24"/>
          </w:rPr>
          <w:lastRenderedPageBreak/>
          <w:t xml:space="preserve">generic name “Participant 1” will be included. </w:t>
        </w:r>
      </w:ins>
      <w:ins w:id="87" w:author="nh19" w:date="2010-10-31T18:34:00Z">
        <w:r w:rsidR="00AC3DF9">
          <w:rPr>
            <w:rFonts w:ascii="Arial" w:hAnsi="Arial" w:cs="Arial"/>
            <w:color w:val="000000"/>
            <w:sz w:val="24"/>
            <w:szCs w:val="24"/>
          </w:rPr>
          <w:t xml:space="preserve">Participation is strictly voluntary and youth may </w:t>
        </w:r>
      </w:ins>
      <w:ins w:id="88" w:author="nh19" w:date="2010-10-31T18:24:00Z">
        <w:r w:rsidRPr="0031153E">
          <w:rPr>
            <w:rFonts w:ascii="Arial" w:hAnsi="Arial" w:cs="Arial"/>
            <w:sz w:val="24"/>
            <w:szCs w:val="24"/>
          </w:rPr>
          <w:t xml:space="preserve">choose to not answer any question(s) for any reason.  </w:t>
        </w:r>
      </w:ins>
      <w:ins w:id="89" w:author="nh19" w:date="2010-10-31T18:34:00Z">
        <w:r w:rsidR="00AC3DF9">
          <w:rPr>
            <w:rFonts w:ascii="Arial" w:hAnsi="Arial" w:cs="Arial"/>
            <w:sz w:val="24"/>
            <w:szCs w:val="24"/>
          </w:rPr>
          <w:t xml:space="preserve">They </w:t>
        </w:r>
      </w:ins>
      <w:ins w:id="90" w:author="nh19" w:date="2010-10-31T18:24:00Z">
        <w:r w:rsidRPr="0031153E">
          <w:rPr>
            <w:rFonts w:ascii="Arial" w:hAnsi="Arial" w:cs="Arial"/>
            <w:sz w:val="24"/>
            <w:szCs w:val="24"/>
          </w:rPr>
          <w:t xml:space="preserve">may withdraw from the study at any time without prejudice or jeopardy to </w:t>
        </w:r>
      </w:ins>
      <w:ins w:id="91" w:author="nh19" w:date="2010-10-31T18:34:00Z">
        <w:r w:rsidR="00AC3DF9">
          <w:rPr>
            <w:rFonts w:ascii="Arial" w:hAnsi="Arial" w:cs="Arial"/>
            <w:sz w:val="24"/>
            <w:szCs w:val="24"/>
          </w:rPr>
          <w:t xml:space="preserve">his/her </w:t>
        </w:r>
      </w:ins>
      <w:ins w:id="92" w:author="nh19" w:date="2010-10-31T18:24:00Z">
        <w:r w:rsidRPr="0031153E">
          <w:rPr>
            <w:rFonts w:ascii="Arial" w:hAnsi="Arial" w:cs="Arial"/>
            <w:sz w:val="24"/>
            <w:szCs w:val="24"/>
          </w:rPr>
          <w:t xml:space="preserve">standing with the University and the correctional facility/staff. </w:t>
        </w:r>
      </w:ins>
    </w:p>
    <w:p w:rsidR="0031153E" w:rsidRPr="0031153E" w:rsidRDefault="0031153E" w:rsidP="0031153E">
      <w:pPr>
        <w:spacing w:before="100" w:beforeAutospacing="1" w:after="0" w:line="360" w:lineRule="auto"/>
        <w:rPr>
          <w:ins w:id="93" w:author="nh19" w:date="2010-10-31T18:24:00Z"/>
          <w:rFonts w:ascii="Arial" w:hAnsi="Arial" w:cs="Arial"/>
          <w:sz w:val="24"/>
          <w:szCs w:val="24"/>
        </w:rPr>
      </w:pPr>
      <w:ins w:id="94" w:author="nh19" w:date="2010-10-31T18:24:00Z">
        <w:r w:rsidRPr="0031153E">
          <w:rPr>
            <w:rFonts w:ascii="Arial" w:hAnsi="Arial" w:cs="Arial"/>
            <w:sz w:val="24"/>
            <w:szCs w:val="24"/>
          </w:rPr>
          <w:t xml:space="preserve">If you have pertinent questions about the research, research participants' rights, and/or research-related injuries to participants should be directed to the IRB chair, Dr. Jon </w:t>
        </w:r>
        <w:proofErr w:type="spellStart"/>
        <w:r w:rsidRPr="0031153E">
          <w:rPr>
            <w:rFonts w:ascii="Arial" w:hAnsi="Arial" w:cs="Arial"/>
            <w:sz w:val="24"/>
            <w:szCs w:val="24"/>
          </w:rPr>
          <w:t>Lasser</w:t>
        </w:r>
        <w:proofErr w:type="spellEnd"/>
        <w:r w:rsidRPr="0031153E">
          <w:rPr>
            <w:rFonts w:ascii="Arial" w:hAnsi="Arial" w:cs="Arial"/>
            <w:sz w:val="24"/>
            <w:szCs w:val="24"/>
          </w:rPr>
          <w:t xml:space="preserve"> (</w:t>
        </w:r>
        <w:r w:rsidRPr="0031153E">
          <w:rPr>
            <w:rStyle w:val="skypepnhprintcontainer"/>
            <w:rFonts w:ascii="Arial" w:hAnsi="Arial" w:cs="Arial"/>
            <w:sz w:val="24"/>
            <w:szCs w:val="24"/>
          </w:rPr>
          <w:t>512-245-3413</w:t>
        </w:r>
        <w:r w:rsidRPr="0031153E">
          <w:rPr>
            <w:rStyle w:val="skypepnhmark"/>
            <w:rFonts w:ascii="Arial" w:hAnsi="Arial" w:cs="Arial"/>
            <w:sz w:val="24"/>
            <w:szCs w:val="24"/>
          </w:rPr>
          <w:t xml:space="preserve"> begin_of_the_skype_highlighting,</w:t>
        </w:r>
        <w:r w:rsidRPr="0031153E">
          <w:rPr>
            <w:rStyle w:val="skypepnhtextspan"/>
            <w:rFonts w:ascii="Arial" w:hAnsi="Arial" w:cs="Arial"/>
            <w:sz w:val="24"/>
            <w:szCs w:val="24"/>
          </w:rPr>
          <w:t xml:space="preserve"> </w:t>
        </w:r>
        <w:r w:rsidRPr="0031153E">
          <w:rPr>
            <w:rStyle w:val="skypepnhmark"/>
            <w:rFonts w:ascii="Arial" w:hAnsi="Arial" w:cs="Arial"/>
            <w:sz w:val="24"/>
            <w:szCs w:val="24"/>
          </w:rPr>
          <w:t>end_of_the_skype_highlighting</w:t>
        </w:r>
      </w:ins>
      <w:r w:rsidRPr="0031153E">
        <w:rPr>
          <w:rFonts w:ascii="Arial" w:hAnsi="Arial" w:cs="Arial"/>
          <w:sz w:val="24"/>
          <w:szCs w:val="24"/>
        </w:rPr>
        <w:fldChar w:fldCharType="begin"/>
      </w:r>
      <w:r w:rsidRPr="0031153E">
        <w:rPr>
          <w:rFonts w:ascii="Arial" w:hAnsi="Arial" w:cs="Arial"/>
          <w:sz w:val="24"/>
          <w:szCs w:val="24"/>
        </w:rPr>
        <w:instrText>HYPERLINK "mailto:lasser@txstate.edu"</w:instrText>
      </w:r>
      <w:r w:rsidRPr="0031153E">
        <w:rPr>
          <w:rFonts w:ascii="Arial" w:hAnsi="Arial" w:cs="Arial"/>
          <w:sz w:val="24"/>
          <w:szCs w:val="24"/>
        </w:rPr>
        <w:fldChar w:fldCharType="separate"/>
      </w:r>
      <w:ins w:id="95" w:author="nh19" w:date="2010-10-31T18:24:00Z">
        <w:r w:rsidRPr="0031153E">
          <w:rPr>
            <w:rStyle w:val="Hyperlink"/>
            <w:rFonts w:ascii="Arial" w:hAnsi="Arial" w:cs="Arial"/>
            <w:sz w:val="24"/>
            <w:szCs w:val="24"/>
          </w:rPr>
          <w:t>lasser@txstate.edu</w:t>
        </w:r>
        <w:r w:rsidRPr="0031153E">
          <w:rPr>
            <w:rFonts w:ascii="Arial" w:hAnsi="Arial" w:cs="Arial"/>
            <w:sz w:val="24"/>
            <w:szCs w:val="24"/>
          </w:rPr>
          <w:fldChar w:fldCharType="end"/>
        </w:r>
        <w:r w:rsidRPr="0031153E">
          <w:rPr>
            <w:rFonts w:ascii="Arial" w:hAnsi="Arial" w:cs="Arial"/>
            <w:sz w:val="24"/>
            <w:szCs w:val="24"/>
          </w:rPr>
          <w:t>), or to Ms. Becky Northcut, Compliance Specialist (</w:t>
        </w:r>
        <w:r w:rsidRPr="0031153E">
          <w:rPr>
            <w:rStyle w:val="skypepnhprintcontainer"/>
            <w:rFonts w:ascii="Arial" w:hAnsi="Arial" w:cs="Arial"/>
            <w:sz w:val="24"/>
            <w:szCs w:val="24"/>
          </w:rPr>
          <w:t>512-245-2102</w:t>
        </w:r>
        <w:r w:rsidRPr="0031153E">
          <w:rPr>
            <w:rStyle w:val="skypepnhmark"/>
            <w:rFonts w:ascii="Arial" w:hAnsi="Arial" w:cs="Arial"/>
            <w:sz w:val="24"/>
            <w:szCs w:val="24"/>
          </w:rPr>
          <w:t xml:space="preserve"> begin_of_the_skype_highlightingend_of_the_skype_highlighting</w:t>
        </w:r>
        <w:r w:rsidRPr="0031153E">
          <w:rPr>
            <w:rFonts w:ascii="Arial" w:hAnsi="Arial" w:cs="Arial"/>
            <w:sz w:val="24"/>
            <w:szCs w:val="24"/>
          </w:rPr>
          <w:t>).  A final report will be provided to Griffis should you be interested to read the results.</w:t>
        </w:r>
      </w:ins>
    </w:p>
    <w:p w:rsidR="0031153E" w:rsidRPr="0031153E" w:rsidRDefault="0031153E" w:rsidP="001664C7">
      <w:pPr>
        <w:spacing w:after="0" w:line="360" w:lineRule="auto"/>
        <w:rPr>
          <w:ins w:id="96" w:author="nh19" w:date="2010-10-31T18:24:00Z"/>
          <w:rFonts w:ascii="Arial" w:hAnsi="Arial" w:cs="Arial"/>
          <w:sz w:val="24"/>
          <w:szCs w:val="24"/>
        </w:rPr>
      </w:pPr>
    </w:p>
    <w:p w:rsidR="0031153E" w:rsidRDefault="00AC3DF9" w:rsidP="0031153E">
      <w:pPr>
        <w:autoSpaceDE w:val="0"/>
        <w:autoSpaceDN w:val="0"/>
        <w:adjustRightInd w:val="0"/>
        <w:spacing w:after="0" w:line="360" w:lineRule="auto"/>
        <w:rPr>
          <w:ins w:id="97" w:author="nh19" w:date="2010-10-31T18:35:00Z"/>
          <w:rFonts w:ascii="Arial" w:hAnsi="Arial" w:cs="Arial"/>
          <w:color w:val="000000"/>
          <w:sz w:val="24"/>
          <w:szCs w:val="24"/>
        </w:rPr>
      </w:pPr>
      <w:ins w:id="98" w:author="nh19" w:date="2010-10-31T18:35:00Z">
        <w:r>
          <w:rPr>
            <w:rFonts w:ascii="Arial" w:hAnsi="Arial" w:cs="Arial"/>
            <w:color w:val="000000"/>
            <w:sz w:val="24"/>
            <w:szCs w:val="24"/>
          </w:rPr>
          <w:t>Name of Supervising Staff Person</w:t>
        </w:r>
      </w:ins>
    </w:p>
    <w:p w:rsidR="00AC3DF9" w:rsidRPr="0031153E" w:rsidRDefault="00AC3DF9" w:rsidP="0031153E">
      <w:pPr>
        <w:autoSpaceDE w:val="0"/>
        <w:autoSpaceDN w:val="0"/>
        <w:adjustRightInd w:val="0"/>
        <w:spacing w:after="0" w:line="360" w:lineRule="auto"/>
        <w:rPr>
          <w:ins w:id="99" w:author="nh19" w:date="2010-10-31T18:24:00Z"/>
          <w:rFonts w:ascii="Arial" w:hAnsi="Arial" w:cs="Arial"/>
          <w:color w:val="000000"/>
          <w:sz w:val="24"/>
          <w:szCs w:val="24"/>
        </w:rPr>
      </w:pPr>
    </w:p>
    <w:p w:rsidR="0031153E" w:rsidRDefault="0031153E" w:rsidP="0031153E">
      <w:pPr>
        <w:autoSpaceDE w:val="0"/>
        <w:autoSpaceDN w:val="0"/>
        <w:adjustRightInd w:val="0"/>
        <w:spacing w:after="0" w:line="360" w:lineRule="auto"/>
        <w:rPr>
          <w:ins w:id="100" w:author="nh19" w:date="2010-10-31T18:35:00Z"/>
          <w:rFonts w:ascii="Arial" w:hAnsi="Arial" w:cs="Arial"/>
          <w:color w:val="000000"/>
          <w:sz w:val="24"/>
          <w:szCs w:val="24"/>
        </w:rPr>
      </w:pPr>
      <w:ins w:id="101" w:author="nh19" w:date="2010-10-31T18:24:00Z">
        <w:r w:rsidRPr="0031153E">
          <w:rPr>
            <w:rFonts w:ascii="Arial" w:hAnsi="Arial" w:cs="Arial"/>
            <w:color w:val="000000"/>
            <w:sz w:val="24"/>
            <w:szCs w:val="24"/>
          </w:rPr>
          <w:t xml:space="preserve">Signature of Supervising </w:t>
        </w:r>
        <w:proofErr w:type="gramStart"/>
        <w:r w:rsidRPr="0031153E">
          <w:rPr>
            <w:rFonts w:ascii="Arial" w:hAnsi="Arial" w:cs="Arial"/>
            <w:color w:val="000000"/>
            <w:sz w:val="24"/>
            <w:szCs w:val="24"/>
          </w:rPr>
          <w:t>Staff  Person</w:t>
        </w:r>
        <w:proofErr w:type="gramEnd"/>
        <w:r w:rsidRPr="0031153E">
          <w:rPr>
            <w:rFonts w:ascii="Arial" w:hAnsi="Arial" w:cs="Arial"/>
            <w:color w:val="000000"/>
            <w:sz w:val="24"/>
            <w:szCs w:val="24"/>
          </w:rPr>
          <w:t xml:space="preserve"> ____________________</w:t>
        </w:r>
      </w:ins>
    </w:p>
    <w:p w:rsidR="00AC3DF9" w:rsidRPr="0031153E" w:rsidRDefault="00AC3DF9" w:rsidP="00AC3DF9">
      <w:pPr>
        <w:autoSpaceDE w:val="0"/>
        <w:autoSpaceDN w:val="0"/>
        <w:adjustRightInd w:val="0"/>
        <w:spacing w:after="0" w:line="360" w:lineRule="auto"/>
        <w:rPr>
          <w:ins w:id="102" w:author="nh19" w:date="2010-10-31T18:35:00Z"/>
          <w:rFonts w:ascii="Arial" w:hAnsi="Arial" w:cs="Arial"/>
          <w:color w:val="000000"/>
          <w:sz w:val="24"/>
          <w:szCs w:val="24"/>
        </w:rPr>
      </w:pPr>
    </w:p>
    <w:p w:rsidR="00AC3DF9" w:rsidRPr="0031153E" w:rsidRDefault="00AC3DF9" w:rsidP="00AC3DF9">
      <w:pPr>
        <w:autoSpaceDE w:val="0"/>
        <w:autoSpaceDN w:val="0"/>
        <w:adjustRightInd w:val="0"/>
        <w:spacing w:after="0" w:line="360" w:lineRule="auto"/>
        <w:rPr>
          <w:ins w:id="103" w:author="nh19" w:date="2010-10-31T18:35:00Z"/>
          <w:rFonts w:ascii="Arial" w:hAnsi="Arial" w:cs="Arial"/>
          <w:color w:val="000000"/>
          <w:sz w:val="24"/>
          <w:szCs w:val="24"/>
        </w:rPr>
      </w:pPr>
      <w:ins w:id="104" w:author="nh19" w:date="2010-10-31T18:35:00Z">
        <w:r w:rsidRPr="0031153E">
          <w:rPr>
            <w:rFonts w:ascii="Arial" w:hAnsi="Arial" w:cs="Arial"/>
            <w:color w:val="000000"/>
            <w:sz w:val="24"/>
            <w:szCs w:val="24"/>
          </w:rPr>
          <w:t>Date _________________________________</w:t>
        </w:r>
      </w:ins>
    </w:p>
    <w:p w:rsidR="00AC3DF9" w:rsidRPr="0031153E" w:rsidRDefault="00AC3DF9" w:rsidP="0031153E">
      <w:pPr>
        <w:autoSpaceDE w:val="0"/>
        <w:autoSpaceDN w:val="0"/>
        <w:adjustRightInd w:val="0"/>
        <w:spacing w:after="0" w:line="360" w:lineRule="auto"/>
        <w:rPr>
          <w:ins w:id="105" w:author="nh19" w:date="2010-10-31T18:24:00Z"/>
          <w:rFonts w:ascii="Arial" w:hAnsi="Arial" w:cs="Arial"/>
          <w:color w:val="000000"/>
          <w:sz w:val="24"/>
          <w:szCs w:val="24"/>
        </w:rPr>
      </w:pPr>
    </w:p>
    <w:p w:rsidR="0031153E" w:rsidRPr="0031153E" w:rsidRDefault="0031153E" w:rsidP="0031153E">
      <w:pPr>
        <w:autoSpaceDE w:val="0"/>
        <w:autoSpaceDN w:val="0"/>
        <w:adjustRightInd w:val="0"/>
        <w:spacing w:after="0" w:line="360" w:lineRule="auto"/>
        <w:rPr>
          <w:ins w:id="106" w:author="nh19" w:date="2010-10-31T18:24:00Z"/>
          <w:rFonts w:ascii="Arial" w:hAnsi="Arial" w:cs="Arial"/>
          <w:color w:val="000000"/>
          <w:sz w:val="24"/>
          <w:szCs w:val="24"/>
        </w:rPr>
      </w:pPr>
      <w:ins w:id="107" w:author="nh19" w:date="2010-10-31T18:24:00Z">
        <w:r w:rsidRPr="0031153E">
          <w:rPr>
            <w:rFonts w:ascii="Arial" w:hAnsi="Arial" w:cs="Arial"/>
            <w:color w:val="000000"/>
            <w:sz w:val="24"/>
            <w:szCs w:val="24"/>
          </w:rPr>
          <w:t>Signature of researcher(s) _____________________________</w:t>
        </w:r>
      </w:ins>
    </w:p>
    <w:p w:rsidR="0031153E" w:rsidRDefault="0031153E" w:rsidP="001664C7">
      <w:pPr>
        <w:spacing w:after="0" w:line="360" w:lineRule="auto"/>
        <w:rPr>
          <w:ins w:id="108" w:author="nh19" w:date="2010-10-31T18:35:00Z"/>
          <w:rFonts w:ascii="Arial" w:hAnsi="Arial" w:cs="Arial"/>
          <w:sz w:val="24"/>
          <w:szCs w:val="24"/>
        </w:rPr>
      </w:pPr>
    </w:p>
    <w:p w:rsidR="00AC3DF9" w:rsidRPr="0031153E" w:rsidRDefault="00AC3DF9" w:rsidP="00AC3DF9">
      <w:pPr>
        <w:autoSpaceDE w:val="0"/>
        <w:autoSpaceDN w:val="0"/>
        <w:adjustRightInd w:val="0"/>
        <w:spacing w:after="0" w:line="360" w:lineRule="auto"/>
        <w:rPr>
          <w:ins w:id="109" w:author="nh19" w:date="2010-10-31T18:35:00Z"/>
          <w:rFonts w:ascii="Arial" w:hAnsi="Arial" w:cs="Arial"/>
          <w:color w:val="000000"/>
          <w:sz w:val="24"/>
          <w:szCs w:val="24"/>
        </w:rPr>
      </w:pPr>
      <w:ins w:id="110" w:author="nh19" w:date="2010-10-31T18:35:00Z">
        <w:r w:rsidRPr="0031153E">
          <w:rPr>
            <w:rFonts w:ascii="Arial" w:hAnsi="Arial" w:cs="Arial"/>
            <w:color w:val="000000"/>
            <w:sz w:val="24"/>
            <w:szCs w:val="24"/>
          </w:rPr>
          <w:t>Date _________________________________</w:t>
        </w:r>
      </w:ins>
    </w:p>
    <w:p w:rsidR="00AC3DF9" w:rsidRPr="0031153E" w:rsidRDefault="00AC3DF9" w:rsidP="001664C7">
      <w:pPr>
        <w:spacing w:after="0" w:line="360" w:lineRule="auto"/>
        <w:rPr>
          <w:rFonts w:ascii="Arial" w:hAnsi="Arial" w:cs="Arial"/>
          <w:sz w:val="24"/>
          <w:szCs w:val="24"/>
        </w:rPr>
      </w:pPr>
    </w:p>
    <w:sectPr w:rsidR="00AC3DF9" w:rsidRPr="0031153E" w:rsidSect="006E0795">
      <w:foot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h19" w:date="2010-10-31T18:39:00Z" w:initials="n">
    <w:p w:rsidR="00C00F40" w:rsidRDefault="00C00F40">
      <w:pPr>
        <w:pStyle w:val="CommentText"/>
      </w:pPr>
      <w:r>
        <w:rPr>
          <w:rStyle w:val="CommentReference"/>
        </w:rPr>
        <w:annotationRef/>
      </w:r>
      <w:r>
        <w:t>Addressed committee suggestion: “Needs a statement indicating that “research” is involved”</w:t>
      </w:r>
    </w:p>
  </w:comment>
  <w:comment w:id="9" w:author="nh19" w:date="2010-10-31T18:39:00Z" w:initials="n">
    <w:p w:rsidR="00F67C56" w:rsidRDefault="00F67C56">
      <w:pPr>
        <w:pStyle w:val="CommentText"/>
      </w:pPr>
      <w:r>
        <w:rPr>
          <w:rStyle w:val="CommentReference"/>
        </w:rPr>
        <w:annotationRef/>
      </w:r>
      <w:r>
        <w:t>Addressed committee suggestion: “Specify why these particular individuals have been recruited for the project (instead of other individuals”</w:t>
      </w:r>
    </w:p>
  </w:comment>
  <w:comment w:id="18" w:author="nh19" w:date="2010-10-31T18:39:00Z" w:initials="n">
    <w:p w:rsidR="0031153E" w:rsidRDefault="0031153E">
      <w:pPr>
        <w:pStyle w:val="CommentText"/>
      </w:pPr>
      <w:r>
        <w:rPr>
          <w:rStyle w:val="CommentReference"/>
        </w:rPr>
        <w:annotationRef/>
      </w:r>
      <w:r>
        <w:t>Addressed committee suggestion: “Who will be the guardian that will be asked to consent on behalf of the minor?”</w:t>
      </w:r>
    </w:p>
  </w:comment>
  <w:comment w:id="41" w:author="nh19" w:date="2010-10-31T18:39:00Z" w:initials="n">
    <w:p w:rsidR="00AC3DF9" w:rsidRDefault="00AC3DF9" w:rsidP="00AC3DF9">
      <w:pPr>
        <w:pStyle w:val="PlainText"/>
      </w:pPr>
      <w:r>
        <w:rPr>
          <w:rStyle w:val="CommentReference"/>
        </w:rPr>
        <w:annotationRef/>
      </w:r>
      <w:r>
        <w:t>Addressed committee suggestion: “Separate assent forms for minors, and consent forms for guardians should be provided.”</w:t>
      </w:r>
    </w:p>
  </w:comment>
  <w:comment w:id="55" w:author="nh19" w:date="2010-10-31T18:39:00Z" w:initials="n">
    <w:p w:rsidR="0031153E" w:rsidRDefault="0031153E" w:rsidP="0031153E">
      <w:pPr>
        <w:pStyle w:val="CommentText"/>
      </w:pPr>
      <w:r>
        <w:rPr>
          <w:rStyle w:val="CommentReference"/>
        </w:rPr>
        <w:annotationRef/>
      </w:r>
      <w:r>
        <w:t>Addressed committee suggestion: “Needs a statement indicating that “research” is involved”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7E9" w:rsidRDefault="004A57E9" w:rsidP="00A171B5">
      <w:pPr>
        <w:spacing w:after="0" w:line="240" w:lineRule="auto"/>
      </w:pPr>
      <w:r>
        <w:separator/>
      </w:r>
    </w:p>
  </w:endnote>
  <w:endnote w:type="continuationSeparator" w:id="0">
    <w:p w:rsidR="004A57E9" w:rsidRDefault="004A57E9" w:rsidP="00A17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11" w:author="nh19" w:date="2010-10-31T18:41:00Z"/>
  <w:sdt>
    <w:sdtPr>
      <w:id w:val="24705380"/>
      <w:docPartObj>
        <w:docPartGallery w:val="Page Numbers (Bottom of Page)"/>
        <w:docPartUnique/>
      </w:docPartObj>
    </w:sdtPr>
    <w:sdtContent>
      <w:customXmlInsRangeEnd w:id="111"/>
      <w:p w:rsidR="00A171B5" w:rsidRDefault="00A171B5">
        <w:pPr>
          <w:pStyle w:val="Footer"/>
          <w:jc w:val="right"/>
          <w:rPr>
            <w:ins w:id="112" w:author="nh19" w:date="2010-10-31T18:41:00Z"/>
          </w:rPr>
        </w:pPr>
        <w:ins w:id="113" w:author="nh19" w:date="2010-10-31T18:41:00Z">
          <w:r>
            <w:fldChar w:fldCharType="begin"/>
          </w:r>
          <w:r>
            <w:instrText xml:space="preserve"> PAGE   \* MERGEFORMAT </w:instrText>
          </w:r>
          <w:r>
            <w:fldChar w:fldCharType="separate"/>
          </w:r>
        </w:ins>
        <w:r w:rsidR="001C6A1D">
          <w:rPr>
            <w:noProof/>
          </w:rPr>
          <w:t>10</w:t>
        </w:r>
        <w:ins w:id="114" w:author="nh19" w:date="2010-10-31T18:41:00Z">
          <w:r>
            <w:fldChar w:fldCharType="end"/>
          </w:r>
        </w:ins>
      </w:p>
    </w:sdtContent>
    <w:customXmlInsRangeStart w:id="115" w:author="nh19" w:date="2010-10-31T18:41:00Z"/>
  </w:sdt>
  <w:customXmlInsRangeEnd w:id="115"/>
  <w:p w:rsidR="00A171B5" w:rsidRDefault="00A17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7E9" w:rsidRDefault="004A57E9" w:rsidP="00A171B5">
      <w:pPr>
        <w:spacing w:after="0" w:line="240" w:lineRule="auto"/>
      </w:pPr>
      <w:r>
        <w:separator/>
      </w:r>
    </w:p>
  </w:footnote>
  <w:footnote w:type="continuationSeparator" w:id="0">
    <w:p w:rsidR="004A57E9" w:rsidRDefault="004A57E9" w:rsidP="00A171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04370"/>
    <w:multiLevelType w:val="hybridMultilevel"/>
    <w:tmpl w:val="60B0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90B1B"/>
    <w:multiLevelType w:val="hybridMultilevel"/>
    <w:tmpl w:val="E48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7642ED"/>
    <w:rsid w:val="00084445"/>
    <w:rsid w:val="000E7486"/>
    <w:rsid w:val="001664C7"/>
    <w:rsid w:val="001C6A1D"/>
    <w:rsid w:val="002B333C"/>
    <w:rsid w:val="0031153E"/>
    <w:rsid w:val="003237E0"/>
    <w:rsid w:val="00381399"/>
    <w:rsid w:val="003C3C8E"/>
    <w:rsid w:val="004A57E9"/>
    <w:rsid w:val="005A1025"/>
    <w:rsid w:val="00637C5D"/>
    <w:rsid w:val="006E0795"/>
    <w:rsid w:val="00710410"/>
    <w:rsid w:val="007128C9"/>
    <w:rsid w:val="007642ED"/>
    <w:rsid w:val="0077534C"/>
    <w:rsid w:val="007A073C"/>
    <w:rsid w:val="00825BCD"/>
    <w:rsid w:val="008411A9"/>
    <w:rsid w:val="008A3A52"/>
    <w:rsid w:val="00A171B5"/>
    <w:rsid w:val="00A25C47"/>
    <w:rsid w:val="00AC3DF9"/>
    <w:rsid w:val="00B369C8"/>
    <w:rsid w:val="00B46E01"/>
    <w:rsid w:val="00C00F40"/>
    <w:rsid w:val="00C3233C"/>
    <w:rsid w:val="00F67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ED"/>
    <w:pPr>
      <w:ind w:left="720"/>
      <w:contextualSpacing/>
    </w:pPr>
  </w:style>
  <w:style w:type="character" w:styleId="Hyperlink">
    <w:name w:val="Hyperlink"/>
    <w:basedOn w:val="DefaultParagraphFont"/>
    <w:uiPriority w:val="99"/>
    <w:unhideWhenUsed/>
    <w:rsid w:val="007642ED"/>
    <w:rPr>
      <w:color w:val="0000FF"/>
      <w:u w:val="single"/>
    </w:rPr>
  </w:style>
  <w:style w:type="character" w:customStyle="1" w:styleId="skypepnhmark">
    <w:name w:val="skype_pnh_mark"/>
    <w:basedOn w:val="DefaultParagraphFont"/>
    <w:rsid w:val="007642ED"/>
    <w:rPr>
      <w:vanish/>
      <w:webHidden w:val="0"/>
      <w:specVanish w:val="0"/>
    </w:rPr>
  </w:style>
  <w:style w:type="character" w:customStyle="1" w:styleId="skypepnhprintcontainer">
    <w:name w:val="skype_pnh_print_container"/>
    <w:basedOn w:val="DefaultParagraphFont"/>
    <w:rsid w:val="007642ED"/>
  </w:style>
  <w:style w:type="character" w:customStyle="1" w:styleId="skypepnhtextspan">
    <w:name w:val="skype_pnh_text_span"/>
    <w:basedOn w:val="DefaultParagraphFont"/>
    <w:rsid w:val="007642ED"/>
  </w:style>
  <w:style w:type="character" w:styleId="CommentReference">
    <w:name w:val="annotation reference"/>
    <w:basedOn w:val="DefaultParagraphFont"/>
    <w:uiPriority w:val="99"/>
    <w:semiHidden/>
    <w:unhideWhenUsed/>
    <w:rsid w:val="007642ED"/>
    <w:rPr>
      <w:sz w:val="16"/>
      <w:szCs w:val="16"/>
    </w:rPr>
  </w:style>
  <w:style w:type="paragraph" w:styleId="CommentText">
    <w:name w:val="annotation text"/>
    <w:basedOn w:val="Normal"/>
    <w:link w:val="CommentTextChar"/>
    <w:uiPriority w:val="99"/>
    <w:semiHidden/>
    <w:unhideWhenUsed/>
    <w:rsid w:val="007642ED"/>
    <w:pPr>
      <w:spacing w:line="240" w:lineRule="auto"/>
    </w:pPr>
    <w:rPr>
      <w:sz w:val="20"/>
      <w:szCs w:val="20"/>
    </w:rPr>
  </w:style>
  <w:style w:type="character" w:customStyle="1" w:styleId="CommentTextChar">
    <w:name w:val="Comment Text Char"/>
    <w:basedOn w:val="DefaultParagraphFont"/>
    <w:link w:val="CommentText"/>
    <w:uiPriority w:val="99"/>
    <w:semiHidden/>
    <w:rsid w:val="007642ED"/>
    <w:rPr>
      <w:sz w:val="20"/>
      <w:szCs w:val="20"/>
    </w:rPr>
  </w:style>
  <w:style w:type="paragraph" w:styleId="BalloonText">
    <w:name w:val="Balloon Text"/>
    <w:basedOn w:val="Normal"/>
    <w:link w:val="BalloonTextChar"/>
    <w:uiPriority w:val="99"/>
    <w:semiHidden/>
    <w:unhideWhenUsed/>
    <w:rsid w:val="0076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E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00F40"/>
    <w:rPr>
      <w:b/>
      <w:bCs/>
    </w:rPr>
  </w:style>
  <w:style w:type="character" w:customStyle="1" w:styleId="CommentSubjectChar">
    <w:name w:val="Comment Subject Char"/>
    <w:basedOn w:val="CommentTextChar"/>
    <w:link w:val="CommentSubject"/>
    <w:uiPriority w:val="99"/>
    <w:semiHidden/>
    <w:rsid w:val="00C00F40"/>
    <w:rPr>
      <w:b/>
      <w:bCs/>
    </w:rPr>
  </w:style>
  <w:style w:type="paragraph" w:styleId="PlainText">
    <w:name w:val="Plain Text"/>
    <w:basedOn w:val="Normal"/>
    <w:link w:val="PlainTextChar"/>
    <w:uiPriority w:val="99"/>
    <w:unhideWhenUsed/>
    <w:rsid w:val="00AC3D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3DF9"/>
    <w:rPr>
      <w:rFonts w:ascii="Consolas" w:hAnsi="Consolas"/>
      <w:sz w:val="21"/>
      <w:szCs w:val="21"/>
    </w:rPr>
  </w:style>
  <w:style w:type="paragraph" w:styleId="Header">
    <w:name w:val="header"/>
    <w:basedOn w:val="Normal"/>
    <w:link w:val="HeaderChar"/>
    <w:uiPriority w:val="99"/>
    <w:semiHidden/>
    <w:unhideWhenUsed/>
    <w:rsid w:val="00A171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1B5"/>
  </w:style>
  <w:style w:type="paragraph" w:styleId="Footer">
    <w:name w:val="footer"/>
    <w:basedOn w:val="Normal"/>
    <w:link w:val="FooterChar"/>
    <w:uiPriority w:val="99"/>
    <w:unhideWhenUsed/>
    <w:rsid w:val="00A17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1B5"/>
  </w:style>
</w:styles>
</file>

<file path=word/webSettings.xml><?xml version="1.0" encoding="utf-8"?>
<w:webSettings xmlns:r="http://schemas.openxmlformats.org/officeDocument/2006/relationships" xmlns:w="http://schemas.openxmlformats.org/wordprocessingml/2006/main">
  <w:divs>
    <w:div w:id="202940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h19@txstate.edu" TargetMode="Externa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nh19</dc:creator>
  <cp:lastModifiedBy>nh19</cp:lastModifiedBy>
  <cp:revision>5</cp:revision>
  <dcterms:created xsi:type="dcterms:W3CDTF">2010-10-29T23:07:00Z</dcterms:created>
  <dcterms:modified xsi:type="dcterms:W3CDTF">2010-10-31T23:50:00Z</dcterms:modified>
</cp:coreProperties>
</file>