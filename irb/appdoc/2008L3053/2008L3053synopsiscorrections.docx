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E3A62" w:rsidRPr="00031D94" w:rsidRDefault="00FE7810">
      <w:pPr>
        <w:pStyle w:val="Heading4"/>
        <w:rPr>
          <w:rFonts w:ascii="Century Gothic" w:hAnsi="Century Gothic"/>
          <w:b w:val="0"/>
          <w:szCs w:val="24"/>
        </w:rPr>
      </w:pPr>
      <w:r>
        <w:rPr>
          <w:rFonts w:ascii="Century Gothic" w:hAnsi="Century Gothic"/>
          <w:b w:val="0"/>
          <w:szCs w:val="24"/>
        </w:rPr>
        <w:t xml:space="preserve">IRB </w:t>
      </w:r>
      <w:r w:rsidRPr="00031D94">
        <w:rPr>
          <w:rFonts w:ascii="Century Gothic" w:hAnsi="Century Gothic"/>
          <w:b w:val="0"/>
          <w:szCs w:val="24"/>
        </w:rPr>
        <w:t>SYNOPSIS OF PROPOSAL</w:t>
      </w:r>
    </w:p>
    <w:p w:rsidR="000E3A62" w:rsidRPr="00031D94" w:rsidRDefault="00FE7810">
      <w:pPr>
        <w:widowControl w:val="0"/>
        <w:tabs>
          <w:tab w:val="left" w:pos="360"/>
          <w:tab w:val="left" w:pos="2304"/>
        </w:tabs>
        <w:jc w:val="center"/>
        <w:rPr>
          <w:rFonts w:ascii="Century Gothic" w:hAnsi="Century Gothic"/>
          <w:szCs w:val="24"/>
          <w:u w:val="single"/>
        </w:rPr>
      </w:pPr>
    </w:p>
    <w:p w:rsidR="000E3A62" w:rsidRPr="00031D94" w:rsidRDefault="00FE7810">
      <w:pPr>
        <w:widowControl w:val="0"/>
        <w:tabs>
          <w:tab w:val="left" w:pos="360"/>
        </w:tabs>
        <w:jc w:val="center"/>
        <w:rPr>
          <w:rFonts w:ascii="Century Gothic" w:hAnsi="Century Gothic"/>
          <w:szCs w:val="24"/>
        </w:rPr>
      </w:pPr>
    </w:p>
    <w:p w:rsidR="000E3A62" w:rsidRDefault="00FE7810" w:rsidP="00EE6690">
      <w:pPr>
        <w:pStyle w:val="EndnoteText"/>
        <w:widowControl w:val="0"/>
        <w:tabs>
          <w:tab w:val="left" w:pos="360"/>
        </w:tabs>
        <w:jc w:val="center"/>
        <w:rPr>
          <w:rFonts w:ascii="Verdana" w:hAnsi="Verdana" w:cs="Verdana"/>
          <w:sz w:val="26"/>
          <w:szCs w:val="26"/>
        </w:rPr>
      </w:pPr>
      <w:r>
        <w:rPr>
          <w:rFonts w:ascii="Verdana" w:hAnsi="Verdana" w:cs="Verdana"/>
          <w:sz w:val="26"/>
          <w:szCs w:val="26"/>
        </w:rPr>
        <w:t>Knowledge and Use of Research-Based Practices for Students with Autism by Paraprofessionals</w:t>
      </w:r>
    </w:p>
    <w:p w:rsidR="00EE6690" w:rsidRPr="00031D94" w:rsidRDefault="00FE7810" w:rsidP="00EE6690">
      <w:pPr>
        <w:pStyle w:val="EndnoteText"/>
        <w:widowControl w:val="0"/>
        <w:tabs>
          <w:tab w:val="left" w:pos="360"/>
        </w:tabs>
        <w:jc w:val="center"/>
        <w:rPr>
          <w:rFonts w:ascii="Century Gothic" w:hAnsi="Century Gothic"/>
          <w:sz w:val="24"/>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 xml:space="preserve">Approximately 100 paraprofessionals working in classrooms serving students with developmental disabilities (including autism and mental </w:t>
      </w:r>
      <w:r>
        <w:rPr>
          <w:rFonts w:ascii="Century Gothic" w:hAnsi="Century Gothic"/>
          <w:szCs w:val="24"/>
        </w:rPr>
        <w:t>retardation) will be recruited for this study. No special classes of participants will be used, and it is anticipated that participants will represent a range of ethnic/racial backgrounds. Given that frequently more women are paraprofessionals than men, it</w:t>
      </w:r>
      <w:r>
        <w:rPr>
          <w:rFonts w:ascii="Century Gothic" w:hAnsi="Century Gothic"/>
          <w:szCs w:val="24"/>
        </w:rPr>
        <w:t xml:space="preserve"> is expected that a slightly higher proportion of women will participate in this research. </w:t>
      </w:r>
    </w:p>
    <w:p w:rsidR="00EE6690" w:rsidRPr="00031D94" w:rsidRDefault="00FE7810" w:rsidP="00EE6690">
      <w:pPr>
        <w:widowControl w:val="0"/>
        <w:ind w:left="360" w:hanging="360"/>
        <w:rPr>
          <w:rFonts w:ascii="Century Gothic" w:hAnsi="Century Gothic"/>
          <w:szCs w:val="24"/>
        </w:rPr>
      </w:pPr>
    </w:p>
    <w:p w:rsidR="00EE6690" w:rsidRDefault="00FE7810" w:rsidP="00EE6690">
      <w:pPr>
        <w:widowControl w:val="0"/>
        <w:numPr>
          <w:ilvl w:val="0"/>
          <w:numId w:val="2"/>
        </w:numPr>
        <w:ind w:left="360" w:hanging="360"/>
        <w:rPr>
          <w:rFonts w:ascii="Century Gothic" w:hAnsi="Century Gothic"/>
          <w:szCs w:val="24"/>
        </w:rPr>
      </w:pPr>
      <w:r w:rsidRPr="000E3A62">
        <w:rPr>
          <w:rFonts w:ascii="Century Gothic" w:hAnsi="Century Gothic"/>
          <w:szCs w:val="24"/>
        </w:rPr>
        <w:t>Participants will be recruited by first obtaining permission for school districts from which participants are sought. Once district level permission is obtained, a</w:t>
      </w:r>
      <w:r w:rsidRPr="000E3A62">
        <w:rPr>
          <w:rFonts w:ascii="Century Gothic" w:hAnsi="Century Gothic"/>
          <w:szCs w:val="24"/>
        </w:rPr>
        <w:t xml:space="preserve"> list of paraprofessionals will be requested and each paraprofessional will be personally contacted via email or flyer offering them the opportunity to participate. Those that wish to participate will be given a consent letter; following consent letter rec</w:t>
      </w:r>
      <w:r w:rsidRPr="000E3A62">
        <w:rPr>
          <w:rFonts w:ascii="Century Gothic" w:hAnsi="Century Gothic"/>
          <w:szCs w:val="24"/>
        </w:rPr>
        <w:t>eipt participants will receive either a hard copy or email copy of the survey to complete and return to the researcher (hard copies will include pre-addressed and stamped envelopes for ease of return).</w:t>
      </w:r>
    </w:p>
    <w:p w:rsidR="00EE6690" w:rsidRDefault="00FE7810" w:rsidP="00EE6690">
      <w:pPr>
        <w:widowControl w:val="0"/>
        <w:rPr>
          <w:rFonts w:ascii="Century Gothic" w:hAnsi="Century Gothic"/>
          <w:szCs w:val="24"/>
        </w:rPr>
      </w:pPr>
    </w:p>
    <w:p w:rsidR="00EE6690"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 xml:space="preserve"> Participants will complete a 34-item survey (30 item</w:t>
      </w:r>
      <w:r>
        <w:rPr>
          <w:rFonts w:ascii="Century Gothic" w:hAnsi="Century Gothic"/>
          <w:szCs w:val="24"/>
        </w:rPr>
        <w:t xml:space="preserve">s using a </w:t>
      </w:r>
      <w:proofErr w:type="spellStart"/>
      <w:r>
        <w:rPr>
          <w:rFonts w:ascii="Century Gothic" w:hAnsi="Century Gothic"/>
          <w:szCs w:val="24"/>
        </w:rPr>
        <w:t>Likert</w:t>
      </w:r>
      <w:proofErr w:type="spellEnd"/>
      <w:r>
        <w:rPr>
          <w:rFonts w:ascii="Century Gothic" w:hAnsi="Century Gothic"/>
          <w:szCs w:val="24"/>
        </w:rPr>
        <w:t xml:space="preserve"> type rating, four open-ended items). Items will be analyzed based on grade level (elementary vs. secondary), number of children served daily, demographic location (e.g., urban, rural), and years in the field. Please see attached copy of th</w:t>
      </w:r>
      <w:r>
        <w:rPr>
          <w:rFonts w:ascii="Century Gothic" w:hAnsi="Century Gothic"/>
          <w:szCs w:val="24"/>
        </w:rPr>
        <w:t xml:space="preserve">e survey. </w:t>
      </w:r>
    </w:p>
    <w:p w:rsidR="00EE6690" w:rsidRDefault="00FE7810" w:rsidP="00EE6690">
      <w:pPr>
        <w:pStyle w:val="ListParagraph"/>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Potential risks are minimal; participants may feel uneasy when they encounter concepts they do not know or that they do not use. They may skip any questions that they do not wish to answer.</w:t>
      </w:r>
    </w:p>
    <w:p w:rsidR="00EE6690" w:rsidRPr="00031D94" w:rsidRDefault="00FE7810" w:rsidP="00EE6690">
      <w:pPr>
        <w:widowControl w:val="0"/>
        <w:ind w:left="360" w:hanging="360"/>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Confidentiality will be maintained by including no id</w:t>
      </w:r>
      <w:r>
        <w:rPr>
          <w:rFonts w:ascii="Century Gothic" w:hAnsi="Century Gothic"/>
          <w:szCs w:val="24"/>
        </w:rPr>
        <w:t xml:space="preserve">entifying information on the survey. The list of potential participants will be kept </w:t>
      </w:r>
      <w:ins w:id="0" w:author="Amanda Boutot" w:date="2008-10-23T09:51:00Z">
        <w:r>
          <w:rPr>
            <w:rFonts w:ascii="Century Gothic" w:hAnsi="Century Gothic"/>
            <w:szCs w:val="24"/>
          </w:rPr>
          <w:t>In a locked file cabinet in the researcher</w:t>
        </w:r>
      </w:ins>
      <w:ins w:id="1" w:author="Amanda Boutot" w:date="2008-10-23T09:52:00Z">
        <w:r>
          <w:rPr>
            <w:rFonts w:ascii="Century Gothic" w:hAnsi="Century Gothic"/>
            <w:szCs w:val="24"/>
          </w:rPr>
          <w:t>’</w:t>
        </w:r>
        <w:r>
          <w:rPr>
            <w:rFonts w:ascii="Century Gothic" w:hAnsi="Century Gothic"/>
            <w:szCs w:val="24"/>
          </w:rPr>
          <w:t xml:space="preserve">s office; no on other than the researcher has access to this office. </w:t>
        </w:r>
      </w:ins>
      <w:del w:id="2" w:author="Amanda Boutot" w:date="2008-10-23T09:51:00Z">
        <w:r w:rsidDel="00FE7810">
          <w:rPr>
            <w:rFonts w:ascii="Century Gothic" w:hAnsi="Century Gothic"/>
            <w:szCs w:val="24"/>
          </w:rPr>
          <w:delText xml:space="preserve">secure </w:delText>
        </w:r>
      </w:del>
      <w:ins w:id="3" w:author="Amanda Boutot" w:date="2008-10-23T09:52:00Z">
        <w:r>
          <w:rPr>
            <w:rFonts w:ascii="Century Gothic" w:hAnsi="Century Gothic"/>
            <w:szCs w:val="24"/>
          </w:rPr>
          <w:t>The list will be</w:t>
        </w:r>
      </w:ins>
      <w:del w:id="4" w:author="Amanda Boutot" w:date="2008-10-23T09:52:00Z">
        <w:r w:rsidDel="00FE7810">
          <w:rPr>
            <w:rFonts w:ascii="Century Gothic" w:hAnsi="Century Gothic"/>
            <w:szCs w:val="24"/>
          </w:rPr>
          <w:delText>a</w:delText>
        </w:r>
        <w:r w:rsidDel="00FE7810">
          <w:rPr>
            <w:rFonts w:ascii="Century Gothic" w:hAnsi="Century Gothic"/>
            <w:szCs w:val="24"/>
          </w:rPr>
          <w:delText>n</w:delText>
        </w:r>
        <w:r w:rsidDel="00FE7810">
          <w:rPr>
            <w:rFonts w:ascii="Century Gothic" w:hAnsi="Century Gothic"/>
            <w:szCs w:val="24"/>
          </w:rPr>
          <w:delText>d</w:delText>
        </w:r>
      </w:del>
      <w:r>
        <w:rPr>
          <w:rFonts w:ascii="Century Gothic" w:hAnsi="Century Gothic"/>
          <w:szCs w:val="24"/>
        </w:rPr>
        <w:t xml:space="preserve"> destroyed once all participants have been given the consent and the surveys. </w:t>
      </w:r>
    </w:p>
    <w:p w:rsidR="00EE6690" w:rsidRPr="00031D94" w:rsidRDefault="00FE7810" w:rsidP="00EE6690">
      <w:pPr>
        <w:widowControl w:val="0"/>
        <w:ind w:left="360" w:hanging="360"/>
        <w:rPr>
          <w:rFonts w:ascii="Century Gothic" w:hAnsi="Century Gothic"/>
          <w:szCs w:val="24"/>
        </w:rPr>
      </w:pPr>
    </w:p>
    <w:p w:rsidR="00EE6690"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Benefits to individual subjects are minimal and include knowledge of current best</w:t>
      </w:r>
      <w:r>
        <w:rPr>
          <w:rFonts w:ascii="Century Gothic" w:hAnsi="Century Gothic"/>
          <w:szCs w:val="24"/>
        </w:rPr>
        <w:t xml:space="preserve"> practices for students with autism. Benefits to society include increased knowledge of the role paraprofessionals play in the education of students with autism as well as their use of research-based practices.</w:t>
      </w:r>
    </w:p>
    <w:p w:rsidR="00EE6690" w:rsidRDefault="00FE7810" w:rsidP="00EE6690">
      <w:pPr>
        <w:pStyle w:val="ListParagraph"/>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There will be no compensation provided to th</w:t>
      </w:r>
      <w:r>
        <w:rPr>
          <w:rFonts w:ascii="Century Gothic" w:hAnsi="Century Gothic"/>
          <w:szCs w:val="24"/>
        </w:rPr>
        <w:t>e participants</w:t>
      </w:r>
    </w:p>
    <w:p w:rsidR="00EE6690" w:rsidRPr="00031D94" w:rsidRDefault="00FE7810" w:rsidP="00EE6690">
      <w:pPr>
        <w:widowControl w:val="0"/>
        <w:ind w:left="360" w:hanging="360"/>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Benefits outweigh risks.</w:t>
      </w:r>
    </w:p>
    <w:p w:rsidR="00EE6690" w:rsidRPr="00031D94" w:rsidRDefault="00FE7810" w:rsidP="00EE6690">
      <w:pPr>
        <w:widowControl w:val="0"/>
        <w:ind w:left="360" w:hanging="360"/>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Because school districts require IRB approval before considering proposals, agencies will be contacted once IRB approval is granted</w:t>
      </w:r>
    </w:p>
    <w:p w:rsidR="00EE6690" w:rsidRPr="00031D94" w:rsidRDefault="00FE7810" w:rsidP="00EE6690">
      <w:pPr>
        <w:widowControl w:val="0"/>
        <w:ind w:left="360" w:hanging="360"/>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Researcher is a faculty member</w:t>
      </w:r>
    </w:p>
    <w:p w:rsidR="00EE6690" w:rsidRPr="00031D94" w:rsidRDefault="00FE7810" w:rsidP="00EE6690">
      <w:pPr>
        <w:widowControl w:val="0"/>
        <w:ind w:left="360" w:hanging="360"/>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Researcher is a faculty member</w:t>
      </w:r>
    </w:p>
    <w:p w:rsidR="00EE6690" w:rsidRPr="00031D94" w:rsidRDefault="00FE7810" w:rsidP="00EE6690">
      <w:pPr>
        <w:widowControl w:val="0"/>
        <w:ind w:left="360" w:hanging="360"/>
        <w:rPr>
          <w:rFonts w:ascii="Century Gothic" w:hAnsi="Century Gothic"/>
          <w:szCs w:val="24"/>
        </w:rPr>
      </w:pPr>
    </w:p>
    <w:p w:rsidR="00EE6690" w:rsidRPr="00031D94" w:rsidRDefault="00FE7810" w:rsidP="00EE6690">
      <w:pPr>
        <w:widowControl w:val="0"/>
        <w:numPr>
          <w:ilvl w:val="0"/>
          <w:numId w:val="2"/>
        </w:numPr>
        <w:ind w:left="360" w:hanging="360"/>
        <w:rPr>
          <w:rFonts w:ascii="Century Gothic" w:hAnsi="Century Gothic"/>
          <w:szCs w:val="24"/>
        </w:rPr>
      </w:pPr>
      <w:r>
        <w:rPr>
          <w:rFonts w:ascii="Century Gothic" w:hAnsi="Century Gothic"/>
          <w:szCs w:val="24"/>
        </w:rPr>
        <w:t xml:space="preserve">The research has </w:t>
      </w:r>
      <w:r>
        <w:rPr>
          <w:rFonts w:ascii="Century Gothic" w:hAnsi="Century Gothic"/>
          <w:szCs w:val="24"/>
        </w:rPr>
        <w:t>not been approved by another IRB</w:t>
      </w:r>
    </w:p>
    <w:p w:rsidR="00EE6690" w:rsidRPr="00031D94" w:rsidRDefault="00FE7810" w:rsidP="00EE6690">
      <w:pPr>
        <w:widowControl w:val="0"/>
        <w:ind w:left="360" w:hanging="360"/>
        <w:rPr>
          <w:rFonts w:ascii="Century Gothic" w:hAnsi="Century Gothic"/>
          <w:szCs w:val="24"/>
        </w:rPr>
      </w:pPr>
    </w:p>
    <w:p w:rsidR="00EE6690" w:rsidRDefault="00FE7810" w:rsidP="00EE6690">
      <w:pPr>
        <w:numPr>
          <w:ilvl w:val="0"/>
          <w:numId w:val="2"/>
        </w:numPr>
        <w:ind w:left="360" w:hanging="360"/>
        <w:rPr>
          <w:rFonts w:ascii="Century Gothic" w:hAnsi="Century Gothic"/>
          <w:szCs w:val="24"/>
        </w:rPr>
      </w:pPr>
      <w:r>
        <w:rPr>
          <w:rFonts w:ascii="Century Gothic" w:hAnsi="Century Gothic"/>
          <w:szCs w:val="24"/>
        </w:rPr>
        <w:t>The researcher and her assistants (including other faculty) will have access to completed surveys.</w:t>
      </w:r>
    </w:p>
    <w:p w:rsidR="00EE6690" w:rsidRDefault="00FE7810" w:rsidP="00EE6690">
      <w:pPr>
        <w:pStyle w:val="ListParagraph"/>
        <w:rPr>
          <w:rFonts w:ascii="Century Gothic" w:hAnsi="Century Gothic"/>
          <w:szCs w:val="24"/>
        </w:rPr>
      </w:pPr>
    </w:p>
    <w:p w:rsidR="00EE6690" w:rsidRDefault="00FE7810" w:rsidP="00EE6690">
      <w:pPr>
        <w:ind w:left="360"/>
        <w:rPr>
          <w:rFonts w:ascii="Century Gothic" w:hAnsi="Century Gothic"/>
          <w:szCs w:val="24"/>
        </w:rPr>
      </w:pPr>
    </w:p>
    <w:p w:rsidR="00EE6690" w:rsidRDefault="00FE7810" w:rsidP="00EE6690">
      <w:pPr>
        <w:pStyle w:val="ListParagraph"/>
        <w:rPr>
          <w:rFonts w:ascii="Century Gothic" w:hAnsi="Century Gothic"/>
          <w:szCs w:val="24"/>
        </w:rPr>
      </w:pPr>
    </w:p>
    <w:p w:rsidR="00EE6690" w:rsidRPr="00D52360" w:rsidRDefault="00FE7810" w:rsidP="00EE6690">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w:t>
      </w:r>
      <w:r w:rsidRPr="00D52360">
        <w:rPr>
          <w:rFonts w:ascii="Century Gothic" w:hAnsi="Century Gothic"/>
          <w:b/>
          <w:szCs w:val="24"/>
        </w:rPr>
        <w:t xml:space="preserve"> not necessarily limited to: 1) recruiting documents (e.g., flyers, letter, e-mails, brochures, etc.), 2) a consent form, 3) an assent form, 4) letters of approval from relevant organization(s), 5) surveys/instruments/questionnaires, esp. those created by </w:t>
      </w:r>
      <w:r w:rsidRPr="00D52360">
        <w:rPr>
          <w:rFonts w:ascii="Century Gothic" w:hAnsi="Century Gothic"/>
          <w:b/>
          <w:szCs w:val="24"/>
        </w:rPr>
        <w:t>the researcher, 6) a list of questions that the researcher may ask (e.g., focus groups questions, questions for qualitative studies, etc.), and 7) all documents in translated versions.</w:t>
      </w:r>
    </w:p>
    <w:sectPr w:rsidR="00EE6690" w:rsidRPr="00D52360">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E6690" w:rsidRDefault="00FE7810">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E6690" w:rsidRPr="00CB35B8" w:rsidRDefault="00FE7810">
    <w:pPr>
      <w:pStyle w:val="Footer"/>
      <w:rPr>
        <w:sz w:val="18"/>
      </w:rPr>
    </w:pPr>
    <w:r>
      <w:rPr>
        <w:sz w:val="18"/>
      </w:rPr>
      <w:t>Rev. 6-19-08</w:t>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E6690" w:rsidRDefault="00FE7810">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E6690" w:rsidRDefault="00FE7810">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E6690" w:rsidRDefault="00FE7810">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E6690" w:rsidRDefault="00FE7810">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024"/>
  <w:trackRevisions/>
  <w:defaultTabStop w:val="720"/>
  <w:displayHorizontalDrawingGridEvery w:val="0"/>
  <w:displayVerticalDrawingGridEvery w:val="0"/>
  <w:doNotUseMarginsForDrawingGridOrigin/>
  <w:noPunctuationKerning/>
  <w:characterSpacingControl w:val="doNotCompress"/>
  <w:savePreviewPicture/>
  <w:compat/>
  <w:rsids>
    <w:rsidRoot w:val="00031D94"/>
    <w:rsid w:val="00FE781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rPr>
  </w:style>
  <w:style w:type="paragraph" w:styleId="Heading4">
    <w:name w:val="heading 4"/>
    <w:basedOn w:val="Normal"/>
    <w:next w:val="Normal"/>
    <w:qFormat/>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2791</Characters>
  <Application>Microsoft Word 12.1.0</Application>
  <DocSecurity>0</DocSecurity>
  <Lines>23</Lines>
  <Paragraphs>5</Paragraphs>
  <ScaleCrop>false</ScaleCrop>
  <Company>Office of Research and Sponsored Programs</Company>
  <LinksUpToDate>false</LinksUpToDate>
  <CharactersWithSpaces>3427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Amanda Boutot</dc:creator>
  <cp:keywords/>
  <cp:lastModifiedBy>Amanda Boutot</cp:lastModifiedBy>
  <cp:revision>1</cp:revision>
  <dcterms:created xsi:type="dcterms:W3CDTF">2008-10-23T14:47:00Z</dcterms:created>
  <dcterms:modified xsi:type="dcterms:W3CDTF">2008-10-23T14:52:00Z</dcterms:modified>
</cp:coreProperties>
</file>