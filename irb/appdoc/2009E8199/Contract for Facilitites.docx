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5A0" w:rsidRDefault="003465A0" w:rsidP="00D50CEA">
      <w:pPr>
        <w:jc w:val="center"/>
        <w:rPr>
          <w:rFonts w:ascii="Arial" w:hAnsi="Arial" w:cs="Arial"/>
          <w:sz w:val="32"/>
          <w:szCs w:val="32"/>
        </w:rPr>
      </w:pPr>
      <w:r>
        <w:rPr>
          <w:rFonts w:ascii="Arial" w:hAnsi="Arial" w:cs="Arial"/>
          <w:sz w:val="32"/>
          <w:szCs w:val="32"/>
        </w:rPr>
        <w:t xml:space="preserve">Participation Agreement </w:t>
      </w:r>
      <w:r w:rsidR="00F16E04">
        <w:rPr>
          <w:rFonts w:ascii="Arial" w:hAnsi="Arial" w:cs="Arial"/>
          <w:sz w:val="32"/>
          <w:szCs w:val="32"/>
        </w:rPr>
        <w:t>Ballroom Dance</w:t>
      </w:r>
      <w:r w:rsidR="00D86EE5" w:rsidRPr="00D86EE5">
        <w:rPr>
          <w:rFonts w:ascii="Arial" w:hAnsi="Arial" w:cs="Arial"/>
          <w:sz w:val="32"/>
          <w:szCs w:val="32"/>
        </w:rPr>
        <w:t xml:space="preserve"> Study</w:t>
      </w:r>
    </w:p>
    <w:p w:rsidR="00E016A1" w:rsidRDefault="00E016A1" w:rsidP="00D50CEA">
      <w:pPr>
        <w:jc w:val="center"/>
        <w:rPr>
          <w:rFonts w:ascii="Arial" w:hAnsi="Arial" w:cs="Arial"/>
          <w:sz w:val="32"/>
          <w:szCs w:val="32"/>
        </w:rPr>
      </w:pPr>
      <w:r>
        <w:rPr>
          <w:rFonts w:ascii="Arial" w:hAnsi="Arial" w:cs="Arial"/>
          <w:sz w:val="32"/>
          <w:szCs w:val="32"/>
        </w:rPr>
        <w:t>Texas Long Term Care Institute</w:t>
      </w:r>
    </w:p>
    <w:p w:rsidR="005F7D27" w:rsidRPr="00D86EE5" w:rsidRDefault="003465A0" w:rsidP="00D50CEA">
      <w:pPr>
        <w:jc w:val="center"/>
        <w:rPr>
          <w:rFonts w:ascii="Arial" w:hAnsi="Arial" w:cs="Arial"/>
          <w:sz w:val="32"/>
          <w:szCs w:val="32"/>
        </w:rPr>
      </w:pPr>
      <w:r>
        <w:rPr>
          <w:rFonts w:ascii="Arial" w:hAnsi="Arial" w:cs="Arial"/>
          <w:sz w:val="32"/>
          <w:szCs w:val="32"/>
        </w:rPr>
        <w:t>Texas State University-San Marcos</w:t>
      </w:r>
    </w:p>
    <w:p w:rsidR="00D86EE5" w:rsidRDefault="00D86EE5">
      <w:pPr>
        <w:rPr>
          <w:rFonts w:ascii="Arial" w:hAnsi="Arial" w:cs="Arial"/>
        </w:rPr>
      </w:pPr>
    </w:p>
    <w:p w:rsidR="003465A0" w:rsidRPr="00EF03B7" w:rsidRDefault="003465A0" w:rsidP="003465A0">
      <w:pPr>
        <w:rPr>
          <w:rFonts w:ascii="Arial" w:hAnsi="Arial" w:cs="Arial"/>
        </w:rPr>
      </w:pPr>
      <w:r w:rsidRPr="003465A0">
        <w:rPr>
          <w:rFonts w:ascii="Arial" w:hAnsi="Arial" w:cs="Arial"/>
        </w:rPr>
        <w:t xml:space="preserve">This agreement, dated </w:t>
      </w:r>
      <w:r w:rsidR="000A5CE9">
        <w:rPr>
          <w:rFonts w:ascii="Arial" w:hAnsi="Arial" w:cs="Arial"/>
          <w:b/>
          <w:u w:val="single"/>
        </w:rPr>
        <w:t>XXXXX</w:t>
      </w:r>
      <w:r w:rsidRPr="003465A0">
        <w:rPr>
          <w:rFonts w:ascii="Arial" w:hAnsi="Arial" w:cs="Arial"/>
          <w:b/>
          <w:u w:val="single"/>
        </w:rPr>
        <w:t>, 200</w:t>
      </w:r>
      <w:r w:rsidR="00F16E04">
        <w:rPr>
          <w:rFonts w:ascii="Arial" w:hAnsi="Arial" w:cs="Arial"/>
          <w:b/>
          <w:u w:val="single"/>
        </w:rPr>
        <w:t>9</w:t>
      </w:r>
      <w:r w:rsidRPr="003465A0">
        <w:rPr>
          <w:rFonts w:ascii="Arial" w:hAnsi="Arial" w:cs="Arial"/>
          <w:b/>
          <w:u w:val="single"/>
        </w:rPr>
        <w:t>,</w:t>
      </w:r>
      <w:r w:rsidRPr="003465A0">
        <w:rPr>
          <w:rFonts w:ascii="Arial" w:hAnsi="Arial" w:cs="Arial"/>
        </w:rPr>
        <w:t xml:space="preserve"> is between Texas State University-San Marcos</w:t>
      </w:r>
      <w:r w:rsidR="008E3C78" w:rsidRPr="00EF03B7">
        <w:rPr>
          <w:rFonts w:ascii="Arial" w:hAnsi="Arial" w:cs="Arial"/>
        </w:rPr>
        <w:t>, an agency and institution of higher education organized under the laws of the State of Texas</w:t>
      </w:r>
      <w:r w:rsidR="00BA4BCF" w:rsidRPr="00EF03B7">
        <w:rPr>
          <w:rFonts w:ascii="Arial" w:hAnsi="Arial" w:cs="Arial"/>
        </w:rPr>
        <w:t xml:space="preserve"> </w:t>
      </w:r>
      <w:r w:rsidR="00BA4BCF">
        <w:rPr>
          <w:rFonts w:ascii="Arial" w:hAnsi="Arial" w:cs="Arial"/>
        </w:rPr>
        <w:t>(</w:t>
      </w:r>
      <w:r w:rsidR="00822AA5">
        <w:rPr>
          <w:rFonts w:ascii="Arial" w:hAnsi="Arial" w:cs="Arial"/>
        </w:rPr>
        <w:t>“</w:t>
      </w:r>
      <w:r w:rsidR="00BA4BCF">
        <w:rPr>
          <w:rFonts w:ascii="Arial" w:hAnsi="Arial" w:cs="Arial"/>
        </w:rPr>
        <w:t>University</w:t>
      </w:r>
      <w:r w:rsidR="00822AA5">
        <w:rPr>
          <w:rFonts w:ascii="Arial" w:hAnsi="Arial" w:cs="Arial"/>
        </w:rPr>
        <w:t>”</w:t>
      </w:r>
      <w:r w:rsidR="00BA4BCF">
        <w:rPr>
          <w:rFonts w:ascii="Arial" w:hAnsi="Arial" w:cs="Arial"/>
        </w:rPr>
        <w:t>)</w:t>
      </w:r>
      <w:r>
        <w:rPr>
          <w:rFonts w:ascii="Arial" w:hAnsi="Arial" w:cs="Arial"/>
        </w:rPr>
        <w:t xml:space="preserve"> and </w:t>
      </w:r>
      <w:r w:rsidR="00EF03B7">
        <w:rPr>
          <w:rFonts w:ascii="Arial" w:hAnsi="Arial" w:cs="Arial"/>
        </w:rPr>
        <w:t>(</w:t>
      </w:r>
      <w:r w:rsidR="00FD70FF" w:rsidRPr="00EF03B7">
        <w:rPr>
          <w:rFonts w:ascii="Arial" w:hAnsi="Arial" w:cs="Arial"/>
        </w:rPr>
        <w:t>Contractor</w:t>
      </w:r>
      <w:r w:rsidR="00EF03B7" w:rsidRPr="00EF03B7">
        <w:rPr>
          <w:rFonts w:ascii="Arial" w:hAnsi="Arial" w:cs="Arial"/>
        </w:rPr>
        <w:t xml:space="preserve"> Name)</w:t>
      </w:r>
      <w:r w:rsidRPr="00EF03B7">
        <w:rPr>
          <w:rFonts w:ascii="Arial" w:hAnsi="Arial" w:cs="Arial"/>
        </w:rPr>
        <w:t>, Address of Home</w:t>
      </w:r>
      <w:r w:rsidR="00BA4BCF" w:rsidRPr="00EF03B7">
        <w:rPr>
          <w:rFonts w:ascii="Arial" w:hAnsi="Arial" w:cs="Arial"/>
        </w:rPr>
        <w:t xml:space="preserve"> (type of entity)</w:t>
      </w:r>
      <w:r w:rsidR="00EF03B7" w:rsidRPr="00EF03B7">
        <w:rPr>
          <w:rFonts w:ascii="Arial" w:hAnsi="Arial" w:cs="Arial"/>
        </w:rPr>
        <w:t xml:space="preserve">, </w:t>
      </w:r>
      <w:proofErr w:type="gramStart"/>
      <w:r w:rsidR="00EF03B7" w:rsidRPr="00EF03B7">
        <w:rPr>
          <w:rFonts w:ascii="Arial" w:hAnsi="Arial" w:cs="Arial"/>
        </w:rPr>
        <w:t>(</w:t>
      </w:r>
      <w:proofErr w:type="gramEnd"/>
      <w:r w:rsidR="00822AA5" w:rsidRPr="00EF03B7">
        <w:rPr>
          <w:rFonts w:ascii="Arial" w:hAnsi="Arial" w:cs="Arial"/>
        </w:rPr>
        <w:t>“</w:t>
      </w:r>
      <w:r w:rsidR="00BA4BCF" w:rsidRPr="00EF03B7">
        <w:rPr>
          <w:rFonts w:ascii="Arial" w:hAnsi="Arial" w:cs="Arial"/>
        </w:rPr>
        <w:t>Contractor</w:t>
      </w:r>
      <w:r w:rsidR="00822AA5" w:rsidRPr="00EF03B7">
        <w:rPr>
          <w:rFonts w:ascii="Arial" w:hAnsi="Arial" w:cs="Arial"/>
        </w:rPr>
        <w:t>”</w:t>
      </w:r>
      <w:r w:rsidR="00BA4BCF" w:rsidRPr="00EF03B7">
        <w:rPr>
          <w:rFonts w:ascii="Arial" w:hAnsi="Arial" w:cs="Arial"/>
        </w:rPr>
        <w:t>)</w:t>
      </w:r>
      <w:r w:rsidRPr="00EF03B7">
        <w:rPr>
          <w:rFonts w:ascii="Arial" w:hAnsi="Arial" w:cs="Arial"/>
        </w:rPr>
        <w:t>.</w:t>
      </w:r>
    </w:p>
    <w:p w:rsidR="003465A0" w:rsidRDefault="003465A0" w:rsidP="003465A0">
      <w:pPr>
        <w:rPr>
          <w:rFonts w:ascii="Arial" w:hAnsi="Arial" w:cs="Arial"/>
          <w:b/>
          <w:u w:val="single"/>
        </w:rPr>
      </w:pPr>
    </w:p>
    <w:p w:rsidR="003465A0" w:rsidRPr="00EF03B7" w:rsidRDefault="003465A0" w:rsidP="003465A0">
      <w:pPr>
        <w:rPr>
          <w:rFonts w:ascii="Arial" w:hAnsi="Arial" w:cs="Arial"/>
          <w:b/>
        </w:rPr>
      </w:pPr>
      <w:r w:rsidRPr="00EF03B7">
        <w:rPr>
          <w:rFonts w:ascii="Arial" w:hAnsi="Arial" w:cs="Arial"/>
          <w:b/>
        </w:rPr>
        <w:t>Background</w:t>
      </w:r>
    </w:p>
    <w:p w:rsidR="00D66229" w:rsidRPr="003465A0" w:rsidRDefault="00D66229" w:rsidP="003465A0">
      <w:pPr>
        <w:rPr>
          <w:rFonts w:ascii="Arial" w:hAnsi="Arial" w:cs="Arial"/>
        </w:rPr>
      </w:pPr>
    </w:p>
    <w:p w:rsidR="006D04C8" w:rsidRDefault="00FD70FF" w:rsidP="003465A0">
      <w:pPr>
        <w:numPr>
          <w:ilvl w:val="1"/>
          <w:numId w:val="1"/>
        </w:numPr>
        <w:rPr>
          <w:rFonts w:ascii="Arial" w:hAnsi="Arial" w:cs="Arial"/>
        </w:rPr>
      </w:pPr>
      <w:r w:rsidRPr="00EF03B7">
        <w:rPr>
          <w:rFonts w:ascii="Arial" w:hAnsi="Arial" w:cs="Arial"/>
        </w:rPr>
        <w:t>Contractor</w:t>
      </w:r>
      <w:r w:rsidR="003465A0">
        <w:rPr>
          <w:rFonts w:ascii="Arial" w:hAnsi="Arial" w:cs="Arial"/>
        </w:rPr>
        <w:t xml:space="preserve"> operates as a long term care facility at address and desires to participate in the research regarding the use of </w:t>
      </w:r>
      <w:r w:rsidR="00F16E04">
        <w:rPr>
          <w:rFonts w:ascii="Arial" w:hAnsi="Arial" w:cs="Arial"/>
        </w:rPr>
        <w:t>ballroom dance as a health promotion activity for select residents</w:t>
      </w:r>
      <w:r w:rsidR="003465A0">
        <w:rPr>
          <w:rFonts w:ascii="Arial" w:hAnsi="Arial" w:cs="Arial"/>
        </w:rPr>
        <w:t>.</w:t>
      </w:r>
    </w:p>
    <w:p w:rsidR="003465A0" w:rsidRDefault="003465A0" w:rsidP="003465A0">
      <w:pPr>
        <w:rPr>
          <w:rFonts w:ascii="Arial" w:hAnsi="Arial" w:cs="Arial"/>
        </w:rPr>
      </w:pPr>
    </w:p>
    <w:p w:rsidR="003465A0" w:rsidRDefault="003465A0" w:rsidP="003465A0">
      <w:pPr>
        <w:numPr>
          <w:ilvl w:val="1"/>
          <w:numId w:val="1"/>
        </w:numPr>
        <w:rPr>
          <w:rFonts w:ascii="Arial" w:hAnsi="Arial" w:cs="Arial"/>
          <w:color w:val="000000"/>
        </w:rPr>
      </w:pPr>
      <w:r>
        <w:rPr>
          <w:rFonts w:ascii="Arial" w:hAnsi="Arial" w:cs="Arial"/>
        </w:rPr>
        <w:t>The Texas Long Term Care Institute at</w:t>
      </w:r>
      <w:r w:rsidRPr="003465A0">
        <w:rPr>
          <w:rFonts w:ascii="Arial" w:hAnsi="Arial" w:cs="Arial"/>
        </w:rPr>
        <w:t xml:space="preserve"> Texas State University</w:t>
      </w:r>
      <w:r>
        <w:rPr>
          <w:rFonts w:ascii="Arial" w:hAnsi="Arial" w:cs="Arial"/>
        </w:rPr>
        <w:t>-San Marcos</w:t>
      </w:r>
      <w:r w:rsidR="00BA4BCF">
        <w:rPr>
          <w:rFonts w:ascii="Arial" w:hAnsi="Arial" w:cs="Arial"/>
        </w:rPr>
        <w:t>, a department of University</w:t>
      </w:r>
      <w:r w:rsidR="00822AA5">
        <w:rPr>
          <w:rFonts w:ascii="Arial" w:hAnsi="Arial" w:cs="Arial"/>
        </w:rPr>
        <w:t xml:space="preserve"> (“Department”)</w:t>
      </w:r>
      <w:r w:rsidR="00BA4BCF">
        <w:rPr>
          <w:rFonts w:ascii="Arial" w:hAnsi="Arial" w:cs="Arial"/>
        </w:rPr>
        <w:t>,</w:t>
      </w:r>
      <w:r>
        <w:rPr>
          <w:rFonts w:ascii="Arial" w:hAnsi="Arial" w:cs="Arial"/>
        </w:rPr>
        <w:t xml:space="preserve"> operates with the mission “</w:t>
      </w:r>
      <w:r w:rsidRPr="00466F16">
        <w:rPr>
          <w:rFonts w:ascii="Arial" w:hAnsi="Arial" w:cs="Arial"/>
          <w:color w:val="000000"/>
        </w:rPr>
        <w:t xml:space="preserve">to provide research, service, and consultation and training to improve the quality of long term health care in </w:t>
      </w:r>
      <w:smartTag w:uri="urn:schemas-microsoft-com:office:smarttags" w:element="State">
        <w:smartTag w:uri="urn:schemas-microsoft-com:office:smarttags" w:element="place">
          <w:r w:rsidRPr="00466F16">
            <w:rPr>
              <w:rFonts w:ascii="Arial" w:hAnsi="Arial" w:cs="Arial"/>
              <w:color w:val="000000"/>
            </w:rPr>
            <w:t>Texas</w:t>
          </w:r>
        </w:smartTag>
      </w:smartTag>
      <w:r>
        <w:rPr>
          <w:rFonts w:ascii="Arial" w:hAnsi="Arial" w:cs="Arial"/>
          <w:color w:val="000000"/>
        </w:rPr>
        <w:t>.”</w:t>
      </w:r>
    </w:p>
    <w:p w:rsidR="003465A0" w:rsidRDefault="003465A0" w:rsidP="003465A0">
      <w:pPr>
        <w:ind w:left="720"/>
        <w:rPr>
          <w:rFonts w:ascii="Arial" w:hAnsi="Arial" w:cs="Arial"/>
          <w:i/>
          <w:iCs/>
        </w:rPr>
      </w:pPr>
    </w:p>
    <w:p w:rsidR="003465A0" w:rsidRDefault="003465A0" w:rsidP="003465A0">
      <w:pPr>
        <w:numPr>
          <w:ilvl w:val="1"/>
          <w:numId w:val="1"/>
        </w:numPr>
        <w:rPr>
          <w:rFonts w:ascii="Arial" w:hAnsi="Arial" w:cs="Arial"/>
        </w:rPr>
      </w:pPr>
      <w:r>
        <w:rPr>
          <w:rFonts w:ascii="Arial" w:hAnsi="Arial" w:cs="Arial"/>
        </w:rPr>
        <w:t xml:space="preserve">The </w:t>
      </w:r>
      <w:r>
        <w:rPr>
          <w:rFonts w:ascii="Arial" w:hAnsi="Arial" w:cs="Arial"/>
          <w:szCs w:val="20"/>
        </w:rPr>
        <w:t xml:space="preserve">purpose of this study is to assess the result of introducing </w:t>
      </w:r>
      <w:r w:rsidR="00F16E04">
        <w:rPr>
          <w:rFonts w:ascii="Arial" w:hAnsi="Arial" w:cs="Arial"/>
          <w:szCs w:val="20"/>
        </w:rPr>
        <w:t>ballroom dance training as a means to improve the health of residents diagnosed with dementia or mild-moderate Alzheimer’s disease.</w:t>
      </w:r>
      <w:r>
        <w:rPr>
          <w:rFonts w:ascii="Arial" w:hAnsi="Arial" w:cs="Arial"/>
          <w:szCs w:val="20"/>
        </w:rPr>
        <w:t xml:space="preserve"> </w:t>
      </w:r>
      <w:r w:rsidR="00F16E04">
        <w:rPr>
          <w:rFonts w:ascii="Arial" w:hAnsi="Arial" w:cs="Arial"/>
          <w:szCs w:val="20"/>
        </w:rPr>
        <w:t xml:space="preserve"> </w:t>
      </w:r>
    </w:p>
    <w:p w:rsidR="00D66229" w:rsidRPr="00F81A1B" w:rsidRDefault="00D66229" w:rsidP="00D66229">
      <w:pPr>
        <w:rPr>
          <w:rFonts w:ascii="Arial" w:hAnsi="Arial" w:cs="Arial"/>
          <w:b/>
          <w:u w:val="single"/>
        </w:rPr>
      </w:pPr>
    </w:p>
    <w:p w:rsidR="00D66229" w:rsidRPr="00EF03B7" w:rsidRDefault="00D66229" w:rsidP="00D66229">
      <w:pPr>
        <w:rPr>
          <w:rFonts w:ascii="Arial" w:hAnsi="Arial" w:cs="Arial"/>
          <w:b/>
          <w:u w:val="single"/>
        </w:rPr>
      </w:pPr>
      <w:r w:rsidRPr="00EF03B7">
        <w:rPr>
          <w:rFonts w:ascii="Arial" w:hAnsi="Arial" w:cs="Arial"/>
          <w:b/>
        </w:rPr>
        <w:t xml:space="preserve">Duties </w:t>
      </w:r>
      <w:r w:rsidR="00077CED" w:rsidRPr="00EF03B7">
        <w:rPr>
          <w:rFonts w:ascii="Arial" w:hAnsi="Arial" w:cs="Arial"/>
          <w:b/>
        </w:rPr>
        <w:t xml:space="preserve">of </w:t>
      </w:r>
      <w:r w:rsidR="00FD70FF" w:rsidRPr="00EF03B7">
        <w:rPr>
          <w:rFonts w:ascii="Arial" w:hAnsi="Arial" w:cs="Arial"/>
          <w:b/>
        </w:rPr>
        <w:t>Contractor</w:t>
      </w:r>
    </w:p>
    <w:p w:rsidR="00D66229" w:rsidRDefault="00D66229" w:rsidP="00D66229">
      <w:pPr>
        <w:rPr>
          <w:rFonts w:ascii="Arial" w:hAnsi="Arial" w:cs="Arial"/>
        </w:rPr>
      </w:pPr>
    </w:p>
    <w:p w:rsidR="00D66229" w:rsidRDefault="00FD70FF" w:rsidP="00077CED">
      <w:pPr>
        <w:numPr>
          <w:ilvl w:val="1"/>
          <w:numId w:val="3"/>
        </w:numPr>
        <w:rPr>
          <w:rFonts w:ascii="Arial" w:hAnsi="Arial" w:cs="Arial"/>
        </w:rPr>
      </w:pPr>
      <w:r w:rsidRPr="00EF03B7">
        <w:rPr>
          <w:rFonts w:ascii="Arial" w:hAnsi="Arial" w:cs="Arial"/>
        </w:rPr>
        <w:t>Contractor</w:t>
      </w:r>
      <w:r w:rsidR="00D66229">
        <w:rPr>
          <w:rFonts w:ascii="Arial" w:hAnsi="Arial" w:cs="Arial"/>
        </w:rPr>
        <w:t xml:space="preserve"> agrees to </w:t>
      </w:r>
      <w:r w:rsidR="00077CED">
        <w:rPr>
          <w:rFonts w:ascii="Arial" w:hAnsi="Arial" w:cs="Arial"/>
        </w:rPr>
        <w:t>follow the research protocol.</w:t>
      </w:r>
      <w:r w:rsidR="00077CED">
        <w:rPr>
          <w:rFonts w:ascii="Arial" w:hAnsi="Arial" w:cs="Arial"/>
        </w:rPr>
        <w:br/>
      </w:r>
    </w:p>
    <w:p w:rsidR="00077CED" w:rsidRPr="00F81A1B" w:rsidRDefault="00FD70FF" w:rsidP="00077CED">
      <w:pPr>
        <w:numPr>
          <w:ilvl w:val="1"/>
          <w:numId w:val="3"/>
        </w:numPr>
        <w:rPr>
          <w:rFonts w:ascii="Arial" w:hAnsi="Arial" w:cs="Arial"/>
          <w:b/>
          <w:u w:val="single"/>
        </w:rPr>
      </w:pPr>
      <w:r w:rsidRPr="00EF03B7">
        <w:rPr>
          <w:rFonts w:ascii="Arial" w:hAnsi="Arial" w:cs="Arial"/>
        </w:rPr>
        <w:t>Contractor</w:t>
      </w:r>
      <w:r w:rsidR="00077CED">
        <w:rPr>
          <w:rFonts w:ascii="Arial" w:hAnsi="Arial" w:cs="Arial"/>
        </w:rPr>
        <w:t xml:space="preserve"> </w:t>
      </w:r>
      <w:r w:rsidR="00F16E04">
        <w:rPr>
          <w:rFonts w:ascii="Arial" w:hAnsi="Arial" w:cs="Arial"/>
        </w:rPr>
        <w:t>provide</w:t>
      </w:r>
      <w:r w:rsidR="00077CED">
        <w:rPr>
          <w:rFonts w:ascii="Arial" w:hAnsi="Arial" w:cs="Arial"/>
        </w:rPr>
        <w:t xml:space="preserve"> </w:t>
      </w:r>
      <w:r w:rsidR="00F16E04">
        <w:rPr>
          <w:rFonts w:ascii="Arial" w:hAnsi="Arial" w:cs="Arial"/>
        </w:rPr>
        <w:t xml:space="preserve">at least </w:t>
      </w:r>
      <w:r w:rsidR="00077CED">
        <w:rPr>
          <w:rFonts w:ascii="Arial" w:hAnsi="Arial" w:cs="Arial"/>
        </w:rPr>
        <w:t xml:space="preserve">one </w:t>
      </w:r>
      <w:r w:rsidR="00F16E04">
        <w:rPr>
          <w:rFonts w:ascii="Arial" w:hAnsi="Arial" w:cs="Arial"/>
        </w:rPr>
        <w:t>staff member</w:t>
      </w:r>
      <w:r w:rsidR="00077CED">
        <w:rPr>
          <w:rFonts w:ascii="Arial" w:hAnsi="Arial" w:cs="Arial"/>
        </w:rPr>
        <w:t xml:space="preserve"> </w:t>
      </w:r>
      <w:r w:rsidR="00F16E04">
        <w:rPr>
          <w:rFonts w:ascii="Arial" w:hAnsi="Arial" w:cs="Arial"/>
        </w:rPr>
        <w:t>for</w:t>
      </w:r>
      <w:r w:rsidR="00077CED">
        <w:rPr>
          <w:rFonts w:ascii="Arial" w:hAnsi="Arial" w:cs="Arial"/>
        </w:rPr>
        <w:t xml:space="preserve"> one day training session.</w:t>
      </w:r>
      <w:r w:rsidR="00077CED">
        <w:rPr>
          <w:rFonts w:ascii="Arial" w:hAnsi="Arial" w:cs="Arial"/>
        </w:rPr>
        <w:br/>
      </w:r>
    </w:p>
    <w:p w:rsidR="00077CED" w:rsidRDefault="00FD70FF" w:rsidP="00077CED">
      <w:pPr>
        <w:numPr>
          <w:ilvl w:val="1"/>
          <w:numId w:val="3"/>
        </w:numPr>
        <w:rPr>
          <w:rFonts w:ascii="Arial" w:hAnsi="Arial" w:cs="Arial"/>
        </w:rPr>
      </w:pPr>
      <w:r w:rsidRPr="00EF03B7">
        <w:rPr>
          <w:rFonts w:ascii="Arial" w:hAnsi="Arial" w:cs="Arial"/>
        </w:rPr>
        <w:t>Contractor</w:t>
      </w:r>
      <w:r w:rsidR="00077CED">
        <w:rPr>
          <w:rFonts w:ascii="Arial" w:hAnsi="Arial" w:cs="Arial"/>
        </w:rPr>
        <w:t xml:space="preserve"> will submit collect and submit data on a monthly basis throughout the course of the project.</w:t>
      </w:r>
      <w:r w:rsidR="00077CED">
        <w:rPr>
          <w:rFonts w:ascii="Arial" w:hAnsi="Arial" w:cs="Arial"/>
        </w:rPr>
        <w:br/>
      </w:r>
    </w:p>
    <w:p w:rsidR="00077CED" w:rsidRDefault="00FD70FF" w:rsidP="00077CED">
      <w:pPr>
        <w:numPr>
          <w:ilvl w:val="1"/>
          <w:numId w:val="3"/>
        </w:numPr>
        <w:rPr>
          <w:rFonts w:ascii="Arial" w:hAnsi="Arial" w:cs="Arial"/>
        </w:rPr>
      </w:pPr>
      <w:r w:rsidRPr="00EF03B7">
        <w:rPr>
          <w:rFonts w:ascii="Arial" w:hAnsi="Arial" w:cs="Arial"/>
        </w:rPr>
        <w:t>Contractor</w:t>
      </w:r>
      <w:r w:rsidR="00077CED">
        <w:rPr>
          <w:rFonts w:ascii="Arial" w:hAnsi="Arial" w:cs="Arial"/>
        </w:rPr>
        <w:t xml:space="preserve"> will secure permission from elders or from persons responsible (responsible parties) prior to initiation of the study.</w:t>
      </w:r>
    </w:p>
    <w:p w:rsidR="00BA4BCF" w:rsidRDefault="00BA4BCF" w:rsidP="00BA4BCF">
      <w:pPr>
        <w:rPr>
          <w:rFonts w:ascii="Arial" w:hAnsi="Arial" w:cs="Arial"/>
        </w:rPr>
      </w:pPr>
    </w:p>
    <w:p w:rsidR="00BA4BCF" w:rsidRDefault="00971DF3" w:rsidP="00E92C3C">
      <w:pPr>
        <w:ind w:left="900" w:hanging="720"/>
        <w:rPr>
          <w:rFonts w:ascii="Arial" w:hAnsi="Arial" w:cs="Arial"/>
        </w:rPr>
      </w:pPr>
      <w:r>
        <w:rPr>
          <w:rFonts w:ascii="Arial" w:hAnsi="Arial" w:cs="Arial"/>
        </w:rPr>
        <w:t xml:space="preserve">2.05 </w:t>
      </w:r>
      <w:r w:rsidR="00E92C3C">
        <w:rPr>
          <w:rFonts w:ascii="Arial" w:hAnsi="Arial" w:cs="Arial"/>
        </w:rPr>
        <w:tab/>
      </w:r>
      <w:r w:rsidR="00BA4BCF">
        <w:rPr>
          <w:rFonts w:ascii="Arial" w:hAnsi="Arial" w:cs="Arial"/>
        </w:rPr>
        <w:t xml:space="preserve">University shall provide Contractor with a program (Program) which </w:t>
      </w:r>
      <w:r w:rsidR="00E92C3C">
        <w:rPr>
          <w:rFonts w:ascii="Arial" w:hAnsi="Arial" w:cs="Arial"/>
        </w:rPr>
        <w:t>i</w:t>
      </w:r>
      <w:r w:rsidR="00BA4BCF">
        <w:rPr>
          <w:rFonts w:ascii="Arial" w:hAnsi="Arial" w:cs="Arial"/>
        </w:rPr>
        <w:t xml:space="preserve">ncludes University's requirements for the Work </w:t>
      </w:r>
      <w:r w:rsidR="003C7A46">
        <w:rPr>
          <w:rFonts w:ascii="Arial" w:hAnsi="Arial" w:cs="Arial"/>
        </w:rPr>
        <w:t xml:space="preserve">or for work by others which utilizes Contractor's Work Product.  The Program may be a series of documents or other communications. Contractor shall, at all times, </w:t>
      </w:r>
      <w:proofErr w:type="gramStart"/>
      <w:r w:rsidR="003C7A46">
        <w:rPr>
          <w:rFonts w:ascii="Arial" w:hAnsi="Arial" w:cs="Arial"/>
        </w:rPr>
        <w:t>conform</w:t>
      </w:r>
      <w:proofErr w:type="gramEnd"/>
      <w:r w:rsidR="003C7A46">
        <w:rPr>
          <w:rFonts w:ascii="Arial" w:hAnsi="Arial" w:cs="Arial"/>
        </w:rPr>
        <w:t xml:space="preserve"> its Work to the requirements of the Pro</w:t>
      </w:r>
      <w:r w:rsidR="00EF03B7">
        <w:rPr>
          <w:rFonts w:ascii="Arial" w:hAnsi="Arial" w:cs="Arial"/>
        </w:rPr>
        <w:t>gram and to any requirements of</w:t>
      </w:r>
      <w:r w:rsidR="003C7A46">
        <w:rPr>
          <w:rFonts w:ascii="Arial" w:hAnsi="Arial" w:cs="Arial"/>
        </w:rPr>
        <w:t xml:space="preserve"> Univ</w:t>
      </w:r>
      <w:r w:rsidR="00822AA5">
        <w:rPr>
          <w:rFonts w:ascii="Arial" w:hAnsi="Arial" w:cs="Arial"/>
        </w:rPr>
        <w:t>er</w:t>
      </w:r>
      <w:r w:rsidR="003C7A46">
        <w:rPr>
          <w:rFonts w:ascii="Arial" w:hAnsi="Arial" w:cs="Arial"/>
        </w:rPr>
        <w:t>sity.</w:t>
      </w:r>
    </w:p>
    <w:p w:rsidR="00077CED" w:rsidRDefault="00077CED" w:rsidP="00077CED">
      <w:pPr>
        <w:rPr>
          <w:rFonts w:ascii="Arial" w:hAnsi="Arial" w:cs="Arial"/>
        </w:rPr>
      </w:pPr>
    </w:p>
    <w:p w:rsidR="00077CED" w:rsidRPr="002840D5" w:rsidRDefault="00077CED" w:rsidP="00077CED">
      <w:pPr>
        <w:rPr>
          <w:rFonts w:ascii="Arial" w:hAnsi="Arial" w:cs="Arial"/>
          <w:b/>
        </w:rPr>
      </w:pPr>
      <w:r w:rsidRPr="002840D5">
        <w:rPr>
          <w:rFonts w:ascii="Arial" w:hAnsi="Arial" w:cs="Arial"/>
          <w:b/>
        </w:rPr>
        <w:t xml:space="preserve">Duties of </w:t>
      </w:r>
      <w:r w:rsidR="00822AA5" w:rsidRPr="002840D5">
        <w:rPr>
          <w:rFonts w:ascii="Arial" w:hAnsi="Arial" w:cs="Arial"/>
          <w:b/>
        </w:rPr>
        <w:t>Department</w:t>
      </w:r>
      <w:r w:rsidR="002840D5" w:rsidRPr="002840D5">
        <w:rPr>
          <w:rFonts w:ascii="Arial" w:hAnsi="Arial" w:cs="Arial"/>
          <w:b/>
        </w:rPr>
        <w:t xml:space="preserve"> </w:t>
      </w:r>
    </w:p>
    <w:p w:rsidR="00077CED" w:rsidRDefault="00077CED" w:rsidP="002840D5">
      <w:pPr>
        <w:rPr>
          <w:rFonts w:ascii="Arial" w:hAnsi="Arial" w:cs="Arial"/>
        </w:rPr>
      </w:pPr>
    </w:p>
    <w:p w:rsidR="00077CED" w:rsidRDefault="00822AA5" w:rsidP="00077CED">
      <w:pPr>
        <w:numPr>
          <w:ilvl w:val="1"/>
          <w:numId w:val="4"/>
        </w:numPr>
        <w:rPr>
          <w:rFonts w:ascii="Arial" w:hAnsi="Arial" w:cs="Arial"/>
        </w:rPr>
      </w:pPr>
      <w:r>
        <w:rPr>
          <w:rFonts w:ascii="Arial" w:hAnsi="Arial" w:cs="Arial"/>
        </w:rPr>
        <w:t>Department</w:t>
      </w:r>
      <w:r w:rsidR="002840D5">
        <w:rPr>
          <w:rFonts w:ascii="Arial" w:hAnsi="Arial" w:cs="Arial"/>
        </w:rPr>
        <w:t xml:space="preserve"> </w:t>
      </w:r>
      <w:r w:rsidR="00077CED">
        <w:rPr>
          <w:rFonts w:ascii="Arial" w:hAnsi="Arial" w:cs="Arial"/>
        </w:rPr>
        <w:t xml:space="preserve">will provide initial training in the </w:t>
      </w:r>
      <w:r w:rsidR="00F16E04">
        <w:rPr>
          <w:rFonts w:ascii="Arial" w:hAnsi="Arial" w:cs="Arial"/>
        </w:rPr>
        <w:t>retrieval of documented information from a residents chart to assess the intervention. Department will also provide training for administration of any assessments that are not included in the standard clinical chart</w:t>
      </w:r>
      <w:r w:rsidR="00077CED">
        <w:rPr>
          <w:rFonts w:ascii="Arial" w:hAnsi="Arial" w:cs="Arial"/>
        </w:rPr>
        <w:t>.  Texas State University-San Marcos will provide consultation as needed throughout the study.</w:t>
      </w:r>
      <w:r w:rsidR="00077CED">
        <w:rPr>
          <w:rFonts w:ascii="Arial" w:hAnsi="Arial" w:cs="Arial"/>
        </w:rPr>
        <w:br/>
      </w:r>
    </w:p>
    <w:p w:rsidR="00CE1963" w:rsidRDefault="00822AA5" w:rsidP="00077CED">
      <w:pPr>
        <w:numPr>
          <w:ilvl w:val="1"/>
          <w:numId w:val="4"/>
        </w:numPr>
        <w:rPr>
          <w:rFonts w:ascii="Arial" w:hAnsi="Arial" w:cs="Arial"/>
        </w:rPr>
      </w:pPr>
      <w:r>
        <w:rPr>
          <w:rFonts w:ascii="Arial" w:hAnsi="Arial" w:cs="Arial"/>
        </w:rPr>
        <w:t>Department</w:t>
      </w:r>
      <w:r w:rsidR="002840D5">
        <w:rPr>
          <w:rFonts w:ascii="Arial" w:hAnsi="Arial" w:cs="Arial"/>
        </w:rPr>
        <w:t xml:space="preserve"> </w:t>
      </w:r>
      <w:r w:rsidR="00077CED">
        <w:rPr>
          <w:rFonts w:ascii="Arial" w:hAnsi="Arial" w:cs="Arial"/>
        </w:rPr>
        <w:t xml:space="preserve">will develop data collection tools, will compile data, and will analyze data.  It will </w:t>
      </w:r>
      <w:r w:rsidR="00CE1963">
        <w:rPr>
          <w:rFonts w:ascii="Arial" w:hAnsi="Arial" w:cs="Arial"/>
        </w:rPr>
        <w:t>prepare</w:t>
      </w:r>
      <w:r w:rsidR="00077CED">
        <w:rPr>
          <w:rFonts w:ascii="Arial" w:hAnsi="Arial" w:cs="Arial"/>
        </w:rPr>
        <w:t xml:space="preserve"> a report on the project and will publish the report.  It will transcribe anecdotal data for the project.  Each participating home will receive a copy of the report.</w:t>
      </w:r>
      <w:r w:rsidR="00CE1963">
        <w:rPr>
          <w:rFonts w:ascii="Arial" w:hAnsi="Arial" w:cs="Arial"/>
        </w:rPr>
        <w:br/>
      </w:r>
    </w:p>
    <w:p w:rsidR="00E016A1" w:rsidRDefault="008E3C78" w:rsidP="00077CED">
      <w:pPr>
        <w:numPr>
          <w:ilvl w:val="1"/>
          <w:numId w:val="4"/>
        </w:numPr>
        <w:rPr>
          <w:rFonts w:ascii="Arial" w:hAnsi="Arial" w:cs="Arial"/>
        </w:rPr>
      </w:pPr>
      <w:r>
        <w:rPr>
          <w:rFonts w:ascii="Arial" w:hAnsi="Arial" w:cs="Arial"/>
        </w:rPr>
        <w:t>Department</w:t>
      </w:r>
      <w:r w:rsidR="002840D5">
        <w:rPr>
          <w:rFonts w:ascii="Arial" w:hAnsi="Arial" w:cs="Arial"/>
        </w:rPr>
        <w:t xml:space="preserve"> </w:t>
      </w:r>
      <w:r w:rsidR="00E016A1">
        <w:rPr>
          <w:rFonts w:ascii="Arial" w:hAnsi="Arial" w:cs="Arial"/>
        </w:rPr>
        <w:t xml:space="preserve">will serve as a resource for information regarding the results of the research.  It will serve as a liaison among participating facilities and governmental entities.  </w:t>
      </w:r>
      <w:r w:rsidR="00E016A1">
        <w:rPr>
          <w:rFonts w:ascii="Arial" w:hAnsi="Arial" w:cs="Arial"/>
        </w:rPr>
        <w:br/>
      </w:r>
    </w:p>
    <w:p w:rsidR="00BE1E44" w:rsidRDefault="008E3C78" w:rsidP="00077CED">
      <w:pPr>
        <w:numPr>
          <w:ilvl w:val="1"/>
          <w:numId w:val="4"/>
        </w:numPr>
        <w:rPr>
          <w:rFonts w:ascii="Arial" w:hAnsi="Arial" w:cs="Arial"/>
        </w:rPr>
      </w:pPr>
      <w:r>
        <w:rPr>
          <w:rFonts w:ascii="Arial" w:hAnsi="Arial" w:cs="Arial"/>
        </w:rPr>
        <w:t>Department</w:t>
      </w:r>
      <w:r w:rsidR="002840D5">
        <w:rPr>
          <w:rFonts w:ascii="Arial" w:hAnsi="Arial" w:cs="Arial"/>
        </w:rPr>
        <w:t xml:space="preserve"> </w:t>
      </w:r>
      <w:r w:rsidR="00E016A1">
        <w:rPr>
          <w:rFonts w:ascii="Arial" w:hAnsi="Arial" w:cs="Arial"/>
        </w:rPr>
        <w:t>will pay expenses of its researchers for needed travel.</w:t>
      </w:r>
    </w:p>
    <w:p w:rsidR="00BE1E44" w:rsidRDefault="00BE1E44" w:rsidP="00BE1E44">
      <w:pPr>
        <w:rPr>
          <w:rFonts w:ascii="Arial" w:hAnsi="Arial" w:cs="Arial"/>
        </w:rPr>
      </w:pPr>
    </w:p>
    <w:p w:rsidR="00BE1E44" w:rsidRDefault="00BE1E44" w:rsidP="00BE1E44">
      <w:pPr>
        <w:rPr>
          <w:rFonts w:ascii="Arial" w:hAnsi="Arial" w:cs="Arial"/>
          <w:b/>
        </w:rPr>
      </w:pPr>
      <w:r w:rsidRPr="002840D5">
        <w:rPr>
          <w:rFonts w:ascii="Arial" w:hAnsi="Arial" w:cs="Arial"/>
          <w:b/>
        </w:rPr>
        <w:t>Terms</w:t>
      </w:r>
    </w:p>
    <w:p w:rsidR="002840D5" w:rsidRDefault="002840D5" w:rsidP="00BE1E44">
      <w:pPr>
        <w:rPr>
          <w:rFonts w:ascii="Arial" w:hAnsi="Arial" w:cs="Arial"/>
          <w:b/>
        </w:rPr>
      </w:pPr>
    </w:p>
    <w:p w:rsidR="002840D5" w:rsidRPr="00E92C3C" w:rsidRDefault="00E92C3C" w:rsidP="00BE1E44">
      <w:pPr>
        <w:rPr>
          <w:rFonts w:ascii="Arial" w:hAnsi="Arial" w:cs="Arial"/>
        </w:rPr>
      </w:pPr>
      <w:r w:rsidRPr="00E92C3C">
        <w:rPr>
          <w:rFonts w:ascii="Arial" w:hAnsi="Arial" w:cs="Arial"/>
        </w:rPr>
        <w:t xml:space="preserve">4.01 </w:t>
      </w:r>
      <w:r>
        <w:rPr>
          <w:rFonts w:ascii="Arial" w:hAnsi="Arial" w:cs="Arial"/>
        </w:rPr>
        <w:tab/>
      </w:r>
      <w:r w:rsidR="002840D5" w:rsidRPr="00E92C3C">
        <w:rPr>
          <w:rFonts w:ascii="Arial" w:hAnsi="Arial" w:cs="Arial"/>
        </w:rPr>
        <w:t>Period of Performance</w:t>
      </w:r>
    </w:p>
    <w:p w:rsidR="00BE1E44" w:rsidRDefault="00BE1E44" w:rsidP="00BE1E44">
      <w:pPr>
        <w:rPr>
          <w:rFonts w:ascii="Arial" w:hAnsi="Arial" w:cs="Arial"/>
        </w:rPr>
      </w:pPr>
    </w:p>
    <w:p w:rsidR="008B7018" w:rsidRDefault="00BE1E44" w:rsidP="000A6CED">
      <w:pPr>
        <w:ind w:firstLine="720"/>
        <w:rPr>
          <w:rFonts w:ascii="Arial" w:hAnsi="Arial" w:cs="Arial"/>
        </w:rPr>
      </w:pPr>
      <w:r>
        <w:rPr>
          <w:rFonts w:ascii="Arial" w:hAnsi="Arial" w:cs="Arial"/>
        </w:rPr>
        <w:t>This agreement wi</w:t>
      </w:r>
      <w:r w:rsidR="008B7018">
        <w:rPr>
          <w:rFonts w:ascii="Arial" w:hAnsi="Arial" w:cs="Arial"/>
        </w:rPr>
        <w:t xml:space="preserve">ll begin on </w:t>
      </w:r>
      <w:r w:rsidR="008B7018" w:rsidRPr="00F81A1B">
        <w:rPr>
          <w:rFonts w:ascii="Arial" w:hAnsi="Arial" w:cs="Arial"/>
          <w:b/>
          <w:u w:val="single"/>
        </w:rPr>
        <w:t xml:space="preserve">Date </w:t>
      </w:r>
      <w:r w:rsidR="008B7018">
        <w:rPr>
          <w:rFonts w:ascii="Arial" w:hAnsi="Arial" w:cs="Arial"/>
        </w:rPr>
        <w:t>and will end on</w:t>
      </w:r>
      <w:r>
        <w:rPr>
          <w:rFonts w:ascii="Arial" w:hAnsi="Arial" w:cs="Arial"/>
        </w:rPr>
        <w:t xml:space="preserve"> </w:t>
      </w:r>
      <w:r w:rsidRPr="00F81A1B">
        <w:rPr>
          <w:rFonts w:ascii="Arial" w:hAnsi="Arial" w:cs="Arial"/>
          <w:b/>
          <w:u w:val="single"/>
        </w:rPr>
        <w:t>Date</w:t>
      </w:r>
      <w:r>
        <w:rPr>
          <w:rFonts w:ascii="Arial" w:hAnsi="Arial" w:cs="Arial"/>
        </w:rPr>
        <w:t>.</w:t>
      </w:r>
    </w:p>
    <w:p w:rsidR="00E92C3C" w:rsidRDefault="00E92C3C" w:rsidP="00E92C3C">
      <w:pPr>
        <w:rPr>
          <w:rFonts w:ascii="Arial" w:hAnsi="Arial" w:cs="Arial"/>
        </w:rPr>
      </w:pPr>
    </w:p>
    <w:p w:rsidR="00E92C3C" w:rsidRPr="00E92C3C" w:rsidRDefault="00E92C3C" w:rsidP="00E92C3C">
      <w:pPr>
        <w:rPr>
          <w:rFonts w:ascii="Arial" w:hAnsi="Arial" w:cs="Arial"/>
        </w:rPr>
      </w:pPr>
      <w:r w:rsidRPr="00E92C3C">
        <w:rPr>
          <w:rFonts w:ascii="Arial" w:hAnsi="Arial" w:cs="Arial"/>
        </w:rPr>
        <w:t>4.02</w:t>
      </w:r>
      <w:r w:rsidRPr="00E92C3C">
        <w:rPr>
          <w:rFonts w:ascii="Arial" w:hAnsi="Arial" w:cs="Arial"/>
        </w:rPr>
        <w:tab/>
        <w:t>Payment</w:t>
      </w:r>
    </w:p>
    <w:p w:rsidR="00E92C3C" w:rsidRDefault="00E92C3C" w:rsidP="00E92C3C">
      <w:pPr>
        <w:rPr>
          <w:rFonts w:ascii="Arial" w:hAnsi="Arial" w:cs="Arial"/>
        </w:rPr>
      </w:pPr>
    </w:p>
    <w:p w:rsidR="00E92C3C" w:rsidRDefault="00E92C3C" w:rsidP="000A6CED">
      <w:pPr>
        <w:ind w:left="720"/>
        <w:rPr>
          <w:rFonts w:ascii="Arial" w:hAnsi="Arial" w:cs="Arial"/>
        </w:rPr>
      </w:pPr>
      <w:r>
        <w:rPr>
          <w:rFonts w:ascii="Arial" w:hAnsi="Arial" w:cs="Arial"/>
        </w:rPr>
        <w:t>University shall pay Contractor $1,000 upon satisfactory completion on the Work.  Contractor shall submit a final invoice no later than 60 days following the end date of the Agreement.</w:t>
      </w:r>
    </w:p>
    <w:p w:rsidR="008B7018" w:rsidRDefault="008B7018" w:rsidP="008B7018">
      <w:pPr>
        <w:rPr>
          <w:rFonts w:ascii="Arial" w:hAnsi="Arial" w:cs="Arial"/>
        </w:rPr>
      </w:pPr>
    </w:p>
    <w:p w:rsidR="008B7018" w:rsidRPr="000A6CED" w:rsidRDefault="008B7018" w:rsidP="008B7018">
      <w:pPr>
        <w:rPr>
          <w:rFonts w:ascii="Arial" w:hAnsi="Arial" w:cs="Arial"/>
          <w:b/>
        </w:rPr>
      </w:pPr>
      <w:r w:rsidRPr="000A6CED">
        <w:rPr>
          <w:rFonts w:ascii="Arial" w:hAnsi="Arial" w:cs="Arial"/>
          <w:b/>
        </w:rPr>
        <w:t>Indemnity and Insurance</w:t>
      </w:r>
    </w:p>
    <w:p w:rsidR="008B7018" w:rsidRPr="00F81A1B" w:rsidRDefault="008B7018" w:rsidP="008B7018">
      <w:pPr>
        <w:rPr>
          <w:rFonts w:ascii="Arial" w:hAnsi="Arial" w:cs="Arial"/>
          <w:b/>
          <w:u w:val="single"/>
        </w:rPr>
      </w:pPr>
    </w:p>
    <w:p w:rsidR="008B7018" w:rsidRPr="002840D5" w:rsidRDefault="00FD70FF" w:rsidP="008B7018">
      <w:pPr>
        <w:numPr>
          <w:ilvl w:val="1"/>
          <w:numId w:val="6"/>
        </w:numPr>
        <w:rPr>
          <w:rFonts w:ascii="Arial" w:hAnsi="Arial" w:cs="Arial"/>
          <w:b/>
          <w:u w:val="single"/>
        </w:rPr>
      </w:pPr>
      <w:r w:rsidRPr="002840D5">
        <w:rPr>
          <w:rFonts w:ascii="Arial" w:hAnsi="Arial" w:cs="Arial"/>
        </w:rPr>
        <w:t>Contractor</w:t>
      </w:r>
      <w:r w:rsidR="008B7018">
        <w:rPr>
          <w:rFonts w:ascii="Arial" w:hAnsi="Arial" w:cs="Arial"/>
        </w:rPr>
        <w:t xml:space="preserve"> will, during the term of this agreement, carry general liability insurance and will furnish evidence of such to</w:t>
      </w:r>
      <w:r w:rsidR="008B7018" w:rsidRPr="008B7018">
        <w:rPr>
          <w:rFonts w:ascii="Arial" w:hAnsi="Arial" w:cs="Arial"/>
        </w:rPr>
        <w:t xml:space="preserve"> </w:t>
      </w:r>
      <w:r w:rsidR="002840D5">
        <w:rPr>
          <w:rFonts w:ascii="Arial" w:hAnsi="Arial" w:cs="Arial"/>
        </w:rPr>
        <w:t>University.</w:t>
      </w:r>
    </w:p>
    <w:p w:rsidR="002840D5" w:rsidRPr="00F81A1B" w:rsidRDefault="002840D5" w:rsidP="002840D5">
      <w:pPr>
        <w:rPr>
          <w:rFonts w:ascii="Arial" w:hAnsi="Arial" w:cs="Arial"/>
          <w:b/>
          <w:u w:val="single"/>
        </w:rPr>
      </w:pPr>
    </w:p>
    <w:p w:rsidR="008B7018" w:rsidRDefault="00FD70FF" w:rsidP="008B7018">
      <w:pPr>
        <w:numPr>
          <w:ilvl w:val="1"/>
          <w:numId w:val="6"/>
        </w:numPr>
        <w:rPr>
          <w:rFonts w:ascii="Arial" w:hAnsi="Arial" w:cs="Arial"/>
        </w:rPr>
      </w:pPr>
      <w:r w:rsidRPr="002840D5">
        <w:rPr>
          <w:rFonts w:ascii="Arial" w:hAnsi="Arial" w:cs="Arial"/>
        </w:rPr>
        <w:t>Contractor</w:t>
      </w:r>
      <w:r w:rsidR="008B7018">
        <w:rPr>
          <w:rFonts w:ascii="Arial" w:hAnsi="Arial" w:cs="Arial"/>
        </w:rPr>
        <w:t xml:space="preserve"> will indemnify</w:t>
      </w:r>
      <w:r w:rsidR="008B7018" w:rsidRPr="008B7018">
        <w:rPr>
          <w:rFonts w:ascii="Arial" w:hAnsi="Arial" w:cs="Arial"/>
        </w:rPr>
        <w:t xml:space="preserve"> </w:t>
      </w:r>
      <w:r w:rsidR="008E3C78">
        <w:rPr>
          <w:rFonts w:ascii="Arial" w:hAnsi="Arial" w:cs="Arial"/>
        </w:rPr>
        <w:t>University</w:t>
      </w:r>
      <w:r w:rsidR="002840D5">
        <w:rPr>
          <w:rFonts w:ascii="Arial" w:hAnsi="Arial" w:cs="Arial"/>
        </w:rPr>
        <w:t xml:space="preserve"> </w:t>
      </w:r>
      <w:r w:rsidR="008B7018">
        <w:rPr>
          <w:rFonts w:ascii="Arial" w:hAnsi="Arial" w:cs="Arial"/>
        </w:rPr>
        <w:t>and its regents, agents, and employees from all claims arising from the performance of duties under this contract.</w:t>
      </w:r>
    </w:p>
    <w:p w:rsidR="008B7018" w:rsidRDefault="008B7018" w:rsidP="008B7018">
      <w:pPr>
        <w:rPr>
          <w:rFonts w:ascii="Arial" w:hAnsi="Arial" w:cs="Arial"/>
        </w:rPr>
      </w:pPr>
    </w:p>
    <w:p w:rsidR="002840D5" w:rsidRDefault="002840D5" w:rsidP="008B7018">
      <w:pPr>
        <w:rPr>
          <w:rFonts w:ascii="Arial" w:hAnsi="Arial" w:cs="Arial"/>
          <w:b/>
        </w:rPr>
      </w:pPr>
    </w:p>
    <w:p w:rsidR="002840D5" w:rsidRPr="002840D5" w:rsidRDefault="002840D5" w:rsidP="008B7018">
      <w:pPr>
        <w:rPr>
          <w:rFonts w:ascii="Arial" w:hAnsi="Arial" w:cs="Arial"/>
          <w:b/>
        </w:rPr>
      </w:pPr>
      <w:r w:rsidRPr="002840D5">
        <w:rPr>
          <w:rFonts w:ascii="Arial" w:hAnsi="Arial" w:cs="Arial"/>
          <w:b/>
        </w:rPr>
        <w:t>Staffing</w:t>
      </w:r>
    </w:p>
    <w:p w:rsidR="003C7A46" w:rsidRDefault="003C7A46" w:rsidP="008B7018">
      <w:pPr>
        <w:rPr>
          <w:rFonts w:ascii="Arial" w:hAnsi="Arial" w:cs="Arial"/>
        </w:rPr>
      </w:pPr>
    </w:p>
    <w:p w:rsidR="003C7A46" w:rsidRDefault="002840D5" w:rsidP="002840D5">
      <w:pPr>
        <w:ind w:left="720" w:hanging="720"/>
        <w:rPr>
          <w:rFonts w:ascii="Arial" w:hAnsi="Arial" w:cs="Arial"/>
        </w:rPr>
      </w:pPr>
      <w:r>
        <w:rPr>
          <w:rFonts w:ascii="Arial" w:hAnsi="Arial" w:cs="Arial"/>
        </w:rPr>
        <w:t>6.01</w:t>
      </w:r>
      <w:r>
        <w:rPr>
          <w:rFonts w:ascii="Arial" w:hAnsi="Arial" w:cs="Arial"/>
        </w:rPr>
        <w:tab/>
      </w:r>
      <w:r w:rsidR="003C7A46">
        <w:rPr>
          <w:rFonts w:ascii="Arial" w:hAnsi="Arial" w:cs="Arial"/>
        </w:rPr>
        <w:t>Contractor warrants, represents, covenants and agrees to maintain a staff of properly trained and experienced personnel to ensure satisfactory performance under this agreement.  The Contractor warrants,</w:t>
      </w:r>
      <w:r w:rsidR="003C7A46" w:rsidRPr="003C7A46">
        <w:rPr>
          <w:rFonts w:ascii="Arial" w:hAnsi="Arial" w:cs="Arial"/>
        </w:rPr>
        <w:t xml:space="preserve"> </w:t>
      </w:r>
      <w:r w:rsidR="003C7A46">
        <w:rPr>
          <w:rFonts w:ascii="Arial" w:hAnsi="Arial" w:cs="Arial"/>
        </w:rPr>
        <w:t xml:space="preserve">represents, covenants and agrees that all persons connected with the Contractor </w:t>
      </w:r>
      <w:r w:rsidR="003C7A46">
        <w:rPr>
          <w:rFonts w:ascii="Arial" w:hAnsi="Arial" w:cs="Arial"/>
        </w:rPr>
        <w:lastRenderedPageBreak/>
        <w:t>directly in charge of The Work are duly registered and/or licensed under the laws, rules and regulations.  Contractor shall assign to University a designated representative who shall be responsible fo</w:t>
      </w:r>
      <w:r w:rsidR="00822AA5">
        <w:rPr>
          <w:rFonts w:ascii="Arial" w:hAnsi="Arial" w:cs="Arial"/>
        </w:rPr>
        <w:t>r</w:t>
      </w:r>
      <w:r w:rsidR="003C7A46">
        <w:rPr>
          <w:rFonts w:ascii="Arial" w:hAnsi="Arial" w:cs="Arial"/>
        </w:rPr>
        <w:t xml:space="preserve"> the administration and coordination and perform the Work in an expeditious and economical manner consistent with the interests of University.</w:t>
      </w:r>
    </w:p>
    <w:p w:rsidR="00FD70FF" w:rsidRDefault="00FD70FF" w:rsidP="008B7018">
      <w:pPr>
        <w:rPr>
          <w:rFonts w:ascii="Arial" w:hAnsi="Arial" w:cs="Arial"/>
        </w:rPr>
      </w:pPr>
    </w:p>
    <w:p w:rsidR="00FD70FF" w:rsidRDefault="00FD70FF" w:rsidP="008B7018">
      <w:pPr>
        <w:rPr>
          <w:rFonts w:ascii="Arial" w:hAnsi="Arial" w:cs="Arial"/>
        </w:rPr>
      </w:pPr>
    </w:p>
    <w:p w:rsidR="00B16B24" w:rsidRPr="002840D5" w:rsidRDefault="00B16B24" w:rsidP="008B7018">
      <w:pPr>
        <w:rPr>
          <w:rFonts w:ascii="Arial" w:hAnsi="Arial" w:cs="Arial"/>
          <w:b/>
        </w:rPr>
      </w:pPr>
      <w:r w:rsidRPr="002840D5">
        <w:rPr>
          <w:rFonts w:ascii="Arial" w:hAnsi="Arial" w:cs="Arial"/>
          <w:b/>
        </w:rPr>
        <w:t>Ownership and use of documents</w:t>
      </w:r>
    </w:p>
    <w:p w:rsidR="00B16B24" w:rsidRDefault="00B16B24" w:rsidP="008B7018">
      <w:pPr>
        <w:rPr>
          <w:rFonts w:ascii="Arial" w:hAnsi="Arial" w:cs="Arial"/>
        </w:rPr>
      </w:pPr>
    </w:p>
    <w:p w:rsidR="00B16B24" w:rsidRDefault="00E92C3C" w:rsidP="00E92C3C">
      <w:pPr>
        <w:ind w:left="720" w:hanging="720"/>
        <w:rPr>
          <w:rFonts w:ascii="Arial" w:hAnsi="Arial" w:cs="Arial"/>
        </w:rPr>
      </w:pPr>
      <w:r>
        <w:rPr>
          <w:rFonts w:ascii="Arial" w:hAnsi="Arial" w:cs="Arial"/>
        </w:rPr>
        <w:t>7.01</w:t>
      </w:r>
      <w:r>
        <w:rPr>
          <w:rFonts w:ascii="Arial" w:hAnsi="Arial" w:cs="Arial"/>
        </w:rPr>
        <w:tab/>
      </w:r>
      <w:r w:rsidR="00B16B24">
        <w:rPr>
          <w:rFonts w:ascii="Arial" w:hAnsi="Arial" w:cs="Arial"/>
        </w:rPr>
        <w:t>University shall retain ownership of all information and work products produced as a result of this contract and shall not be published or otherwis</w:t>
      </w:r>
      <w:r w:rsidR="00822AA5">
        <w:rPr>
          <w:rFonts w:ascii="Arial" w:hAnsi="Arial" w:cs="Arial"/>
        </w:rPr>
        <w:t>e</w:t>
      </w:r>
      <w:r w:rsidR="00B16B24">
        <w:rPr>
          <w:rFonts w:ascii="Arial" w:hAnsi="Arial" w:cs="Arial"/>
        </w:rPr>
        <w:t xml:space="preserve"> used by Contractor without the express writ</w:t>
      </w:r>
      <w:r w:rsidR="00822AA5">
        <w:rPr>
          <w:rFonts w:ascii="Arial" w:hAnsi="Arial" w:cs="Arial"/>
        </w:rPr>
        <w:t>t</w:t>
      </w:r>
      <w:r w:rsidR="00B16B24">
        <w:rPr>
          <w:rFonts w:ascii="Arial" w:hAnsi="Arial" w:cs="Arial"/>
        </w:rPr>
        <w:t xml:space="preserve">en consent of </w:t>
      </w:r>
      <w:r w:rsidR="00822AA5">
        <w:rPr>
          <w:rFonts w:ascii="Arial" w:hAnsi="Arial" w:cs="Arial"/>
        </w:rPr>
        <w:t>U</w:t>
      </w:r>
      <w:r w:rsidR="00B16B24">
        <w:rPr>
          <w:rFonts w:ascii="Arial" w:hAnsi="Arial" w:cs="Arial"/>
        </w:rPr>
        <w:t>niversity.</w:t>
      </w:r>
    </w:p>
    <w:p w:rsidR="00B16B24" w:rsidRDefault="00B16B24" w:rsidP="008B7018">
      <w:pPr>
        <w:rPr>
          <w:rFonts w:ascii="Arial" w:hAnsi="Arial" w:cs="Arial"/>
        </w:rPr>
      </w:pPr>
    </w:p>
    <w:p w:rsidR="00B16B24" w:rsidRPr="00E92C3C" w:rsidRDefault="00B16B24" w:rsidP="008B7018">
      <w:pPr>
        <w:rPr>
          <w:rFonts w:ascii="Arial" w:hAnsi="Arial" w:cs="Arial"/>
          <w:b/>
        </w:rPr>
      </w:pPr>
      <w:r w:rsidRPr="00E92C3C">
        <w:rPr>
          <w:rFonts w:ascii="Arial" w:hAnsi="Arial" w:cs="Arial"/>
          <w:b/>
        </w:rPr>
        <w:t>Termination</w:t>
      </w:r>
    </w:p>
    <w:p w:rsidR="00B16B24" w:rsidRDefault="00B16B24" w:rsidP="008B7018">
      <w:pPr>
        <w:rPr>
          <w:rFonts w:ascii="Arial" w:hAnsi="Arial" w:cs="Arial"/>
        </w:rPr>
      </w:pPr>
    </w:p>
    <w:p w:rsidR="00B16B24" w:rsidRDefault="00E92C3C" w:rsidP="00E92C3C">
      <w:pPr>
        <w:ind w:left="720" w:hanging="720"/>
        <w:rPr>
          <w:rFonts w:ascii="Arial" w:hAnsi="Arial" w:cs="Arial"/>
        </w:rPr>
      </w:pPr>
      <w:r>
        <w:rPr>
          <w:rFonts w:ascii="Arial" w:hAnsi="Arial" w:cs="Arial"/>
        </w:rPr>
        <w:t>8.01</w:t>
      </w:r>
      <w:r>
        <w:rPr>
          <w:rFonts w:ascii="Arial" w:hAnsi="Arial" w:cs="Arial"/>
        </w:rPr>
        <w:tab/>
      </w:r>
      <w:r w:rsidR="00B16B24">
        <w:rPr>
          <w:rFonts w:ascii="Arial" w:hAnsi="Arial" w:cs="Arial"/>
        </w:rPr>
        <w:t>Either party may terminate this agreement with or without cause by giving the other party 30 days written notice.  Upon termination, Contractor shall be paid for all work satisfactorily completed to the date of termination.</w:t>
      </w:r>
    </w:p>
    <w:p w:rsidR="00B16B24" w:rsidRDefault="00B16B24" w:rsidP="008B7018">
      <w:pPr>
        <w:rPr>
          <w:rFonts w:ascii="Arial" w:hAnsi="Arial" w:cs="Arial"/>
        </w:rPr>
      </w:pPr>
    </w:p>
    <w:p w:rsidR="00B16B24" w:rsidRPr="00E92C3C" w:rsidRDefault="00B16B24" w:rsidP="008B7018">
      <w:pPr>
        <w:rPr>
          <w:rFonts w:ascii="Arial" w:hAnsi="Arial" w:cs="Arial"/>
          <w:b/>
        </w:rPr>
      </w:pPr>
      <w:r w:rsidRPr="00E92C3C">
        <w:rPr>
          <w:rFonts w:ascii="Arial" w:hAnsi="Arial" w:cs="Arial"/>
          <w:b/>
        </w:rPr>
        <w:t>Independent Contractor</w:t>
      </w:r>
    </w:p>
    <w:p w:rsidR="00B16B24" w:rsidRDefault="00B16B24" w:rsidP="008B7018">
      <w:pPr>
        <w:rPr>
          <w:rFonts w:ascii="Arial" w:hAnsi="Arial" w:cs="Arial"/>
        </w:rPr>
      </w:pPr>
    </w:p>
    <w:p w:rsidR="00B16B24" w:rsidRDefault="00E92C3C" w:rsidP="00E92C3C">
      <w:pPr>
        <w:ind w:left="720" w:hanging="720"/>
        <w:rPr>
          <w:rFonts w:ascii="Arial" w:hAnsi="Arial" w:cs="Arial"/>
        </w:rPr>
      </w:pPr>
      <w:r>
        <w:rPr>
          <w:rFonts w:ascii="Arial" w:hAnsi="Arial" w:cs="Arial"/>
        </w:rPr>
        <w:t>9.01</w:t>
      </w:r>
      <w:r>
        <w:rPr>
          <w:rFonts w:ascii="Arial" w:hAnsi="Arial" w:cs="Arial"/>
        </w:rPr>
        <w:tab/>
      </w:r>
      <w:r w:rsidR="00B16B24">
        <w:rPr>
          <w:rFonts w:ascii="Arial" w:hAnsi="Arial" w:cs="Arial"/>
        </w:rPr>
        <w:t>Contractor recognizes that it is engaged as an independent contractor and acknowledges that University shall have no responsibility to provide vacation, insurance or other benefits normally associated with employee status.</w:t>
      </w:r>
    </w:p>
    <w:p w:rsidR="00E92C3C" w:rsidRDefault="00E92C3C" w:rsidP="00E92C3C">
      <w:pPr>
        <w:ind w:left="720" w:hanging="720"/>
        <w:rPr>
          <w:rFonts w:ascii="Arial" w:hAnsi="Arial" w:cs="Arial"/>
        </w:rPr>
      </w:pPr>
    </w:p>
    <w:p w:rsidR="00E92C3C" w:rsidRDefault="00E92C3C" w:rsidP="00E92C3C">
      <w:pPr>
        <w:rPr>
          <w:rFonts w:ascii="Arial" w:hAnsi="Arial" w:cs="Arial"/>
          <w:b/>
        </w:rPr>
      </w:pPr>
      <w:r w:rsidRPr="002840D5">
        <w:rPr>
          <w:rFonts w:ascii="Arial" w:hAnsi="Arial" w:cs="Arial"/>
          <w:b/>
        </w:rPr>
        <w:t>General Provisions</w:t>
      </w:r>
    </w:p>
    <w:p w:rsidR="00B16B24" w:rsidRDefault="00B16B24" w:rsidP="008B7018">
      <w:pPr>
        <w:numPr>
          <w:ins w:id="0" w:author="Texas State User" w:date="2006-04-03T14:56:00Z"/>
        </w:numPr>
        <w:rPr>
          <w:rFonts w:ascii="Arial" w:hAnsi="Arial" w:cs="Arial"/>
        </w:rPr>
      </w:pPr>
    </w:p>
    <w:p w:rsidR="008B7018" w:rsidRDefault="00E92C3C" w:rsidP="00E92C3C">
      <w:pPr>
        <w:ind w:left="720" w:hanging="720"/>
        <w:rPr>
          <w:rFonts w:ascii="Arial" w:hAnsi="Arial" w:cs="Arial"/>
        </w:rPr>
      </w:pPr>
      <w:r>
        <w:rPr>
          <w:rFonts w:ascii="Arial" w:hAnsi="Arial" w:cs="Arial"/>
        </w:rPr>
        <w:t>10.01</w:t>
      </w:r>
      <w:r>
        <w:rPr>
          <w:rFonts w:ascii="Arial" w:hAnsi="Arial" w:cs="Arial"/>
        </w:rPr>
        <w:tab/>
      </w:r>
      <w:r w:rsidR="008B7018">
        <w:rPr>
          <w:rFonts w:ascii="Arial" w:hAnsi="Arial" w:cs="Arial"/>
        </w:rPr>
        <w:t xml:space="preserve">The parties will construe this agreement under the laws of the State of </w:t>
      </w:r>
      <w:smartTag w:uri="urn:schemas-microsoft-com:office:smarttags" w:element="State">
        <w:smartTag w:uri="urn:schemas-microsoft-com:office:smarttags" w:element="place">
          <w:r w:rsidR="008B7018">
            <w:rPr>
              <w:rFonts w:ascii="Arial" w:hAnsi="Arial" w:cs="Arial"/>
            </w:rPr>
            <w:t>Texas</w:t>
          </w:r>
        </w:smartTag>
      </w:smartTag>
      <w:r w:rsidR="008B7018">
        <w:rPr>
          <w:rFonts w:ascii="Arial" w:hAnsi="Arial" w:cs="Arial"/>
        </w:rPr>
        <w:t>.</w:t>
      </w:r>
      <w:r w:rsidR="008B7018">
        <w:rPr>
          <w:rFonts w:ascii="Arial" w:hAnsi="Arial" w:cs="Arial"/>
        </w:rPr>
        <w:br/>
      </w:r>
    </w:p>
    <w:p w:rsidR="008B7018" w:rsidRDefault="00E92C3C" w:rsidP="00E92C3C">
      <w:pPr>
        <w:ind w:left="720" w:hanging="720"/>
        <w:rPr>
          <w:rFonts w:ascii="Arial" w:hAnsi="Arial" w:cs="Arial"/>
        </w:rPr>
      </w:pPr>
      <w:r>
        <w:rPr>
          <w:rFonts w:ascii="Arial" w:hAnsi="Arial" w:cs="Arial"/>
        </w:rPr>
        <w:t>10.02</w:t>
      </w:r>
      <w:r>
        <w:rPr>
          <w:rFonts w:ascii="Arial" w:hAnsi="Arial" w:cs="Arial"/>
        </w:rPr>
        <w:tab/>
      </w:r>
      <w:r w:rsidR="008B7018">
        <w:rPr>
          <w:rFonts w:ascii="Arial" w:hAnsi="Arial" w:cs="Arial"/>
        </w:rPr>
        <w:t>This is the only agreement of the parties respecting this subject, and it supersedes any prior written or oral agreements between the parties regarding this subject.</w:t>
      </w:r>
      <w:r w:rsidR="008B7018">
        <w:rPr>
          <w:rFonts w:ascii="Arial" w:hAnsi="Arial" w:cs="Arial"/>
        </w:rPr>
        <w:br/>
      </w:r>
    </w:p>
    <w:p w:rsidR="008B7018" w:rsidRDefault="00E92C3C" w:rsidP="00E92C3C">
      <w:pPr>
        <w:ind w:left="720" w:hanging="720"/>
        <w:rPr>
          <w:rFonts w:ascii="Arial" w:hAnsi="Arial" w:cs="Arial"/>
        </w:rPr>
      </w:pPr>
      <w:r>
        <w:rPr>
          <w:rFonts w:ascii="Arial" w:hAnsi="Arial" w:cs="Arial"/>
        </w:rPr>
        <w:t>10.03</w:t>
      </w:r>
      <w:r>
        <w:rPr>
          <w:rFonts w:ascii="Arial" w:hAnsi="Arial" w:cs="Arial"/>
        </w:rPr>
        <w:tab/>
      </w:r>
      <w:r w:rsidR="008B7018">
        <w:rPr>
          <w:rFonts w:ascii="Arial" w:hAnsi="Arial" w:cs="Arial"/>
        </w:rPr>
        <w:t>The parties may not amend this agreement except in writing, dated after the date of this agreement and signed by each party’s representative.</w:t>
      </w:r>
      <w:r w:rsidR="008B7018">
        <w:rPr>
          <w:rFonts w:ascii="Arial" w:hAnsi="Arial" w:cs="Arial"/>
        </w:rPr>
        <w:br/>
      </w:r>
    </w:p>
    <w:p w:rsidR="008B7018" w:rsidRDefault="00E92C3C" w:rsidP="00E92C3C">
      <w:pPr>
        <w:ind w:left="720" w:hanging="720"/>
        <w:rPr>
          <w:rFonts w:ascii="Arial" w:hAnsi="Arial" w:cs="Arial"/>
        </w:rPr>
      </w:pPr>
      <w:r>
        <w:rPr>
          <w:rFonts w:ascii="Arial" w:hAnsi="Arial" w:cs="Arial"/>
        </w:rPr>
        <w:t>10.04</w:t>
      </w:r>
      <w:r>
        <w:rPr>
          <w:rFonts w:ascii="Arial" w:hAnsi="Arial" w:cs="Arial"/>
        </w:rPr>
        <w:tab/>
      </w:r>
      <w:r w:rsidR="008B7018">
        <w:rPr>
          <w:rFonts w:ascii="Arial" w:hAnsi="Arial" w:cs="Arial"/>
        </w:rPr>
        <w:t xml:space="preserve">This agreement binds and </w:t>
      </w:r>
      <w:r w:rsidR="00F81A1B">
        <w:rPr>
          <w:rFonts w:ascii="Arial" w:hAnsi="Arial" w:cs="Arial"/>
        </w:rPr>
        <w:t>inures</w:t>
      </w:r>
      <w:r w:rsidR="008B7018">
        <w:rPr>
          <w:rFonts w:ascii="Arial" w:hAnsi="Arial" w:cs="Arial"/>
        </w:rPr>
        <w:t xml:space="preserve"> to the benefit of the parties and their respective legal representatives, successors, and assigns, where permitted by this agreement.</w:t>
      </w:r>
    </w:p>
    <w:p w:rsidR="006868B4" w:rsidRDefault="006868B4" w:rsidP="006868B4">
      <w:pPr>
        <w:rPr>
          <w:rFonts w:ascii="Arial" w:hAnsi="Arial" w:cs="Arial"/>
        </w:rPr>
      </w:pPr>
    </w:p>
    <w:p w:rsidR="008B7018" w:rsidRDefault="00E92C3C" w:rsidP="00E92C3C">
      <w:pPr>
        <w:ind w:left="720" w:hanging="720"/>
        <w:rPr>
          <w:rFonts w:ascii="Arial" w:hAnsi="Arial" w:cs="Arial"/>
        </w:rPr>
      </w:pPr>
      <w:r>
        <w:rPr>
          <w:rFonts w:ascii="Arial" w:hAnsi="Arial" w:cs="Arial"/>
        </w:rPr>
        <w:t>10.05</w:t>
      </w:r>
      <w:r>
        <w:rPr>
          <w:rFonts w:ascii="Arial" w:hAnsi="Arial" w:cs="Arial"/>
        </w:rPr>
        <w:tab/>
      </w:r>
      <w:r w:rsidR="008B7018">
        <w:rPr>
          <w:rFonts w:ascii="Arial" w:hAnsi="Arial" w:cs="Arial"/>
        </w:rPr>
        <w:t>Neither party may assign its rights or obligations under this agreement without the prior written consent of the other.</w:t>
      </w:r>
    </w:p>
    <w:p w:rsidR="00FD70FF" w:rsidRDefault="00FD70FF" w:rsidP="00FD70FF">
      <w:pPr>
        <w:rPr>
          <w:rFonts w:ascii="Arial" w:hAnsi="Arial" w:cs="Arial"/>
        </w:rPr>
      </w:pPr>
    </w:p>
    <w:p w:rsidR="008B7018" w:rsidRDefault="008B7018" w:rsidP="008B7018">
      <w:pPr>
        <w:rPr>
          <w:rFonts w:ascii="Arial" w:hAnsi="Arial" w:cs="Arial"/>
        </w:rPr>
      </w:pPr>
    </w:p>
    <w:p w:rsidR="00B16B24" w:rsidRDefault="00B16B24" w:rsidP="008B7018">
      <w:pPr>
        <w:rPr>
          <w:rFonts w:ascii="Arial" w:hAnsi="Arial" w:cs="Arial"/>
        </w:rPr>
      </w:pPr>
    </w:p>
    <w:p w:rsidR="00B16B24" w:rsidRDefault="00B16B24" w:rsidP="008B7018">
      <w:pPr>
        <w:rPr>
          <w:rFonts w:ascii="Arial" w:hAnsi="Arial" w:cs="Arial"/>
        </w:rPr>
      </w:pPr>
    </w:p>
    <w:p w:rsidR="00B16B24" w:rsidRDefault="00E92C3C" w:rsidP="008B7018">
      <w:pPr>
        <w:rPr>
          <w:rFonts w:ascii="Arial" w:hAnsi="Arial" w:cs="Arial"/>
        </w:rPr>
      </w:pPr>
      <w:r>
        <w:rPr>
          <w:rFonts w:ascii="Arial" w:hAnsi="Arial" w:cs="Arial"/>
        </w:rPr>
        <w:t>10.06</w:t>
      </w:r>
      <w:r>
        <w:rPr>
          <w:rFonts w:ascii="Arial" w:hAnsi="Arial" w:cs="Arial"/>
        </w:rPr>
        <w:tab/>
      </w:r>
      <w:r w:rsidR="00B16B24">
        <w:rPr>
          <w:rFonts w:ascii="Arial" w:hAnsi="Arial" w:cs="Arial"/>
        </w:rPr>
        <w:t>All notices shall be submitted to:</w:t>
      </w:r>
    </w:p>
    <w:p w:rsidR="00B16B24" w:rsidRDefault="00B16B24" w:rsidP="008B7018">
      <w:pPr>
        <w:rPr>
          <w:rFonts w:ascii="Arial" w:hAnsi="Arial" w:cs="Arial"/>
        </w:rPr>
      </w:pPr>
    </w:p>
    <w:p w:rsidR="00B16B24" w:rsidRDefault="00B16B24" w:rsidP="00E92C3C">
      <w:pPr>
        <w:ind w:firstLine="720"/>
        <w:rPr>
          <w:rFonts w:ascii="Arial" w:hAnsi="Arial" w:cs="Arial"/>
        </w:rPr>
      </w:pPr>
      <w:r>
        <w:rPr>
          <w:rFonts w:ascii="Arial" w:hAnsi="Arial" w:cs="Arial"/>
        </w:rPr>
        <w:t>University</w:t>
      </w:r>
    </w:p>
    <w:p w:rsidR="00B16B24" w:rsidRDefault="00B16B24" w:rsidP="008B7018">
      <w:pPr>
        <w:rPr>
          <w:rFonts w:ascii="Arial" w:hAnsi="Arial" w:cs="Arial"/>
        </w:rPr>
      </w:pPr>
    </w:p>
    <w:p w:rsidR="00B16B24" w:rsidRDefault="00B16B24" w:rsidP="00E92C3C">
      <w:pPr>
        <w:ind w:firstLine="720"/>
        <w:rPr>
          <w:rFonts w:ascii="Arial" w:hAnsi="Arial" w:cs="Arial"/>
        </w:rPr>
      </w:pPr>
      <w:r>
        <w:rPr>
          <w:rFonts w:ascii="Arial" w:hAnsi="Arial" w:cs="Arial"/>
        </w:rPr>
        <w:t>W. Scott Erwin</w:t>
      </w:r>
    </w:p>
    <w:p w:rsidR="00B16B24" w:rsidRDefault="00B16B24" w:rsidP="00E92C3C">
      <w:pPr>
        <w:ind w:firstLine="720"/>
        <w:rPr>
          <w:rFonts w:ascii="Arial" w:hAnsi="Arial" w:cs="Arial"/>
        </w:rPr>
      </w:pPr>
      <w:r>
        <w:rPr>
          <w:rFonts w:ascii="Arial" w:hAnsi="Arial" w:cs="Arial"/>
        </w:rPr>
        <w:t>Office of Sponsored Programs</w:t>
      </w:r>
    </w:p>
    <w:p w:rsidR="00B16B24" w:rsidRDefault="00B16B24" w:rsidP="00E92C3C">
      <w:pPr>
        <w:ind w:firstLine="720"/>
        <w:rPr>
          <w:rFonts w:ascii="Arial" w:hAnsi="Arial" w:cs="Arial"/>
        </w:rPr>
      </w:pPr>
      <w:r>
        <w:rPr>
          <w:rFonts w:ascii="Arial" w:hAnsi="Arial" w:cs="Arial"/>
        </w:rPr>
        <w:t>Texas State University-San Marcos</w:t>
      </w:r>
    </w:p>
    <w:p w:rsidR="00B16B24" w:rsidRDefault="00B16B24" w:rsidP="00E92C3C">
      <w:pPr>
        <w:ind w:firstLine="720"/>
        <w:rPr>
          <w:rFonts w:ascii="Arial" w:hAnsi="Arial" w:cs="Arial"/>
        </w:rPr>
      </w:pPr>
      <w:smartTag w:uri="urn:schemas-microsoft-com:office:smarttags" w:element="Street">
        <w:smartTag w:uri="urn:schemas-microsoft-com:office:smarttags" w:element="address">
          <w:r>
            <w:rPr>
              <w:rFonts w:ascii="Arial" w:hAnsi="Arial" w:cs="Arial"/>
            </w:rPr>
            <w:t>601 University Dr.</w:t>
          </w:r>
        </w:smartTag>
      </w:smartTag>
      <w:r>
        <w:rPr>
          <w:rFonts w:ascii="Arial" w:hAnsi="Arial" w:cs="Arial"/>
        </w:rPr>
        <w:t xml:space="preserve"> JCK 440</w:t>
      </w:r>
    </w:p>
    <w:p w:rsidR="00B16B24" w:rsidRDefault="00B16B24" w:rsidP="00E92C3C">
      <w:pPr>
        <w:ind w:firstLine="720"/>
        <w:rPr>
          <w:rFonts w:ascii="Arial" w:hAnsi="Arial" w:cs="Arial"/>
        </w:rPr>
      </w:pPr>
      <w:smartTag w:uri="urn:schemas-microsoft-com:office:smarttags" w:element="place">
        <w:smartTag w:uri="urn:schemas-microsoft-com:office:smarttags" w:element="City">
          <w:r>
            <w:rPr>
              <w:rFonts w:ascii="Arial" w:hAnsi="Arial" w:cs="Arial"/>
            </w:rPr>
            <w:t>San Marcos</w:t>
          </w:r>
        </w:smartTag>
        <w:r>
          <w:rPr>
            <w:rFonts w:ascii="Arial" w:hAnsi="Arial" w:cs="Arial"/>
          </w:rPr>
          <w:t xml:space="preserve">, </w:t>
        </w:r>
        <w:smartTag w:uri="urn:schemas-microsoft-com:office:smarttags" w:element="State">
          <w:r>
            <w:rPr>
              <w:rFonts w:ascii="Arial" w:hAnsi="Arial" w:cs="Arial"/>
            </w:rPr>
            <w:t>TX</w:t>
          </w:r>
        </w:smartTag>
        <w:r>
          <w:rPr>
            <w:rFonts w:ascii="Arial" w:hAnsi="Arial" w:cs="Arial"/>
          </w:rPr>
          <w:t xml:space="preserve"> </w:t>
        </w:r>
        <w:smartTag w:uri="urn:schemas-microsoft-com:office:smarttags" w:element="PostalCode">
          <w:r>
            <w:rPr>
              <w:rFonts w:ascii="Arial" w:hAnsi="Arial" w:cs="Arial"/>
            </w:rPr>
            <w:t>78666</w:t>
          </w:r>
        </w:smartTag>
      </w:smartTag>
    </w:p>
    <w:p w:rsidR="00B16B24" w:rsidRDefault="00B16B24" w:rsidP="008B7018">
      <w:pPr>
        <w:rPr>
          <w:rFonts w:ascii="Arial" w:hAnsi="Arial" w:cs="Arial"/>
        </w:rPr>
      </w:pPr>
    </w:p>
    <w:p w:rsidR="00B16B24" w:rsidRDefault="00B16B24" w:rsidP="008B7018">
      <w:pPr>
        <w:rPr>
          <w:rFonts w:ascii="Arial" w:hAnsi="Arial" w:cs="Arial"/>
        </w:rPr>
      </w:pPr>
    </w:p>
    <w:p w:rsidR="00B16B24" w:rsidRDefault="00B16B24" w:rsidP="00E92C3C">
      <w:pPr>
        <w:ind w:firstLine="720"/>
        <w:rPr>
          <w:rFonts w:ascii="Arial" w:hAnsi="Arial" w:cs="Arial"/>
        </w:rPr>
      </w:pPr>
      <w:r>
        <w:rPr>
          <w:rFonts w:ascii="Arial" w:hAnsi="Arial" w:cs="Arial"/>
        </w:rPr>
        <w:t>Contractor</w:t>
      </w:r>
    </w:p>
    <w:p w:rsidR="00B16B24" w:rsidRDefault="00B16B24" w:rsidP="00E92C3C">
      <w:pPr>
        <w:ind w:firstLine="720"/>
        <w:rPr>
          <w:rFonts w:ascii="Arial" w:hAnsi="Arial" w:cs="Arial"/>
        </w:rPr>
      </w:pPr>
      <w:r>
        <w:rPr>
          <w:rFonts w:ascii="Arial" w:hAnsi="Arial" w:cs="Arial"/>
        </w:rPr>
        <w:t>Name</w:t>
      </w:r>
    </w:p>
    <w:p w:rsidR="00B16B24" w:rsidRDefault="00B16B24" w:rsidP="00E92C3C">
      <w:pPr>
        <w:ind w:firstLine="720"/>
        <w:rPr>
          <w:rFonts w:ascii="Arial" w:hAnsi="Arial" w:cs="Arial"/>
        </w:rPr>
      </w:pPr>
      <w:r>
        <w:rPr>
          <w:rFonts w:ascii="Arial" w:hAnsi="Arial" w:cs="Arial"/>
        </w:rPr>
        <w:t>Address</w:t>
      </w:r>
    </w:p>
    <w:p w:rsidR="00B16B24" w:rsidRDefault="00B16B24" w:rsidP="008B7018">
      <w:pPr>
        <w:rPr>
          <w:rFonts w:ascii="Arial" w:hAnsi="Arial" w:cs="Arial"/>
        </w:rPr>
      </w:pPr>
    </w:p>
    <w:p w:rsidR="00B16B24" w:rsidRDefault="00E92C3C" w:rsidP="008B7018">
      <w:pPr>
        <w:rPr>
          <w:rFonts w:ascii="Arial" w:hAnsi="Arial" w:cs="Arial"/>
        </w:rPr>
      </w:pPr>
      <w:r>
        <w:rPr>
          <w:rFonts w:ascii="Arial" w:hAnsi="Arial" w:cs="Arial"/>
        </w:rPr>
        <w:t>10.07</w:t>
      </w:r>
      <w:r>
        <w:rPr>
          <w:rFonts w:ascii="Arial" w:hAnsi="Arial" w:cs="Arial"/>
        </w:rPr>
        <w:tab/>
      </w:r>
      <w:r w:rsidR="00B16B24">
        <w:rPr>
          <w:rFonts w:ascii="Arial" w:hAnsi="Arial" w:cs="Arial"/>
        </w:rPr>
        <w:t>Severability</w:t>
      </w:r>
    </w:p>
    <w:p w:rsidR="00B16B24" w:rsidRDefault="00B16B24" w:rsidP="008B7018">
      <w:pPr>
        <w:rPr>
          <w:rFonts w:ascii="Arial" w:hAnsi="Arial" w:cs="Arial"/>
        </w:rPr>
      </w:pPr>
    </w:p>
    <w:p w:rsidR="00B16B24" w:rsidRDefault="00B16B24" w:rsidP="00E92C3C">
      <w:pPr>
        <w:numPr>
          <w:ins w:id="1" w:author="Texas State User" w:date="2006-04-04T07:58:00Z"/>
        </w:numPr>
        <w:ind w:left="720"/>
        <w:rPr>
          <w:rFonts w:ascii="Arial" w:hAnsi="Arial" w:cs="Arial"/>
        </w:rPr>
      </w:pPr>
      <w:proofErr w:type="gramStart"/>
      <w:r>
        <w:rPr>
          <w:rFonts w:ascii="Arial" w:hAnsi="Arial" w:cs="Arial"/>
        </w:rPr>
        <w:t>In case any provision hereof shall, for any reason, be held invalid or unenforceable in any respect, such invalidity or unenforceability shall not affect any other provision hereof.</w:t>
      </w:r>
      <w:proofErr w:type="gramEnd"/>
      <w:r>
        <w:rPr>
          <w:rFonts w:ascii="Arial" w:hAnsi="Arial" w:cs="Arial"/>
        </w:rPr>
        <w:t xml:space="preserve"> </w:t>
      </w:r>
    </w:p>
    <w:p w:rsidR="008B7018" w:rsidRDefault="008B7018" w:rsidP="008B7018">
      <w:pPr>
        <w:rPr>
          <w:rFonts w:ascii="Arial" w:hAnsi="Arial" w:cs="Arial"/>
        </w:rPr>
      </w:pPr>
    </w:p>
    <w:p w:rsidR="00E92C3C" w:rsidRDefault="00E92C3C" w:rsidP="008B7018">
      <w:pPr>
        <w:rPr>
          <w:rFonts w:ascii="Arial" w:hAnsi="Arial" w:cs="Arial"/>
        </w:rPr>
      </w:pPr>
    </w:p>
    <w:p w:rsidR="00E92C3C" w:rsidRDefault="00E92C3C" w:rsidP="008B7018">
      <w:pPr>
        <w:rPr>
          <w:rFonts w:ascii="Arial" w:hAnsi="Arial" w:cs="Arial"/>
        </w:rPr>
      </w:pPr>
    </w:p>
    <w:p w:rsidR="008B7018" w:rsidRPr="00E92C3C" w:rsidRDefault="008B7018" w:rsidP="008B7018">
      <w:pPr>
        <w:rPr>
          <w:rFonts w:ascii="Arial" w:hAnsi="Arial" w:cs="Arial"/>
          <w:b/>
        </w:rPr>
      </w:pPr>
      <w:r w:rsidRPr="00E92C3C">
        <w:rPr>
          <w:rFonts w:ascii="Arial" w:hAnsi="Arial" w:cs="Arial"/>
          <w:b/>
        </w:rPr>
        <w:t>Texas State University-San Marcos</w:t>
      </w:r>
    </w:p>
    <w:p w:rsidR="008B7018" w:rsidRDefault="008B7018" w:rsidP="008B7018">
      <w:pPr>
        <w:rPr>
          <w:rFonts w:ascii="Arial" w:hAnsi="Arial" w:cs="Arial"/>
        </w:rPr>
      </w:pPr>
    </w:p>
    <w:p w:rsidR="008B7018" w:rsidRDefault="008B7018" w:rsidP="008B7018">
      <w:pPr>
        <w:rPr>
          <w:rFonts w:ascii="Arial" w:hAnsi="Arial" w:cs="Arial"/>
        </w:rPr>
      </w:pPr>
    </w:p>
    <w:p w:rsidR="008B7018" w:rsidRDefault="008B7018" w:rsidP="008B7018">
      <w:pPr>
        <w:rPr>
          <w:rFonts w:ascii="Arial" w:hAnsi="Arial" w:cs="Arial"/>
        </w:rPr>
      </w:pPr>
    </w:p>
    <w:p w:rsidR="008B7018" w:rsidRDefault="008B7018" w:rsidP="008B7018">
      <w:pPr>
        <w:rPr>
          <w:rFonts w:ascii="Arial" w:hAnsi="Arial" w:cs="Arial"/>
        </w:rPr>
      </w:pPr>
      <w:r>
        <w:rPr>
          <w:rFonts w:ascii="Arial" w:hAnsi="Arial" w:cs="Arial"/>
        </w:rPr>
        <w:t>By:</w:t>
      </w:r>
      <w:r>
        <w:rPr>
          <w:rFonts w:ascii="Arial" w:hAnsi="Arial" w:cs="Arial"/>
        </w:rPr>
        <w:tab/>
        <w:t>___________________________</w:t>
      </w:r>
    </w:p>
    <w:p w:rsidR="000A5CE9" w:rsidRDefault="008B7018" w:rsidP="008B7018">
      <w:pPr>
        <w:rPr>
          <w:rFonts w:ascii="Arial" w:hAnsi="Arial" w:cs="Arial"/>
        </w:rPr>
      </w:pPr>
      <w:r>
        <w:rPr>
          <w:rFonts w:ascii="Arial" w:hAnsi="Arial" w:cs="Arial"/>
        </w:rPr>
        <w:tab/>
      </w:r>
      <w:r w:rsidR="00E92C3C">
        <w:rPr>
          <w:rFonts w:ascii="Arial" w:hAnsi="Arial" w:cs="Arial"/>
        </w:rPr>
        <w:t>W</w:t>
      </w:r>
      <w:r w:rsidR="00B16B24">
        <w:rPr>
          <w:rFonts w:ascii="Arial" w:hAnsi="Arial" w:cs="Arial"/>
        </w:rPr>
        <w:t>. Scott Erwin</w:t>
      </w:r>
    </w:p>
    <w:p w:rsidR="00B16B24" w:rsidRDefault="00971DF3" w:rsidP="001C64AB">
      <w:pPr>
        <w:numPr>
          <w:ins w:id="2" w:author="Texas State User" w:date="2006-04-04T08:03:00Z"/>
        </w:numPr>
        <w:ind w:firstLine="720"/>
        <w:rPr>
          <w:rFonts w:ascii="Arial" w:hAnsi="Arial" w:cs="Arial"/>
        </w:rPr>
      </w:pPr>
      <w:r>
        <w:rPr>
          <w:rFonts w:ascii="Arial" w:hAnsi="Arial" w:cs="Arial"/>
        </w:rPr>
        <w:t>Director,</w:t>
      </w:r>
      <w:r w:rsidR="00B16B24">
        <w:rPr>
          <w:rFonts w:ascii="Arial" w:hAnsi="Arial" w:cs="Arial"/>
        </w:rPr>
        <w:t xml:space="preserve"> Office of Sponsored Programs</w:t>
      </w:r>
    </w:p>
    <w:p w:rsidR="00E979BE" w:rsidRDefault="00E979BE" w:rsidP="008B7018">
      <w:pPr>
        <w:rPr>
          <w:rFonts w:ascii="Arial" w:hAnsi="Arial" w:cs="Arial"/>
        </w:rPr>
      </w:pPr>
    </w:p>
    <w:p w:rsidR="00E979BE" w:rsidRPr="00E92C3C" w:rsidRDefault="00FD70FF" w:rsidP="008B7018">
      <w:pPr>
        <w:rPr>
          <w:rFonts w:ascii="Arial" w:hAnsi="Arial" w:cs="Arial"/>
          <w:b/>
        </w:rPr>
      </w:pPr>
      <w:r w:rsidRPr="00E92C3C">
        <w:rPr>
          <w:rFonts w:ascii="Arial" w:hAnsi="Arial" w:cs="Arial"/>
          <w:b/>
        </w:rPr>
        <w:t>Contractor</w:t>
      </w:r>
    </w:p>
    <w:p w:rsidR="00E92C3C" w:rsidRPr="00E92C3C" w:rsidRDefault="00E92C3C" w:rsidP="008B7018">
      <w:pPr>
        <w:rPr>
          <w:rFonts w:ascii="Arial" w:hAnsi="Arial" w:cs="Arial"/>
        </w:rPr>
      </w:pPr>
    </w:p>
    <w:p w:rsidR="00E979BE" w:rsidRDefault="00E979BE" w:rsidP="008B7018">
      <w:pPr>
        <w:rPr>
          <w:rFonts w:ascii="Arial" w:hAnsi="Arial" w:cs="Arial"/>
        </w:rPr>
      </w:pPr>
    </w:p>
    <w:p w:rsidR="00E979BE" w:rsidRDefault="00E979BE" w:rsidP="008B7018">
      <w:pPr>
        <w:rPr>
          <w:rFonts w:ascii="Arial" w:hAnsi="Arial" w:cs="Arial"/>
        </w:rPr>
      </w:pPr>
      <w:r>
        <w:rPr>
          <w:rFonts w:ascii="Arial" w:hAnsi="Arial" w:cs="Arial"/>
        </w:rPr>
        <w:t>By:</w:t>
      </w:r>
      <w:r>
        <w:rPr>
          <w:rFonts w:ascii="Arial" w:hAnsi="Arial" w:cs="Arial"/>
        </w:rPr>
        <w:tab/>
        <w:t>____________________________</w:t>
      </w:r>
    </w:p>
    <w:p w:rsidR="00077CED" w:rsidRDefault="00E979BE" w:rsidP="008B7018">
      <w:pPr>
        <w:rPr>
          <w:rFonts w:ascii="Arial" w:hAnsi="Arial" w:cs="Arial"/>
        </w:rPr>
      </w:pPr>
      <w:r>
        <w:rPr>
          <w:rFonts w:ascii="Arial" w:hAnsi="Arial" w:cs="Arial"/>
        </w:rPr>
        <w:tab/>
        <w:t>Authorized Officer</w:t>
      </w:r>
      <w:r w:rsidR="00CE1963">
        <w:rPr>
          <w:rFonts w:ascii="Arial" w:hAnsi="Arial" w:cs="Arial"/>
        </w:rPr>
        <w:br/>
      </w:r>
      <w:r w:rsidR="00077CED">
        <w:rPr>
          <w:rFonts w:ascii="Arial" w:hAnsi="Arial" w:cs="Arial"/>
        </w:rPr>
        <w:br/>
      </w:r>
    </w:p>
    <w:p w:rsidR="00077CED" w:rsidRPr="00D86EE5" w:rsidRDefault="00077CED" w:rsidP="00077CED">
      <w:pPr>
        <w:rPr>
          <w:rFonts w:ascii="Arial" w:hAnsi="Arial" w:cs="Arial"/>
        </w:rPr>
      </w:pPr>
      <w:r>
        <w:rPr>
          <w:rFonts w:ascii="Arial" w:hAnsi="Arial" w:cs="Arial"/>
        </w:rPr>
        <w:br/>
      </w:r>
    </w:p>
    <w:sectPr w:rsidR="00077CED" w:rsidRPr="00D86EE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3C1E"/>
    <w:multiLevelType w:val="multilevel"/>
    <w:tmpl w:val="1B6E935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198011F"/>
    <w:multiLevelType w:val="multilevel"/>
    <w:tmpl w:val="61ECF772"/>
    <w:lvl w:ilvl="0">
      <w:start w:val="4"/>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EC50471"/>
    <w:multiLevelType w:val="hybridMultilevel"/>
    <w:tmpl w:val="815407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B55930"/>
    <w:multiLevelType w:val="multilevel"/>
    <w:tmpl w:val="ECB0E07E"/>
    <w:lvl w:ilvl="0">
      <w:start w:val="5"/>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6129390D"/>
    <w:multiLevelType w:val="hybridMultilevel"/>
    <w:tmpl w:val="C2387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257CCA"/>
    <w:multiLevelType w:val="multilevel"/>
    <w:tmpl w:val="9BAE11E8"/>
    <w:lvl w:ilvl="0">
      <w:start w:val="2"/>
      <w:numFmt w:val="decimal"/>
      <w:lvlText w:val="%1"/>
      <w:lvlJc w:val="left"/>
      <w:pPr>
        <w:tabs>
          <w:tab w:val="num" w:pos="720"/>
        </w:tabs>
        <w:ind w:left="720" w:hanging="720"/>
      </w:pPr>
      <w:rPr>
        <w:rFonts w:hint="default"/>
      </w:rPr>
    </w:lvl>
    <w:lvl w:ilvl="1">
      <w:start w:val="1"/>
      <w:numFmt w:val="decimalZero"/>
      <w:lvlText w:val="%1.%2"/>
      <w:lvlJc w:val="left"/>
      <w:pPr>
        <w:tabs>
          <w:tab w:val="num" w:pos="900"/>
        </w:tabs>
        <w:ind w:left="90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AE948F2"/>
    <w:multiLevelType w:val="hybridMultilevel"/>
    <w:tmpl w:val="61125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EA44D4"/>
    <w:multiLevelType w:val="multilevel"/>
    <w:tmpl w:val="7D86F502"/>
    <w:lvl w:ilvl="0">
      <w:start w:val="6"/>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5980D3B"/>
    <w:multiLevelType w:val="multilevel"/>
    <w:tmpl w:val="66C4E5BE"/>
    <w:lvl w:ilvl="0">
      <w:start w:val="3"/>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5"/>
  </w:num>
  <w:num w:numId="4">
    <w:abstractNumId w:val="8"/>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440148"/>
    <w:rsid w:val="00077CED"/>
    <w:rsid w:val="000A5CE9"/>
    <w:rsid w:val="000A6CED"/>
    <w:rsid w:val="00195AE9"/>
    <w:rsid w:val="001C64AB"/>
    <w:rsid w:val="002840D5"/>
    <w:rsid w:val="003465A0"/>
    <w:rsid w:val="003C7A46"/>
    <w:rsid w:val="003D0DDD"/>
    <w:rsid w:val="00440148"/>
    <w:rsid w:val="00453561"/>
    <w:rsid w:val="00577C84"/>
    <w:rsid w:val="005F7D27"/>
    <w:rsid w:val="006868B4"/>
    <w:rsid w:val="006C7842"/>
    <w:rsid w:val="006D04C8"/>
    <w:rsid w:val="006E5314"/>
    <w:rsid w:val="00822AA5"/>
    <w:rsid w:val="008B7018"/>
    <w:rsid w:val="008E3C78"/>
    <w:rsid w:val="00952AD5"/>
    <w:rsid w:val="00971DF3"/>
    <w:rsid w:val="00B16B24"/>
    <w:rsid w:val="00BA4BCF"/>
    <w:rsid w:val="00BE1E44"/>
    <w:rsid w:val="00CE1963"/>
    <w:rsid w:val="00D50CEA"/>
    <w:rsid w:val="00D66229"/>
    <w:rsid w:val="00D66559"/>
    <w:rsid w:val="00D86EE5"/>
    <w:rsid w:val="00E016A1"/>
    <w:rsid w:val="00E92C3C"/>
    <w:rsid w:val="00E979BE"/>
    <w:rsid w:val="00EF03B7"/>
    <w:rsid w:val="00F13C03"/>
    <w:rsid w:val="00F16E04"/>
    <w:rsid w:val="00F56A7E"/>
    <w:rsid w:val="00F6176B"/>
    <w:rsid w:val="00F81A1B"/>
    <w:rsid w:val="00FD7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ostalCod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BA4BCF"/>
    <w:rPr>
      <w:rFonts w:ascii="Tahoma" w:hAnsi="Tahoma" w:cs="Tahoma"/>
      <w:sz w:val="16"/>
      <w:szCs w:val="16"/>
    </w:rPr>
  </w:style>
  <w:style w:type="character" w:styleId="CommentReference">
    <w:name w:val="annotation reference"/>
    <w:basedOn w:val="DefaultParagraphFont"/>
    <w:semiHidden/>
    <w:rsid w:val="00BA4BCF"/>
    <w:rPr>
      <w:sz w:val="16"/>
      <w:szCs w:val="16"/>
    </w:rPr>
  </w:style>
  <w:style w:type="paragraph" w:styleId="CommentText">
    <w:name w:val="annotation text"/>
    <w:basedOn w:val="Normal"/>
    <w:semiHidden/>
    <w:rsid w:val="00BA4BCF"/>
    <w:rPr>
      <w:sz w:val="20"/>
      <w:szCs w:val="20"/>
    </w:rPr>
  </w:style>
  <w:style w:type="paragraph" w:styleId="CommentSubject">
    <w:name w:val="annotation subject"/>
    <w:basedOn w:val="CommentText"/>
    <w:next w:val="CommentText"/>
    <w:semiHidden/>
    <w:rsid w:val="00BA4BC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Aromatherapy Study – Protocol for Pilot Study</vt:lpstr>
    </vt:vector>
  </TitlesOfParts>
  <Company>Long Term Care  Institute SWT</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Aromatherapy Study – Protocol for Pilot Study</dc:title>
  <dc:subject/>
  <dc:creator>Sandy Ransom</dc:creator>
  <cp:keywords/>
  <dc:description/>
  <cp:lastModifiedBy>Collins, Clip</cp:lastModifiedBy>
  <cp:revision>2</cp:revision>
  <cp:lastPrinted>2005-04-12T17:21:00Z</cp:lastPrinted>
  <dcterms:created xsi:type="dcterms:W3CDTF">2009-04-30T17:57:00Z</dcterms:created>
  <dcterms:modified xsi:type="dcterms:W3CDTF">2009-04-30T17:57:00Z</dcterms:modified>
</cp:coreProperties>
</file>