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06F" w:rsidRPr="00947E78" w:rsidRDefault="00E01C19" w:rsidP="0060571C">
      <w:pPr>
        <w:autoSpaceDE w:val="0"/>
        <w:autoSpaceDN w:val="0"/>
        <w:adjustRightInd w:val="0"/>
        <w:jc w:val="center"/>
        <w:rPr>
          <w:b/>
          <w:bCs/>
          <w:color w:val="000000"/>
          <w:sz w:val="22"/>
          <w:szCs w:val="22"/>
        </w:rPr>
      </w:pPr>
      <w:r>
        <w:rPr>
          <w:b/>
          <w:bCs/>
          <w:color w:val="000000"/>
          <w:sz w:val="22"/>
          <w:szCs w:val="22"/>
        </w:rPr>
        <w:t>Consent</w:t>
      </w:r>
      <w:r w:rsidR="00DA2B88">
        <w:rPr>
          <w:b/>
          <w:bCs/>
          <w:color w:val="000000"/>
          <w:sz w:val="22"/>
          <w:szCs w:val="22"/>
        </w:rPr>
        <w:t xml:space="preserve"> Form</w:t>
      </w:r>
    </w:p>
    <w:p w:rsidR="0006306F" w:rsidRPr="00947E78" w:rsidRDefault="0006306F" w:rsidP="0006306F">
      <w:pPr>
        <w:autoSpaceDE w:val="0"/>
        <w:autoSpaceDN w:val="0"/>
        <w:adjustRightInd w:val="0"/>
        <w:rPr>
          <w:b/>
          <w:bCs/>
          <w:color w:val="000000"/>
          <w:sz w:val="22"/>
          <w:szCs w:val="22"/>
        </w:rPr>
      </w:pPr>
    </w:p>
    <w:p w:rsidR="00E01C19" w:rsidRDefault="004933FE" w:rsidP="00BA19B4">
      <w:pPr>
        <w:jc w:val="center"/>
        <w:rPr>
          <w:b/>
        </w:rPr>
      </w:pPr>
      <w:r>
        <w:rPr>
          <w:b/>
        </w:rPr>
        <w:t xml:space="preserve">Evaluating Treatment Effectiveness of </w:t>
      </w:r>
      <w:del w:id="0" w:author="Farzan Irani" w:date="2011-02-03T14:28:00Z">
        <w:r w:rsidDel="000B27F3">
          <w:rPr>
            <w:b/>
          </w:rPr>
          <w:delText>a Multi-faceted Stuttering Treatment Program</w:delText>
        </w:r>
      </w:del>
      <w:ins w:id="1" w:author="Farzan Irani" w:date="2011-02-03T14:28:00Z">
        <w:r w:rsidR="000B27F3">
          <w:rPr>
            <w:b/>
          </w:rPr>
          <w:t>the Comprehensive Stuttering Therapy Program for Adults (CSTP-A)</w:t>
        </w:r>
      </w:ins>
      <w:bookmarkStart w:id="2" w:name="_GoBack"/>
      <w:bookmarkEnd w:id="2"/>
    </w:p>
    <w:p w:rsidR="0088384F" w:rsidRPr="00BA19B4" w:rsidRDefault="0088384F" w:rsidP="00BA19B4">
      <w:pPr>
        <w:jc w:val="center"/>
        <w:rPr>
          <w:b/>
        </w:rPr>
      </w:pPr>
      <w:r>
        <w:rPr>
          <w:b/>
        </w:rPr>
        <w:t>IRB#:_________________</w:t>
      </w:r>
    </w:p>
    <w:p w:rsidR="0006306F" w:rsidRPr="00BA19B4" w:rsidRDefault="0006306F" w:rsidP="0006306F">
      <w:pPr>
        <w:autoSpaceDE w:val="0"/>
        <w:autoSpaceDN w:val="0"/>
        <w:adjustRightInd w:val="0"/>
        <w:rPr>
          <w:b/>
          <w:color w:val="000000"/>
          <w:sz w:val="22"/>
          <w:szCs w:val="22"/>
        </w:rPr>
      </w:pPr>
    </w:p>
    <w:p w:rsidR="0006306F" w:rsidRPr="00947E78" w:rsidRDefault="0006306F" w:rsidP="0006306F">
      <w:pPr>
        <w:autoSpaceDE w:val="0"/>
        <w:autoSpaceDN w:val="0"/>
        <w:adjustRightInd w:val="0"/>
        <w:rPr>
          <w:b/>
          <w:bCs/>
          <w:color w:val="000000"/>
          <w:sz w:val="22"/>
          <w:szCs w:val="22"/>
        </w:rPr>
      </w:pPr>
    </w:p>
    <w:p w:rsidR="0006306F" w:rsidRPr="00947E78" w:rsidRDefault="0006306F" w:rsidP="0006306F">
      <w:pPr>
        <w:autoSpaceDE w:val="0"/>
        <w:autoSpaceDN w:val="0"/>
        <w:adjustRightInd w:val="0"/>
        <w:rPr>
          <w:color w:val="000000"/>
          <w:sz w:val="22"/>
          <w:szCs w:val="22"/>
        </w:rPr>
      </w:pPr>
      <w:r w:rsidRPr="00947E78">
        <w:rPr>
          <w:b/>
          <w:bCs/>
          <w:color w:val="000000"/>
          <w:sz w:val="22"/>
          <w:szCs w:val="22"/>
        </w:rPr>
        <w:t>Principal Investigator</w:t>
      </w:r>
      <w:r w:rsidRPr="00947E78">
        <w:rPr>
          <w:color w:val="000000"/>
          <w:sz w:val="22"/>
          <w:szCs w:val="22"/>
        </w:rPr>
        <w:t xml:space="preserve">:  </w:t>
      </w:r>
      <w:r w:rsidR="00BE5957">
        <w:rPr>
          <w:color w:val="000000"/>
          <w:sz w:val="22"/>
          <w:szCs w:val="22"/>
        </w:rPr>
        <w:t>Farzan Irani</w:t>
      </w:r>
      <w:r w:rsidR="00AA02A1">
        <w:rPr>
          <w:color w:val="000000"/>
          <w:sz w:val="22"/>
          <w:szCs w:val="22"/>
        </w:rPr>
        <w:t>,</w:t>
      </w:r>
      <w:r w:rsidR="00BE5957">
        <w:rPr>
          <w:color w:val="000000"/>
          <w:sz w:val="22"/>
          <w:szCs w:val="22"/>
        </w:rPr>
        <w:t xml:space="preserve"> Ph.D, CCC-SLP;</w:t>
      </w:r>
      <w:r w:rsidR="008D1F33">
        <w:rPr>
          <w:color w:val="000000"/>
          <w:sz w:val="22"/>
          <w:szCs w:val="22"/>
        </w:rPr>
        <w:t xml:space="preserve"> Assistant Professor, Texas State University – San Marcos</w:t>
      </w:r>
      <w:r w:rsidR="00BE5957">
        <w:rPr>
          <w:color w:val="000000"/>
          <w:sz w:val="22"/>
          <w:szCs w:val="22"/>
        </w:rPr>
        <w:t xml:space="preserve">; Department of Communication Disorders; Email: </w:t>
      </w:r>
      <w:hyperlink r:id="rId5" w:history="1">
        <w:r w:rsidR="00BE5957" w:rsidRPr="002C340B">
          <w:rPr>
            <w:rStyle w:val="Hyperlink"/>
            <w:sz w:val="22"/>
            <w:szCs w:val="22"/>
          </w:rPr>
          <w:t>firani@txstate.edu</w:t>
        </w:r>
      </w:hyperlink>
      <w:r w:rsidR="00BE5957">
        <w:rPr>
          <w:color w:val="000000"/>
          <w:sz w:val="22"/>
          <w:szCs w:val="22"/>
        </w:rPr>
        <w:t>; Phone: (512)245-6599.</w:t>
      </w:r>
    </w:p>
    <w:p w:rsidR="0006306F" w:rsidRPr="00947E78" w:rsidRDefault="0006306F" w:rsidP="0006306F">
      <w:pPr>
        <w:autoSpaceDE w:val="0"/>
        <w:autoSpaceDN w:val="0"/>
        <w:adjustRightInd w:val="0"/>
        <w:rPr>
          <w:color w:val="000000"/>
          <w:sz w:val="22"/>
          <w:szCs w:val="22"/>
        </w:rPr>
      </w:pPr>
    </w:p>
    <w:p w:rsidR="0006306F" w:rsidRPr="00947E78" w:rsidRDefault="0006306F" w:rsidP="0006306F">
      <w:pPr>
        <w:autoSpaceDE w:val="0"/>
        <w:autoSpaceDN w:val="0"/>
        <w:adjustRightInd w:val="0"/>
        <w:rPr>
          <w:b/>
          <w:bCs/>
          <w:color w:val="000000"/>
          <w:sz w:val="22"/>
          <w:szCs w:val="22"/>
        </w:rPr>
      </w:pPr>
      <w:r w:rsidRPr="00947E78">
        <w:rPr>
          <w:b/>
          <w:bCs/>
          <w:color w:val="000000"/>
          <w:sz w:val="22"/>
          <w:szCs w:val="22"/>
        </w:rPr>
        <w:t xml:space="preserve">Dear </w:t>
      </w:r>
      <w:r w:rsidR="00D80716">
        <w:rPr>
          <w:b/>
          <w:bCs/>
          <w:color w:val="000000"/>
          <w:sz w:val="22"/>
          <w:szCs w:val="22"/>
        </w:rPr>
        <w:t>Participant</w:t>
      </w:r>
      <w:r w:rsidRPr="00947E78">
        <w:rPr>
          <w:b/>
          <w:bCs/>
          <w:color w:val="000000"/>
          <w:sz w:val="22"/>
          <w:szCs w:val="22"/>
        </w:rPr>
        <w:t>:</w:t>
      </w:r>
    </w:p>
    <w:p w:rsidR="0006306F" w:rsidRPr="00947E78" w:rsidRDefault="0006306F" w:rsidP="0006306F">
      <w:pPr>
        <w:autoSpaceDE w:val="0"/>
        <w:autoSpaceDN w:val="0"/>
        <w:adjustRightInd w:val="0"/>
        <w:rPr>
          <w:b/>
          <w:bCs/>
          <w:color w:val="000000"/>
          <w:sz w:val="22"/>
          <w:szCs w:val="22"/>
        </w:rPr>
      </w:pPr>
    </w:p>
    <w:p w:rsidR="00C5132D" w:rsidRDefault="0006306F" w:rsidP="0006306F">
      <w:pPr>
        <w:autoSpaceDE w:val="0"/>
        <w:autoSpaceDN w:val="0"/>
        <w:adjustRightInd w:val="0"/>
        <w:rPr>
          <w:color w:val="000000"/>
          <w:sz w:val="22"/>
          <w:szCs w:val="22"/>
        </w:rPr>
      </w:pPr>
      <w:r w:rsidRPr="00947E78">
        <w:rPr>
          <w:color w:val="000000"/>
          <w:sz w:val="22"/>
          <w:szCs w:val="22"/>
        </w:rPr>
        <w:t>You are being asked to participa</w:t>
      </w:r>
      <w:r w:rsidR="00DA2B88">
        <w:rPr>
          <w:color w:val="000000"/>
          <w:sz w:val="22"/>
          <w:szCs w:val="22"/>
        </w:rPr>
        <w:t>te</w:t>
      </w:r>
      <w:r w:rsidRPr="00947E78">
        <w:rPr>
          <w:color w:val="000000"/>
          <w:sz w:val="22"/>
          <w:szCs w:val="22"/>
        </w:rPr>
        <w:t xml:space="preserve"> in this </w:t>
      </w:r>
      <w:r w:rsidR="00DA2B88">
        <w:rPr>
          <w:color w:val="000000"/>
          <w:sz w:val="22"/>
          <w:szCs w:val="22"/>
        </w:rPr>
        <w:t xml:space="preserve">research </w:t>
      </w:r>
      <w:r w:rsidRPr="00947E78">
        <w:rPr>
          <w:color w:val="000000"/>
          <w:sz w:val="22"/>
          <w:szCs w:val="22"/>
        </w:rPr>
        <w:t>study because you</w:t>
      </w:r>
      <w:r w:rsidR="001416DF">
        <w:rPr>
          <w:color w:val="000000"/>
          <w:sz w:val="22"/>
          <w:szCs w:val="22"/>
        </w:rPr>
        <w:t xml:space="preserve"> </w:t>
      </w:r>
      <w:r w:rsidR="00D80716">
        <w:rPr>
          <w:color w:val="000000"/>
          <w:sz w:val="22"/>
          <w:szCs w:val="22"/>
        </w:rPr>
        <w:t xml:space="preserve">enrolled to receive therapy services at Texas State University – San Marco’s Department of Communication Disorders </w:t>
      </w:r>
      <w:del w:id="3" w:author="Farzan Irani" w:date="2011-02-03T14:28:00Z">
        <w:r w:rsidR="00D80716" w:rsidDel="006054B6">
          <w:rPr>
            <w:color w:val="000000"/>
            <w:sz w:val="22"/>
            <w:szCs w:val="22"/>
          </w:rPr>
          <w:delText>Summer Intensive Stuttering Clinic</w:delText>
        </w:r>
      </w:del>
      <w:ins w:id="4" w:author="Farzan Irani" w:date="2011-02-03T14:28:00Z">
        <w:r w:rsidR="006054B6">
          <w:rPr>
            <w:color w:val="000000"/>
            <w:sz w:val="22"/>
            <w:szCs w:val="22"/>
          </w:rPr>
          <w:t>Comprehensive Stuttering Therapy Program for Adults (CSTP-A)</w:t>
        </w:r>
      </w:ins>
      <w:r w:rsidR="00D80716">
        <w:rPr>
          <w:color w:val="000000"/>
          <w:sz w:val="22"/>
          <w:szCs w:val="22"/>
        </w:rPr>
        <w:t>. The purpose of this study is to determine the effectiveness of therapy services offered during the intensive clinic and telepractice follow-up. As part of this study, all data gathered during the clinic about changes</w:t>
      </w:r>
      <w:r w:rsidR="00A37DBA">
        <w:rPr>
          <w:color w:val="000000"/>
          <w:sz w:val="22"/>
          <w:szCs w:val="22"/>
        </w:rPr>
        <w:t xml:space="preserve"> in the frequency of stuttering</w:t>
      </w:r>
      <w:r w:rsidR="00D80716">
        <w:rPr>
          <w:color w:val="000000"/>
          <w:sz w:val="22"/>
          <w:szCs w:val="22"/>
        </w:rPr>
        <w:t xml:space="preserve"> and self-reported changes in attitudes toward stuttering will be analyzed to evaluate the effectiveness of the program offered.</w:t>
      </w:r>
      <w:r w:rsidR="006751FE">
        <w:rPr>
          <w:color w:val="000000"/>
          <w:sz w:val="22"/>
          <w:szCs w:val="22"/>
        </w:rPr>
        <w:t xml:space="preserve"> This does not require you to do anything in addition to following the regular clinic protocol. The only difference is that the data will be analyzed separately after completion of the clinic to determine meaningful changes as a result of the therapy and determine the effectiveness of the intensive clinic and follow-up package offered and will help us improvise and make services more efficient for future offerings of the clinic.</w:t>
      </w:r>
      <w:ins w:id="5" w:author="Farzan Irani" w:date="2011-02-03T10:50:00Z">
        <w:r w:rsidR="00154E0F">
          <w:rPr>
            <w:color w:val="000000"/>
            <w:sz w:val="22"/>
            <w:szCs w:val="22"/>
          </w:rPr>
          <w:t xml:space="preserve"> The data will also be submitted to a peer-reviewed journal for publication. </w:t>
        </w:r>
      </w:ins>
      <w:r w:rsidR="006751FE">
        <w:rPr>
          <w:color w:val="000000"/>
          <w:sz w:val="22"/>
          <w:szCs w:val="22"/>
        </w:rPr>
        <w:t xml:space="preserve"> </w:t>
      </w:r>
      <w:r w:rsidR="00D80716">
        <w:rPr>
          <w:color w:val="000000"/>
          <w:sz w:val="22"/>
          <w:szCs w:val="22"/>
        </w:rPr>
        <w:t xml:space="preserve"> </w:t>
      </w:r>
    </w:p>
    <w:p w:rsidR="00C5132D" w:rsidRDefault="00C5132D" w:rsidP="0006306F">
      <w:pPr>
        <w:autoSpaceDE w:val="0"/>
        <w:autoSpaceDN w:val="0"/>
        <w:adjustRightInd w:val="0"/>
        <w:rPr>
          <w:color w:val="000000"/>
          <w:sz w:val="22"/>
          <w:szCs w:val="22"/>
        </w:rPr>
      </w:pPr>
    </w:p>
    <w:p w:rsidR="00B527B9" w:rsidRDefault="00D80716" w:rsidP="0006306F">
      <w:pPr>
        <w:autoSpaceDE w:val="0"/>
        <w:autoSpaceDN w:val="0"/>
        <w:adjustRightInd w:val="0"/>
        <w:rPr>
          <w:color w:val="000000"/>
          <w:sz w:val="22"/>
          <w:szCs w:val="22"/>
        </w:rPr>
      </w:pPr>
      <w:r>
        <w:rPr>
          <w:color w:val="000000"/>
          <w:sz w:val="22"/>
          <w:szCs w:val="22"/>
        </w:rPr>
        <w:t xml:space="preserve">Participation in this research study does not require you to do any tasks and/or activities beyond what you will be asked to do as part of the therapy program itself. All information gathered during the clinic will remain confidential and only your primary clinicians, two research assistants, and I will have access to the information gathered from the clinic. </w:t>
      </w:r>
    </w:p>
    <w:p w:rsidR="00B527B9" w:rsidRDefault="00B527B9" w:rsidP="0006306F">
      <w:pPr>
        <w:autoSpaceDE w:val="0"/>
        <w:autoSpaceDN w:val="0"/>
        <w:adjustRightInd w:val="0"/>
        <w:rPr>
          <w:color w:val="000000"/>
          <w:sz w:val="22"/>
          <w:szCs w:val="22"/>
        </w:rPr>
      </w:pPr>
    </w:p>
    <w:p w:rsidR="0006306F" w:rsidRDefault="00B527B9" w:rsidP="0006306F">
      <w:pPr>
        <w:autoSpaceDE w:val="0"/>
        <w:autoSpaceDN w:val="0"/>
        <w:adjustRightInd w:val="0"/>
        <w:rPr>
          <w:color w:val="000000"/>
          <w:sz w:val="22"/>
          <w:szCs w:val="22"/>
        </w:rPr>
      </w:pPr>
      <w:r>
        <w:rPr>
          <w:color w:val="000000"/>
          <w:sz w:val="22"/>
          <w:szCs w:val="22"/>
        </w:rPr>
        <w:t xml:space="preserve">This research is funded by a Research Enhancement Program grant awarded to Farzan Irani, Ph.D., CCC-SLP by Texas State University – San Marcos. </w:t>
      </w:r>
    </w:p>
    <w:p w:rsidR="0006306F" w:rsidRPr="00947E78" w:rsidRDefault="0006306F" w:rsidP="0006306F">
      <w:pPr>
        <w:autoSpaceDE w:val="0"/>
        <w:autoSpaceDN w:val="0"/>
        <w:adjustRightInd w:val="0"/>
        <w:rPr>
          <w:color w:val="000000"/>
          <w:sz w:val="22"/>
          <w:szCs w:val="22"/>
        </w:rPr>
      </w:pPr>
    </w:p>
    <w:p w:rsidR="0006306F" w:rsidRPr="00947E78" w:rsidRDefault="0006306F" w:rsidP="0006306F">
      <w:pPr>
        <w:autoSpaceDE w:val="0"/>
        <w:autoSpaceDN w:val="0"/>
        <w:adjustRightInd w:val="0"/>
        <w:rPr>
          <w:b/>
          <w:color w:val="000000"/>
          <w:sz w:val="22"/>
          <w:szCs w:val="22"/>
        </w:rPr>
      </w:pPr>
      <w:r w:rsidRPr="00947E78">
        <w:rPr>
          <w:b/>
          <w:color w:val="000000"/>
          <w:sz w:val="22"/>
          <w:szCs w:val="22"/>
        </w:rPr>
        <w:t>Risks</w:t>
      </w:r>
    </w:p>
    <w:p w:rsidR="006C4467" w:rsidRDefault="006C4467" w:rsidP="0006306F">
      <w:pPr>
        <w:autoSpaceDE w:val="0"/>
        <w:autoSpaceDN w:val="0"/>
        <w:adjustRightInd w:val="0"/>
        <w:rPr>
          <w:sz w:val="22"/>
          <w:szCs w:val="22"/>
        </w:rPr>
      </w:pPr>
    </w:p>
    <w:p w:rsidR="0006306F" w:rsidRPr="00947E78" w:rsidRDefault="0006306F" w:rsidP="0006306F">
      <w:pPr>
        <w:autoSpaceDE w:val="0"/>
        <w:autoSpaceDN w:val="0"/>
        <w:adjustRightInd w:val="0"/>
        <w:rPr>
          <w:color w:val="000000"/>
          <w:sz w:val="22"/>
          <w:szCs w:val="22"/>
        </w:rPr>
      </w:pPr>
      <w:r w:rsidRPr="00947E78">
        <w:rPr>
          <w:sz w:val="22"/>
          <w:szCs w:val="22"/>
        </w:rPr>
        <w:t>This study presents the same level of risks as your participation in</w:t>
      </w:r>
      <w:r w:rsidR="00714CAD">
        <w:rPr>
          <w:sz w:val="22"/>
          <w:szCs w:val="22"/>
        </w:rPr>
        <w:t xml:space="preserve"> </w:t>
      </w:r>
      <w:r w:rsidR="00D80716">
        <w:rPr>
          <w:sz w:val="22"/>
          <w:szCs w:val="22"/>
        </w:rPr>
        <w:t xml:space="preserve">the intensive clinic </w:t>
      </w:r>
      <w:r w:rsidR="00714CAD">
        <w:rPr>
          <w:sz w:val="22"/>
          <w:szCs w:val="22"/>
        </w:rPr>
        <w:t>and does not present you with more stress that what you</w:t>
      </w:r>
      <w:r w:rsidR="00D80716">
        <w:rPr>
          <w:sz w:val="22"/>
          <w:szCs w:val="22"/>
        </w:rPr>
        <w:t xml:space="preserve"> may experience when attending the clinic</w:t>
      </w:r>
      <w:r w:rsidR="00714CAD">
        <w:rPr>
          <w:sz w:val="22"/>
          <w:szCs w:val="22"/>
        </w:rPr>
        <w:t>.</w:t>
      </w:r>
      <w:r w:rsidRPr="00947E78">
        <w:rPr>
          <w:sz w:val="22"/>
          <w:szCs w:val="22"/>
        </w:rPr>
        <w:t xml:space="preserve"> </w:t>
      </w:r>
    </w:p>
    <w:p w:rsidR="006C4467" w:rsidRDefault="006C4467" w:rsidP="0006306F">
      <w:pPr>
        <w:spacing w:line="360" w:lineRule="auto"/>
        <w:rPr>
          <w:b/>
          <w:sz w:val="22"/>
          <w:szCs w:val="22"/>
        </w:rPr>
      </w:pPr>
    </w:p>
    <w:p w:rsidR="0006306F" w:rsidRPr="00947E78" w:rsidRDefault="0006306F" w:rsidP="0006306F">
      <w:pPr>
        <w:spacing w:line="360" w:lineRule="auto"/>
        <w:rPr>
          <w:b/>
          <w:sz w:val="22"/>
          <w:szCs w:val="22"/>
        </w:rPr>
      </w:pPr>
      <w:r w:rsidRPr="00947E78">
        <w:rPr>
          <w:b/>
          <w:sz w:val="22"/>
          <w:szCs w:val="22"/>
        </w:rPr>
        <w:t>Benefits</w:t>
      </w:r>
    </w:p>
    <w:p w:rsidR="0006306F" w:rsidRPr="00947E78" w:rsidRDefault="00C5132D" w:rsidP="0006306F">
      <w:pPr>
        <w:rPr>
          <w:sz w:val="22"/>
          <w:szCs w:val="22"/>
        </w:rPr>
      </w:pPr>
      <w:del w:id="6" w:author="Farzan Irani" w:date="2011-02-03T10:49:00Z">
        <w:r w:rsidDel="00154E0F">
          <w:rPr>
            <w:sz w:val="22"/>
            <w:szCs w:val="22"/>
          </w:rPr>
          <w:delText>Therapy services offered, as part of this research study will be provided at no cost to you. Additionally</w:delText>
        </w:r>
      </w:del>
      <w:del w:id="7" w:author="Farzan Irani" w:date="2011-02-03T10:50:00Z">
        <w:r w:rsidDel="00154E0F">
          <w:rPr>
            <w:sz w:val="22"/>
            <w:szCs w:val="22"/>
          </w:rPr>
          <w:delText>,</w:delText>
        </w:r>
        <w:r w:rsidR="00714CAD" w:rsidDel="00154E0F">
          <w:rPr>
            <w:sz w:val="22"/>
            <w:szCs w:val="22"/>
          </w:rPr>
          <w:delText xml:space="preserve"> t</w:delText>
        </w:r>
      </w:del>
      <w:ins w:id="8" w:author="Farzan Irani" w:date="2011-02-03T10:50:00Z">
        <w:r w:rsidR="00154E0F">
          <w:rPr>
            <w:sz w:val="22"/>
            <w:szCs w:val="22"/>
          </w:rPr>
          <w:t>T</w:t>
        </w:r>
      </w:ins>
      <w:r w:rsidR="00714CAD">
        <w:rPr>
          <w:sz w:val="22"/>
          <w:szCs w:val="22"/>
        </w:rPr>
        <w:t>he informat</w:t>
      </w:r>
      <w:r>
        <w:rPr>
          <w:sz w:val="22"/>
          <w:szCs w:val="22"/>
        </w:rPr>
        <w:t>ion obtained from this study will</w:t>
      </w:r>
      <w:r w:rsidR="00714CAD">
        <w:rPr>
          <w:sz w:val="22"/>
          <w:szCs w:val="22"/>
        </w:rPr>
        <w:t xml:space="preserve"> assist </w:t>
      </w:r>
      <w:r w:rsidR="00D80716">
        <w:rPr>
          <w:sz w:val="22"/>
          <w:szCs w:val="22"/>
        </w:rPr>
        <w:t>us in determining the effectiveness of this treatment protocol and determine changes that might be needed to make the program more effective in the future</w:t>
      </w:r>
      <w:r w:rsidR="00714CAD">
        <w:rPr>
          <w:sz w:val="22"/>
          <w:szCs w:val="22"/>
        </w:rPr>
        <w:t>.</w:t>
      </w:r>
      <w:r w:rsidR="00D80716">
        <w:rPr>
          <w:sz w:val="22"/>
          <w:szCs w:val="22"/>
        </w:rPr>
        <w:t xml:space="preserve"> </w:t>
      </w:r>
    </w:p>
    <w:p w:rsidR="0006306F" w:rsidRPr="00947E78" w:rsidRDefault="0006306F" w:rsidP="0006306F">
      <w:pPr>
        <w:autoSpaceDE w:val="0"/>
        <w:autoSpaceDN w:val="0"/>
        <w:adjustRightInd w:val="0"/>
        <w:rPr>
          <w:color w:val="000000"/>
          <w:sz w:val="22"/>
          <w:szCs w:val="22"/>
        </w:rPr>
      </w:pPr>
    </w:p>
    <w:p w:rsidR="0006306F" w:rsidRPr="00947E78" w:rsidRDefault="0006306F" w:rsidP="0006306F">
      <w:pPr>
        <w:autoSpaceDE w:val="0"/>
        <w:autoSpaceDN w:val="0"/>
        <w:adjustRightInd w:val="0"/>
        <w:rPr>
          <w:b/>
          <w:color w:val="000000"/>
          <w:sz w:val="22"/>
          <w:szCs w:val="22"/>
        </w:rPr>
      </w:pPr>
      <w:r w:rsidRPr="00947E78">
        <w:rPr>
          <w:b/>
          <w:color w:val="000000"/>
          <w:sz w:val="22"/>
          <w:szCs w:val="22"/>
        </w:rPr>
        <w:t>Confidentiality</w:t>
      </w:r>
    </w:p>
    <w:p w:rsidR="0051031C" w:rsidRDefault="0051031C" w:rsidP="0006306F">
      <w:pPr>
        <w:autoSpaceDE w:val="0"/>
        <w:autoSpaceDN w:val="0"/>
        <w:adjustRightInd w:val="0"/>
        <w:rPr>
          <w:sz w:val="22"/>
          <w:szCs w:val="22"/>
        </w:rPr>
      </w:pPr>
    </w:p>
    <w:p w:rsidR="0006306F" w:rsidRPr="00947E78" w:rsidRDefault="00D80716" w:rsidP="0006306F">
      <w:pPr>
        <w:autoSpaceDE w:val="0"/>
        <w:autoSpaceDN w:val="0"/>
        <w:adjustRightInd w:val="0"/>
        <w:rPr>
          <w:sz w:val="22"/>
          <w:szCs w:val="22"/>
        </w:rPr>
      </w:pPr>
      <w:r>
        <w:rPr>
          <w:sz w:val="22"/>
          <w:szCs w:val="22"/>
        </w:rPr>
        <w:t xml:space="preserve">All data gathered for the study will be the same as that gathered as part of the clinic. HIPPA compliance will be maintained and your confidentiality will be maintained throughout the process. The data gathered to determine the effectiveness of the clinic will be stored at the Texas State University – San Marcos’s Department of Communication Disorders Speech and Hearing Clinic in compliance with HIPPA policies </w:t>
      </w:r>
      <w:r>
        <w:rPr>
          <w:sz w:val="22"/>
          <w:szCs w:val="22"/>
        </w:rPr>
        <w:lastRenderedPageBreak/>
        <w:t>and will be used only for educational and</w:t>
      </w:r>
      <w:r w:rsidR="00232DB3">
        <w:rPr>
          <w:sz w:val="22"/>
          <w:szCs w:val="22"/>
        </w:rPr>
        <w:t xml:space="preserve"> research purposes.</w:t>
      </w:r>
      <w:r w:rsidR="0006306F" w:rsidRPr="00947E78">
        <w:rPr>
          <w:sz w:val="22"/>
          <w:szCs w:val="22"/>
        </w:rPr>
        <w:t xml:space="preserve">  </w:t>
      </w:r>
    </w:p>
    <w:p w:rsidR="0006306F" w:rsidRPr="00947E78" w:rsidRDefault="0006306F" w:rsidP="0006306F">
      <w:pPr>
        <w:autoSpaceDE w:val="0"/>
        <w:autoSpaceDN w:val="0"/>
        <w:adjustRightInd w:val="0"/>
        <w:rPr>
          <w:sz w:val="22"/>
          <w:szCs w:val="22"/>
        </w:rPr>
      </w:pPr>
    </w:p>
    <w:p w:rsidR="006751FE" w:rsidRDefault="006751FE" w:rsidP="0006306F">
      <w:pPr>
        <w:autoSpaceDE w:val="0"/>
        <w:autoSpaceDN w:val="0"/>
        <w:adjustRightInd w:val="0"/>
        <w:rPr>
          <w:b/>
          <w:sz w:val="22"/>
          <w:szCs w:val="22"/>
        </w:rPr>
      </w:pPr>
    </w:p>
    <w:p w:rsidR="006751FE" w:rsidRDefault="006751FE" w:rsidP="0006306F">
      <w:pPr>
        <w:autoSpaceDE w:val="0"/>
        <w:autoSpaceDN w:val="0"/>
        <w:adjustRightInd w:val="0"/>
        <w:rPr>
          <w:b/>
          <w:sz w:val="22"/>
          <w:szCs w:val="22"/>
        </w:rPr>
      </w:pPr>
    </w:p>
    <w:p w:rsidR="0006306F" w:rsidRPr="00947E78" w:rsidRDefault="0006306F" w:rsidP="0006306F">
      <w:pPr>
        <w:autoSpaceDE w:val="0"/>
        <w:autoSpaceDN w:val="0"/>
        <w:adjustRightInd w:val="0"/>
        <w:rPr>
          <w:b/>
          <w:sz w:val="22"/>
          <w:szCs w:val="22"/>
        </w:rPr>
      </w:pPr>
      <w:r w:rsidRPr="00947E78">
        <w:rPr>
          <w:b/>
          <w:sz w:val="22"/>
          <w:szCs w:val="22"/>
        </w:rPr>
        <w:t>Participation</w:t>
      </w:r>
    </w:p>
    <w:p w:rsidR="0051031C" w:rsidRDefault="0051031C" w:rsidP="0006306F">
      <w:pPr>
        <w:autoSpaceDE w:val="0"/>
        <w:autoSpaceDN w:val="0"/>
        <w:adjustRightInd w:val="0"/>
        <w:rPr>
          <w:sz w:val="22"/>
          <w:szCs w:val="22"/>
        </w:rPr>
      </w:pPr>
    </w:p>
    <w:p w:rsidR="00232DB3" w:rsidRDefault="00232DB3" w:rsidP="0006306F">
      <w:pPr>
        <w:autoSpaceDE w:val="0"/>
        <w:autoSpaceDN w:val="0"/>
        <w:adjustRightInd w:val="0"/>
        <w:rPr>
          <w:sz w:val="22"/>
          <w:szCs w:val="22"/>
        </w:rPr>
      </w:pPr>
      <w:r>
        <w:rPr>
          <w:sz w:val="22"/>
          <w:szCs w:val="22"/>
        </w:rPr>
        <w:t xml:space="preserve">By attending the Intensive Stuttering Clinic at Texas State University – San Marcos </w:t>
      </w:r>
      <w:r w:rsidR="006751FE">
        <w:rPr>
          <w:sz w:val="22"/>
          <w:szCs w:val="22"/>
        </w:rPr>
        <w:t xml:space="preserve">and signing this consent form </w:t>
      </w:r>
      <w:r>
        <w:rPr>
          <w:sz w:val="22"/>
          <w:szCs w:val="22"/>
        </w:rPr>
        <w:t xml:space="preserve">you agree to participate in this study and allow data gathered during the course of treatment to be utilized for assessing the effectiveness of this particular treatment protocol. </w:t>
      </w:r>
    </w:p>
    <w:p w:rsidR="00C5132D" w:rsidRDefault="00C5132D" w:rsidP="0006306F">
      <w:pPr>
        <w:autoSpaceDE w:val="0"/>
        <w:autoSpaceDN w:val="0"/>
        <w:adjustRightInd w:val="0"/>
        <w:rPr>
          <w:sz w:val="22"/>
          <w:szCs w:val="22"/>
        </w:rPr>
      </w:pPr>
    </w:p>
    <w:p w:rsidR="00232DB3" w:rsidRDefault="00232DB3" w:rsidP="0006306F">
      <w:pPr>
        <w:autoSpaceDE w:val="0"/>
        <w:autoSpaceDN w:val="0"/>
        <w:adjustRightInd w:val="0"/>
        <w:rPr>
          <w:sz w:val="22"/>
          <w:szCs w:val="22"/>
        </w:rPr>
      </w:pPr>
      <w:r>
        <w:rPr>
          <w:sz w:val="22"/>
          <w:szCs w:val="22"/>
        </w:rPr>
        <w:t xml:space="preserve">Please be assured that your information will remain strictly confidential and in compliance with HIPPA regulations. </w:t>
      </w:r>
    </w:p>
    <w:p w:rsidR="00C5132D" w:rsidRDefault="00C5132D" w:rsidP="0006306F">
      <w:pPr>
        <w:autoSpaceDE w:val="0"/>
        <w:autoSpaceDN w:val="0"/>
        <w:adjustRightInd w:val="0"/>
        <w:rPr>
          <w:sz w:val="22"/>
          <w:szCs w:val="22"/>
        </w:rPr>
      </w:pPr>
    </w:p>
    <w:p w:rsidR="006751FE" w:rsidRDefault="00232DB3" w:rsidP="0006306F">
      <w:pPr>
        <w:autoSpaceDE w:val="0"/>
        <w:autoSpaceDN w:val="0"/>
        <w:adjustRightInd w:val="0"/>
        <w:rPr>
          <w:sz w:val="22"/>
          <w:szCs w:val="22"/>
        </w:rPr>
      </w:pPr>
      <w:r>
        <w:rPr>
          <w:sz w:val="22"/>
          <w:szCs w:val="22"/>
        </w:rPr>
        <w:t>You can choose to withdraw from receiving clinic services and this study at any time with no penalty for doing so.</w:t>
      </w:r>
      <w:r w:rsidR="006751FE">
        <w:rPr>
          <w:sz w:val="22"/>
          <w:szCs w:val="22"/>
        </w:rPr>
        <w:t xml:space="preserve"> You decision to </w:t>
      </w:r>
      <w:r w:rsidR="006751FE">
        <w:rPr>
          <w:sz w:val="22"/>
          <w:szCs w:val="22"/>
          <w:u w:val="single"/>
        </w:rPr>
        <w:t>not</w:t>
      </w:r>
      <w:r w:rsidR="006751FE">
        <w:rPr>
          <w:sz w:val="22"/>
          <w:szCs w:val="22"/>
        </w:rPr>
        <w:t xml:space="preserve"> participate in this study will have no effect on your participation in therapy services offered here at Texas State University – San Marcos. </w:t>
      </w:r>
    </w:p>
    <w:p w:rsidR="006751FE" w:rsidRDefault="006751FE" w:rsidP="0006306F">
      <w:pPr>
        <w:autoSpaceDE w:val="0"/>
        <w:autoSpaceDN w:val="0"/>
        <w:adjustRightInd w:val="0"/>
        <w:rPr>
          <w:sz w:val="22"/>
          <w:szCs w:val="22"/>
        </w:rPr>
      </w:pPr>
    </w:p>
    <w:p w:rsidR="00232DB3" w:rsidRDefault="00232DB3" w:rsidP="0006306F">
      <w:pPr>
        <w:autoSpaceDE w:val="0"/>
        <w:autoSpaceDN w:val="0"/>
        <w:adjustRightInd w:val="0"/>
        <w:rPr>
          <w:sz w:val="22"/>
          <w:szCs w:val="22"/>
        </w:rPr>
      </w:pPr>
      <w:r>
        <w:rPr>
          <w:sz w:val="22"/>
          <w:szCs w:val="22"/>
        </w:rPr>
        <w:t>Once again, all information will remain strictly confidential and your name and/or any identifying information will not be included in any presentations or publications that result from this study.</w:t>
      </w:r>
    </w:p>
    <w:p w:rsidR="00C5132D" w:rsidRDefault="00C5132D" w:rsidP="0006306F">
      <w:pPr>
        <w:autoSpaceDE w:val="0"/>
        <w:autoSpaceDN w:val="0"/>
        <w:adjustRightInd w:val="0"/>
        <w:rPr>
          <w:color w:val="000000"/>
          <w:sz w:val="22"/>
          <w:szCs w:val="22"/>
        </w:rPr>
      </w:pPr>
    </w:p>
    <w:p w:rsidR="0006306F" w:rsidRPr="00947E78" w:rsidRDefault="0006306F" w:rsidP="0006306F">
      <w:pPr>
        <w:autoSpaceDE w:val="0"/>
        <w:autoSpaceDN w:val="0"/>
        <w:adjustRightInd w:val="0"/>
        <w:rPr>
          <w:color w:val="000000"/>
          <w:sz w:val="22"/>
          <w:szCs w:val="22"/>
        </w:rPr>
      </w:pPr>
      <w:r w:rsidRPr="00947E78">
        <w:rPr>
          <w:color w:val="000000"/>
          <w:sz w:val="22"/>
          <w:szCs w:val="22"/>
        </w:rPr>
        <w:t xml:space="preserve">If you have any questions about this study, please do not hesitate to call </w:t>
      </w:r>
      <w:r w:rsidR="001F4847">
        <w:rPr>
          <w:color w:val="000000"/>
          <w:sz w:val="22"/>
          <w:szCs w:val="22"/>
        </w:rPr>
        <w:t>Farzan Irani, Ph.D, CCC-SLP</w:t>
      </w:r>
      <w:r w:rsidRPr="00947E78">
        <w:rPr>
          <w:color w:val="000000"/>
          <w:sz w:val="22"/>
          <w:szCs w:val="22"/>
        </w:rPr>
        <w:t xml:space="preserve"> (512) 245-</w:t>
      </w:r>
      <w:r w:rsidR="001F4847">
        <w:rPr>
          <w:color w:val="000000"/>
          <w:sz w:val="22"/>
          <w:szCs w:val="22"/>
        </w:rPr>
        <w:t>6599</w:t>
      </w:r>
      <w:r w:rsidRPr="00947E78">
        <w:rPr>
          <w:color w:val="000000"/>
          <w:sz w:val="22"/>
          <w:szCs w:val="22"/>
        </w:rPr>
        <w:t xml:space="preserve">. If you have any questions about your participation in this research, you can </w:t>
      </w:r>
      <w:r w:rsidR="00367EB3">
        <w:rPr>
          <w:color w:val="000000"/>
          <w:sz w:val="22"/>
          <w:szCs w:val="22"/>
        </w:rPr>
        <w:t xml:space="preserve">also contact </w:t>
      </w:r>
      <w:r w:rsidRPr="00947E78">
        <w:rPr>
          <w:color w:val="000000"/>
          <w:sz w:val="22"/>
          <w:szCs w:val="22"/>
        </w:rPr>
        <w:t>Jon Lasser</w:t>
      </w:r>
      <w:r w:rsidR="00367EB3" w:rsidRPr="00947E78">
        <w:rPr>
          <w:color w:val="000000"/>
          <w:sz w:val="22"/>
          <w:szCs w:val="22"/>
        </w:rPr>
        <w:t>, Chair</w:t>
      </w:r>
      <w:r w:rsidRPr="00947E78">
        <w:rPr>
          <w:color w:val="000000"/>
          <w:sz w:val="22"/>
          <w:szCs w:val="22"/>
        </w:rPr>
        <w:t xml:space="preserve"> of the Texas State University Human Subjects Committee, Institutional Review Board at (512- 644-8633- lasser@txstate.edu) or Becky Northcut, Compliance Specialist (512-245-2102). You will be given a copy of this form to keep.</w:t>
      </w:r>
    </w:p>
    <w:p w:rsidR="00367EB3" w:rsidRDefault="00367EB3" w:rsidP="0006306F">
      <w:pPr>
        <w:widowControl/>
        <w:spacing w:after="200" w:line="276" w:lineRule="auto"/>
        <w:rPr>
          <w:color w:val="000000"/>
          <w:sz w:val="22"/>
          <w:szCs w:val="22"/>
        </w:rPr>
      </w:pPr>
    </w:p>
    <w:p w:rsidR="00367EB3" w:rsidRDefault="00367EB3" w:rsidP="0006306F">
      <w:pPr>
        <w:widowControl/>
        <w:spacing w:after="200" w:line="276" w:lineRule="auto"/>
        <w:rPr>
          <w:color w:val="000000"/>
          <w:sz w:val="22"/>
          <w:szCs w:val="22"/>
        </w:rPr>
      </w:pPr>
    </w:p>
    <w:p w:rsidR="00367EB3" w:rsidRPr="00947E78" w:rsidRDefault="00367EB3" w:rsidP="00367EB3">
      <w:pPr>
        <w:autoSpaceDE w:val="0"/>
        <w:autoSpaceDN w:val="0"/>
        <w:adjustRightInd w:val="0"/>
        <w:rPr>
          <w:color w:val="000000"/>
          <w:sz w:val="22"/>
          <w:szCs w:val="22"/>
        </w:rPr>
      </w:pPr>
    </w:p>
    <w:p w:rsidR="00367EB3" w:rsidRPr="00947E78" w:rsidRDefault="00367EB3" w:rsidP="00367EB3">
      <w:pPr>
        <w:autoSpaceDE w:val="0"/>
        <w:autoSpaceDN w:val="0"/>
        <w:adjustRightInd w:val="0"/>
        <w:rPr>
          <w:b/>
          <w:color w:val="000000"/>
          <w:sz w:val="22"/>
          <w:szCs w:val="22"/>
        </w:rPr>
      </w:pPr>
      <w:r w:rsidRPr="00947E78">
        <w:rPr>
          <w:b/>
          <w:color w:val="000000"/>
          <w:sz w:val="22"/>
          <w:szCs w:val="22"/>
        </w:rPr>
        <w:t>Consent to participate in this study</w:t>
      </w:r>
    </w:p>
    <w:p w:rsidR="00367EB3" w:rsidRPr="00947E78" w:rsidRDefault="00367EB3" w:rsidP="00367EB3">
      <w:pPr>
        <w:autoSpaceDE w:val="0"/>
        <w:autoSpaceDN w:val="0"/>
        <w:adjustRightInd w:val="0"/>
        <w:rPr>
          <w:color w:val="000000"/>
          <w:sz w:val="22"/>
          <w:szCs w:val="22"/>
        </w:rPr>
      </w:pPr>
    </w:p>
    <w:p w:rsidR="00367EB3" w:rsidRPr="00947E78" w:rsidRDefault="00367EB3" w:rsidP="00367EB3">
      <w:pPr>
        <w:autoSpaceDE w:val="0"/>
        <w:autoSpaceDN w:val="0"/>
        <w:adjustRightInd w:val="0"/>
        <w:rPr>
          <w:color w:val="000000"/>
          <w:sz w:val="22"/>
          <w:szCs w:val="22"/>
        </w:rPr>
      </w:pPr>
      <w:r w:rsidRPr="00947E78">
        <w:rPr>
          <w:color w:val="000000"/>
          <w:sz w:val="22"/>
          <w:szCs w:val="22"/>
        </w:rPr>
        <w:t>I, ________________</w:t>
      </w:r>
      <w:r>
        <w:rPr>
          <w:color w:val="000000"/>
          <w:sz w:val="22"/>
          <w:szCs w:val="22"/>
        </w:rPr>
        <w:t xml:space="preserve">____________, </w:t>
      </w:r>
    </w:p>
    <w:p w:rsidR="00367EB3" w:rsidRPr="00947E78" w:rsidRDefault="00367EB3" w:rsidP="00367EB3">
      <w:pPr>
        <w:autoSpaceDE w:val="0"/>
        <w:autoSpaceDN w:val="0"/>
        <w:adjustRightInd w:val="0"/>
        <w:rPr>
          <w:iCs/>
          <w:color w:val="000000"/>
          <w:sz w:val="22"/>
          <w:szCs w:val="22"/>
        </w:rPr>
      </w:pPr>
      <w:r w:rsidRPr="00947E78">
        <w:rPr>
          <w:color w:val="000000"/>
          <w:sz w:val="22"/>
          <w:szCs w:val="22"/>
        </w:rPr>
        <w:t xml:space="preserve">Name </w:t>
      </w:r>
      <w:r w:rsidRPr="00947E78">
        <w:rPr>
          <w:iCs/>
          <w:color w:val="000000"/>
          <w:sz w:val="22"/>
          <w:szCs w:val="22"/>
        </w:rPr>
        <w:t>(print clearly)</w:t>
      </w:r>
      <w:r w:rsidRPr="00947E78">
        <w:rPr>
          <w:iCs/>
          <w:color w:val="000000"/>
          <w:sz w:val="22"/>
          <w:szCs w:val="22"/>
        </w:rPr>
        <w:tab/>
      </w:r>
      <w:r w:rsidRPr="00947E78">
        <w:rPr>
          <w:iCs/>
          <w:color w:val="000000"/>
          <w:sz w:val="22"/>
          <w:szCs w:val="22"/>
        </w:rPr>
        <w:tab/>
        <w:t xml:space="preserve"> </w:t>
      </w:r>
    </w:p>
    <w:p w:rsidR="00367EB3" w:rsidRPr="00947E78" w:rsidRDefault="00367EB3" w:rsidP="00367EB3">
      <w:pPr>
        <w:autoSpaceDE w:val="0"/>
        <w:autoSpaceDN w:val="0"/>
        <w:adjustRightInd w:val="0"/>
        <w:rPr>
          <w:iCs/>
          <w:color w:val="000000"/>
          <w:sz w:val="22"/>
          <w:szCs w:val="22"/>
        </w:rPr>
      </w:pPr>
    </w:p>
    <w:p w:rsidR="00367EB3" w:rsidRPr="00947E78" w:rsidRDefault="00367EB3" w:rsidP="00367EB3">
      <w:pPr>
        <w:autoSpaceDE w:val="0"/>
        <w:autoSpaceDN w:val="0"/>
        <w:adjustRightInd w:val="0"/>
        <w:rPr>
          <w:color w:val="000000"/>
          <w:sz w:val="22"/>
          <w:szCs w:val="22"/>
        </w:rPr>
      </w:pPr>
      <w:r w:rsidRPr="00947E78">
        <w:rPr>
          <w:color w:val="000000"/>
          <w:sz w:val="22"/>
          <w:szCs w:val="22"/>
        </w:rPr>
        <w:t>have read this form and give my permission to be included in this research study.</w:t>
      </w:r>
    </w:p>
    <w:p w:rsidR="00367EB3" w:rsidRPr="00947E78" w:rsidRDefault="00367EB3" w:rsidP="00367EB3">
      <w:pPr>
        <w:autoSpaceDE w:val="0"/>
        <w:autoSpaceDN w:val="0"/>
        <w:adjustRightInd w:val="0"/>
        <w:rPr>
          <w:color w:val="000000"/>
          <w:sz w:val="22"/>
          <w:szCs w:val="22"/>
        </w:rPr>
      </w:pPr>
    </w:p>
    <w:p w:rsidR="00367EB3" w:rsidRPr="00947E78" w:rsidRDefault="00367EB3" w:rsidP="00367EB3">
      <w:pPr>
        <w:autoSpaceDE w:val="0"/>
        <w:autoSpaceDN w:val="0"/>
        <w:adjustRightInd w:val="0"/>
        <w:rPr>
          <w:color w:val="000000"/>
          <w:sz w:val="22"/>
          <w:szCs w:val="22"/>
        </w:rPr>
      </w:pPr>
    </w:p>
    <w:p w:rsidR="00367EB3" w:rsidRPr="00947E78" w:rsidRDefault="00367EB3" w:rsidP="00367EB3">
      <w:pPr>
        <w:autoSpaceDE w:val="0"/>
        <w:autoSpaceDN w:val="0"/>
        <w:adjustRightInd w:val="0"/>
        <w:rPr>
          <w:color w:val="000000"/>
          <w:sz w:val="22"/>
          <w:szCs w:val="22"/>
        </w:rPr>
      </w:pPr>
      <w:r w:rsidRPr="00947E78">
        <w:rPr>
          <w:color w:val="000000"/>
          <w:sz w:val="22"/>
          <w:szCs w:val="22"/>
        </w:rPr>
        <w:t xml:space="preserve">_____________________________________ </w:t>
      </w:r>
      <w:r w:rsidRPr="00947E78">
        <w:rPr>
          <w:color w:val="000000"/>
          <w:sz w:val="22"/>
          <w:szCs w:val="22"/>
        </w:rPr>
        <w:tab/>
      </w:r>
      <w:r w:rsidR="006751FE">
        <w:rPr>
          <w:color w:val="000000"/>
          <w:sz w:val="22"/>
          <w:szCs w:val="22"/>
        </w:rPr>
        <w:t xml:space="preserve">            </w:t>
      </w:r>
      <w:r w:rsidRPr="00947E78">
        <w:rPr>
          <w:color w:val="000000"/>
          <w:sz w:val="22"/>
          <w:szCs w:val="22"/>
        </w:rPr>
        <w:t xml:space="preserve"> Date: ______/ ______/ ______</w:t>
      </w:r>
    </w:p>
    <w:p w:rsidR="00367EB3" w:rsidRDefault="00367EB3" w:rsidP="00367EB3">
      <w:pPr>
        <w:autoSpaceDE w:val="0"/>
        <w:autoSpaceDN w:val="0"/>
        <w:adjustRightInd w:val="0"/>
        <w:rPr>
          <w:color w:val="000000"/>
          <w:sz w:val="22"/>
          <w:szCs w:val="22"/>
        </w:rPr>
      </w:pPr>
      <w:r w:rsidRPr="00947E78">
        <w:rPr>
          <w:color w:val="000000"/>
          <w:sz w:val="22"/>
          <w:szCs w:val="22"/>
        </w:rPr>
        <w:t xml:space="preserve">Signature of </w:t>
      </w:r>
      <w:r w:rsidR="00F52028">
        <w:rPr>
          <w:color w:val="000000"/>
          <w:sz w:val="22"/>
          <w:szCs w:val="22"/>
        </w:rPr>
        <w:t>Participant</w:t>
      </w:r>
      <w:r w:rsidRPr="00947E78">
        <w:rPr>
          <w:color w:val="000000"/>
          <w:sz w:val="22"/>
          <w:szCs w:val="22"/>
        </w:rPr>
        <w:tab/>
      </w:r>
      <w:r w:rsidRPr="00947E78">
        <w:rPr>
          <w:color w:val="000000"/>
          <w:sz w:val="22"/>
          <w:szCs w:val="22"/>
        </w:rPr>
        <w:tab/>
      </w:r>
      <w:r w:rsidRPr="00947E78">
        <w:rPr>
          <w:color w:val="000000"/>
          <w:sz w:val="22"/>
          <w:szCs w:val="22"/>
        </w:rPr>
        <w:tab/>
        <w:t xml:space="preserve">           </w:t>
      </w:r>
      <w:r w:rsidR="003D6A83">
        <w:rPr>
          <w:color w:val="000000"/>
          <w:sz w:val="22"/>
          <w:szCs w:val="22"/>
        </w:rPr>
        <w:t xml:space="preserve">                         </w:t>
      </w:r>
      <w:r w:rsidRPr="00947E78">
        <w:rPr>
          <w:color w:val="000000"/>
          <w:sz w:val="22"/>
          <w:szCs w:val="22"/>
        </w:rPr>
        <w:t xml:space="preserve">Month </w:t>
      </w:r>
      <w:r w:rsidRPr="00947E78">
        <w:rPr>
          <w:color w:val="000000"/>
          <w:sz w:val="22"/>
          <w:szCs w:val="22"/>
        </w:rPr>
        <w:tab/>
        <w:t xml:space="preserve">Day </w:t>
      </w:r>
      <w:r w:rsidRPr="00947E78">
        <w:rPr>
          <w:color w:val="000000"/>
          <w:sz w:val="22"/>
          <w:szCs w:val="22"/>
        </w:rPr>
        <w:tab/>
        <w:t>Year</w:t>
      </w:r>
    </w:p>
    <w:p w:rsidR="000F458C" w:rsidRDefault="000F458C" w:rsidP="00367EB3">
      <w:pPr>
        <w:autoSpaceDE w:val="0"/>
        <w:autoSpaceDN w:val="0"/>
        <w:adjustRightInd w:val="0"/>
        <w:rPr>
          <w:color w:val="000000"/>
          <w:sz w:val="22"/>
          <w:szCs w:val="22"/>
        </w:rPr>
      </w:pPr>
    </w:p>
    <w:p w:rsidR="000F458C" w:rsidRDefault="000F458C" w:rsidP="00367EB3">
      <w:pPr>
        <w:autoSpaceDE w:val="0"/>
        <w:autoSpaceDN w:val="0"/>
        <w:adjustRightInd w:val="0"/>
        <w:rPr>
          <w:color w:val="000000"/>
          <w:sz w:val="22"/>
          <w:szCs w:val="22"/>
        </w:rPr>
      </w:pPr>
    </w:p>
    <w:p w:rsidR="000F458C" w:rsidRDefault="000F458C" w:rsidP="00367EB3">
      <w:pPr>
        <w:autoSpaceDE w:val="0"/>
        <w:autoSpaceDN w:val="0"/>
        <w:adjustRightInd w:val="0"/>
        <w:rPr>
          <w:color w:val="000000"/>
          <w:sz w:val="22"/>
          <w:szCs w:val="22"/>
        </w:rPr>
      </w:pPr>
      <w:r>
        <w:rPr>
          <w:color w:val="000000"/>
          <w:sz w:val="22"/>
          <w:szCs w:val="22"/>
        </w:rPr>
        <w:t xml:space="preserve">_____________________________________     </w:t>
      </w:r>
      <w:r w:rsidR="006751FE">
        <w:rPr>
          <w:color w:val="000000"/>
          <w:sz w:val="22"/>
          <w:szCs w:val="22"/>
        </w:rPr>
        <w:t xml:space="preserve">            </w:t>
      </w:r>
      <w:r>
        <w:rPr>
          <w:color w:val="000000"/>
          <w:sz w:val="22"/>
          <w:szCs w:val="22"/>
        </w:rPr>
        <w:t xml:space="preserve"> Date: _____/ ______/ ______</w:t>
      </w:r>
    </w:p>
    <w:p w:rsidR="000F458C" w:rsidRDefault="000F458C" w:rsidP="00367EB3">
      <w:pPr>
        <w:autoSpaceDE w:val="0"/>
        <w:autoSpaceDN w:val="0"/>
        <w:adjustRightInd w:val="0"/>
        <w:rPr>
          <w:color w:val="000000"/>
          <w:sz w:val="22"/>
          <w:szCs w:val="22"/>
        </w:rPr>
      </w:pPr>
      <w:r>
        <w:rPr>
          <w:color w:val="000000"/>
          <w:sz w:val="22"/>
          <w:szCs w:val="22"/>
        </w:rPr>
        <w:t>Signature of Principal Investigator</w:t>
      </w:r>
      <w:r>
        <w:rPr>
          <w:color w:val="000000"/>
          <w:sz w:val="22"/>
          <w:szCs w:val="22"/>
        </w:rPr>
        <w:tab/>
      </w:r>
      <w:r>
        <w:rPr>
          <w:color w:val="000000"/>
          <w:sz w:val="22"/>
          <w:szCs w:val="22"/>
        </w:rPr>
        <w:tab/>
      </w:r>
      <w:r>
        <w:rPr>
          <w:color w:val="000000"/>
          <w:sz w:val="22"/>
          <w:szCs w:val="22"/>
        </w:rPr>
        <w:tab/>
        <w:t xml:space="preserve">          Month     Day      Year</w:t>
      </w:r>
    </w:p>
    <w:p w:rsidR="00CF537D" w:rsidRPr="00947E78" w:rsidRDefault="00CF537D" w:rsidP="00367EB3">
      <w:pPr>
        <w:autoSpaceDE w:val="0"/>
        <w:autoSpaceDN w:val="0"/>
        <w:adjustRightInd w:val="0"/>
        <w:rPr>
          <w:color w:val="000000"/>
          <w:sz w:val="22"/>
          <w:szCs w:val="22"/>
        </w:rPr>
      </w:pPr>
    </w:p>
    <w:p w:rsidR="00CF537D" w:rsidRDefault="00CF537D" w:rsidP="00F52028">
      <w:pPr>
        <w:widowControl/>
        <w:spacing w:after="200" w:line="276" w:lineRule="auto"/>
        <w:rPr>
          <w:color w:val="000000"/>
          <w:sz w:val="22"/>
          <w:szCs w:val="22"/>
        </w:rPr>
      </w:pPr>
    </w:p>
    <w:p w:rsidR="00CF537D" w:rsidRDefault="00CF537D" w:rsidP="00F52028">
      <w:pPr>
        <w:widowControl/>
        <w:spacing w:after="200" w:line="276" w:lineRule="auto"/>
        <w:rPr>
          <w:color w:val="000000"/>
          <w:sz w:val="22"/>
          <w:szCs w:val="22"/>
        </w:rPr>
      </w:pPr>
    </w:p>
    <w:p w:rsidR="00CF537D" w:rsidRDefault="00CF537D" w:rsidP="00F52028">
      <w:pPr>
        <w:widowControl/>
        <w:spacing w:after="200" w:line="276" w:lineRule="auto"/>
        <w:rPr>
          <w:color w:val="000000"/>
          <w:sz w:val="22"/>
          <w:szCs w:val="22"/>
        </w:rPr>
      </w:pPr>
    </w:p>
    <w:p w:rsidR="00CF537D" w:rsidRDefault="00CF537D" w:rsidP="00F52028">
      <w:pPr>
        <w:widowControl/>
        <w:spacing w:after="200" w:line="276" w:lineRule="auto"/>
        <w:rPr>
          <w:color w:val="000000"/>
          <w:sz w:val="22"/>
          <w:szCs w:val="22"/>
        </w:rPr>
      </w:pPr>
    </w:p>
    <w:p w:rsidR="00CF537D" w:rsidRPr="00F52028" w:rsidRDefault="00CF537D" w:rsidP="00F52028">
      <w:pPr>
        <w:widowControl/>
        <w:spacing w:after="200" w:line="276" w:lineRule="auto"/>
        <w:rPr>
          <w:color w:val="000000"/>
          <w:sz w:val="22"/>
          <w:szCs w:val="22"/>
        </w:rPr>
      </w:pPr>
    </w:p>
    <w:sectPr w:rsidR="00CF537D" w:rsidRPr="00F52028" w:rsidSect="00D80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06F"/>
    <w:rsid w:val="0006306F"/>
    <w:rsid w:val="000B27F3"/>
    <w:rsid w:val="000F458C"/>
    <w:rsid w:val="00105456"/>
    <w:rsid w:val="0011527C"/>
    <w:rsid w:val="001416DF"/>
    <w:rsid w:val="00154E0F"/>
    <w:rsid w:val="00164F80"/>
    <w:rsid w:val="001A281D"/>
    <w:rsid w:val="001C70C2"/>
    <w:rsid w:val="001E2A6C"/>
    <w:rsid w:val="001F4847"/>
    <w:rsid w:val="00232DB3"/>
    <w:rsid w:val="00317400"/>
    <w:rsid w:val="003235E6"/>
    <w:rsid w:val="0036196C"/>
    <w:rsid w:val="00367EB3"/>
    <w:rsid w:val="003D6A83"/>
    <w:rsid w:val="00424211"/>
    <w:rsid w:val="004907AE"/>
    <w:rsid w:val="004933FE"/>
    <w:rsid w:val="004D717F"/>
    <w:rsid w:val="0051031C"/>
    <w:rsid w:val="005F113C"/>
    <w:rsid w:val="006054B6"/>
    <w:rsid w:val="0060571C"/>
    <w:rsid w:val="006441FB"/>
    <w:rsid w:val="006751FE"/>
    <w:rsid w:val="006A218F"/>
    <w:rsid w:val="006C4467"/>
    <w:rsid w:val="0070169D"/>
    <w:rsid w:val="00714CAD"/>
    <w:rsid w:val="00785471"/>
    <w:rsid w:val="00860501"/>
    <w:rsid w:val="0088384F"/>
    <w:rsid w:val="0089455D"/>
    <w:rsid w:val="008D1F33"/>
    <w:rsid w:val="009A32D6"/>
    <w:rsid w:val="009D67E8"/>
    <w:rsid w:val="00A12E5D"/>
    <w:rsid w:val="00A37DBA"/>
    <w:rsid w:val="00AA02A1"/>
    <w:rsid w:val="00AA677A"/>
    <w:rsid w:val="00B03DBA"/>
    <w:rsid w:val="00B278D5"/>
    <w:rsid w:val="00B527B9"/>
    <w:rsid w:val="00BA19B4"/>
    <w:rsid w:val="00BE4848"/>
    <w:rsid w:val="00BE5957"/>
    <w:rsid w:val="00C5132D"/>
    <w:rsid w:val="00CF537D"/>
    <w:rsid w:val="00D80716"/>
    <w:rsid w:val="00DA2B88"/>
    <w:rsid w:val="00DA6AB0"/>
    <w:rsid w:val="00E0075A"/>
    <w:rsid w:val="00E01C19"/>
    <w:rsid w:val="00E14D3D"/>
    <w:rsid w:val="00EC78F9"/>
    <w:rsid w:val="00ED6667"/>
    <w:rsid w:val="00F33838"/>
    <w:rsid w:val="00F52028"/>
    <w:rsid w:val="00F55976"/>
    <w:rsid w:val="00F60319"/>
    <w:rsid w:val="00F67C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306F"/>
    <w:pPr>
      <w:widowControl w:val="0"/>
      <w:spacing w:after="0" w:line="240" w:lineRule="auto"/>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6306F"/>
    <w:rPr>
      <w:sz w:val="16"/>
      <w:szCs w:val="16"/>
    </w:rPr>
  </w:style>
  <w:style w:type="paragraph" w:styleId="CommentText">
    <w:name w:val="annotation text"/>
    <w:basedOn w:val="Normal"/>
    <w:link w:val="CommentTextChar"/>
    <w:uiPriority w:val="99"/>
    <w:semiHidden/>
    <w:unhideWhenUsed/>
    <w:rsid w:val="0006306F"/>
    <w:rPr>
      <w:sz w:val="20"/>
    </w:rPr>
  </w:style>
  <w:style w:type="character" w:customStyle="1" w:styleId="CommentTextChar">
    <w:name w:val="Comment Text Char"/>
    <w:basedOn w:val="DefaultParagraphFont"/>
    <w:link w:val="CommentText"/>
    <w:uiPriority w:val="99"/>
    <w:semiHidden/>
    <w:rsid w:val="0006306F"/>
    <w:rPr>
      <w:rFonts w:ascii="Times New Roman" w:eastAsia="Times New Roman" w:hAnsi="Times New Roman" w:cs="Times New Roman"/>
      <w:snapToGrid w:val="0"/>
      <w:sz w:val="20"/>
      <w:szCs w:val="20"/>
    </w:rPr>
  </w:style>
  <w:style w:type="paragraph" w:styleId="BalloonText">
    <w:name w:val="Balloon Text"/>
    <w:basedOn w:val="Normal"/>
    <w:link w:val="BalloonTextChar"/>
    <w:uiPriority w:val="99"/>
    <w:semiHidden/>
    <w:unhideWhenUsed/>
    <w:rsid w:val="0006306F"/>
    <w:rPr>
      <w:rFonts w:ascii="Tahoma" w:hAnsi="Tahoma" w:cs="Tahoma"/>
      <w:sz w:val="16"/>
      <w:szCs w:val="16"/>
    </w:rPr>
  </w:style>
  <w:style w:type="character" w:customStyle="1" w:styleId="BalloonTextChar">
    <w:name w:val="Balloon Text Char"/>
    <w:basedOn w:val="DefaultParagraphFont"/>
    <w:link w:val="BalloonText"/>
    <w:uiPriority w:val="99"/>
    <w:semiHidden/>
    <w:rsid w:val="0006306F"/>
    <w:rPr>
      <w:rFonts w:ascii="Tahoma" w:eastAsia="Times New Roman" w:hAnsi="Tahoma" w:cs="Tahoma"/>
      <w:snapToGrid w:val="0"/>
      <w:sz w:val="16"/>
      <w:szCs w:val="16"/>
    </w:rPr>
  </w:style>
  <w:style w:type="character" w:styleId="Strong">
    <w:name w:val="Strong"/>
    <w:basedOn w:val="DefaultParagraphFont"/>
    <w:uiPriority w:val="22"/>
    <w:qFormat/>
    <w:rsid w:val="00CF537D"/>
    <w:rPr>
      <w:b/>
      <w:bCs/>
    </w:rPr>
  </w:style>
  <w:style w:type="character" w:styleId="Hyperlink">
    <w:name w:val="Hyperlink"/>
    <w:basedOn w:val="DefaultParagraphFont"/>
    <w:uiPriority w:val="99"/>
    <w:unhideWhenUsed/>
    <w:rsid w:val="00BE5957"/>
    <w:rPr>
      <w:color w:val="0000FF" w:themeColor="hyperlink"/>
      <w:u w:val="single"/>
    </w:rPr>
  </w:style>
  <w:style w:type="paragraph" w:styleId="CommentSubject">
    <w:name w:val="annotation subject"/>
    <w:basedOn w:val="CommentText"/>
    <w:next w:val="CommentText"/>
    <w:link w:val="CommentSubjectChar"/>
    <w:rsid w:val="00F55976"/>
    <w:rPr>
      <w:b/>
      <w:bCs/>
    </w:rPr>
  </w:style>
  <w:style w:type="character" w:customStyle="1" w:styleId="CommentSubjectChar">
    <w:name w:val="Comment Subject Char"/>
    <w:basedOn w:val="CommentTextChar"/>
    <w:link w:val="CommentSubject"/>
    <w:rsid w:val="00F55976"/>
    <w:rPr>
      <w:rFonts w:ascii="Times New Roman" w:eastAsia="Times New Roman" w:hAnsi="Times New Roman" w:cs="Times New Roman"/>
      <w:b/>
      <w:bCs/>
      <w:snapToGrid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306F"/>
    <w:pPr>
      <w:widowControl w:val="0"/>
      <w:spacing w:after="0" w:line="240" w:lineRule="auto"/>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6306F"/>
    <w:rPr>
      <w:sz w:val="16"/>
      <w:szCs w:val="16"/>
    </w:rPr>
  </w:style>
  <w:style w:type="paragraph" w:styleId="CommentText">
    <w:name w:val="annotation text"/>
    <w:basedOn w:val="Normal"/>
    <w:link w:val="CommentTextChar"/>
    <w:uiPriority w:val="99"/>
    <w:semiHidden/>
    <w:unhideWhenUsed/>
    <w:rsid w:val="0006306F"/>
    <w:rPr>
      <w:sz w:val="20"/>
    </w:rPr>
  </w:style>
  <w:style w:type="character" w:customStyle="1" w:styleId="CommentTextChar">
    <w:name w:val="Comment Text Char"/>
    <w:basedOn w:val="DefaultParagraphFont"/>
    <w:link w:val="CommentText"/>
    <w:uiPriority w:val="99"/>
    <w:semiHidden/>
    <w:rsid w:val="0006306F"/>
    <w:rPr>
      <w:rFonts w:ascii="Times New Roman" w:eastAsia="Times New Roman" w:hAnsi="Times New Roman" w:cs="Times New Roman"/>
      <w:snapToGrid w:val="0"/>
      <w:sz w:val="20"/>
      <w:szCs w:val="20"/>
    </w:rPr>
  </w:style>
  <w:style w:type="paragraph" w:styleId="BalloonText">
    <w:name w:val="Balloon Text"/>
    <w:basedOn w:val="Normal"/>
    <w:link w:val="BalloonTextChar"/>
    <w:uiPriority w:val="99"/>
    <w:semiHidden/>
    <w:unhideWhenUsed/>
    <w:rsid w:val="0006306F"/>
    <w:rPr>
      <w:rFonts w:ascii="Tahoma" w:hAnsi="Tahoma" w:cs="Tahoma"/>
      <w:sz w:val="16"/>
      <w:szCs w:val="16"/>
    </w:rPr>
  </w:style>
  <w:style w:type="character" w:customStyle="1" w:styleId="BalloonTextChar">
    <w:name w:val="Balloon Text Char"/>
    <w:basedOn w:val="DefaultParagraphFont"/>
    <w:link w:val="BalloonText"/>
    <w:uiPriority w:val="99"/>
    <w:semiHidden/>
    <w:rsid w:val="0006306F"/>
    <w:rPr>
      <w:rFonts w:ascii="Tahoma" w:eastAsia="Times New Roman" w:hAnsi="Tahoma" w:cs="Tahoma"/>
      <w:snapToGrid w:val="0"/>
      <w:sz w:val="16"/>
      <w:szCs w:val="16"/>
    </w:rPr>
  </w:style>
  <w:style w:type="character" w:styleId="Strong">
    <w:name w:val="Strong"/>
    <w:basedOn w:val="DefaultParagraphFont"/>
    <w:uiPriority w:val="22"/>
    <w:qFormat/>
    <w:rsid w:val="00CF537D"/>
    <w:rPr>
      <w:b/>
      <w:bCs/>
    </w:rPr>
  </w:style>
  <w:style w:type="character" w:styleId="Hyperlink">
    <w:name w:val="Hyperlink"/>
    <w:basedOn w:val="DefaultParagraphFont"/>
    <w:uiPriority w:val="99"/>
    <w:unhideWhenUsed/>
    <w:rsid w:val="00BE5957"/>
    <w:rPr>
      <w:color w:val="0000FF" w:themeColor="hyperlink"/>
      <w:u w:val="single"/>
    </w:rPr>
  </w:style>
  <w:style w:type="paragraph" w:styleId="CommentSubject">
    <w:name w:val="annotation subject"/>
    <w:basedOn w:val="CommentText"/>
    <w:next w:val="CommentText"/>
    <w:link w:val="CommentSubjectChar"/>
    <w:rsid w:val="00F55976"/>
    <w:rPr>
      <w:b/>
      <w:bCs/>
    </w:rPr>
  </w:style>
  <w:style w:type="character" w:customStyle="1" w:styleId="CommentSubjectChar">
    <w:name w:val="Comment Subject Char"/>
    <w:basedOn w:val="CommentTextChar"/>
    <w:link w:val="CommentSubject"/>
    <w:rsid w:val="00F55976"/>
    <w:rPr>
      <w:rFonts w:ascii="Times New Roman" w:eastAsia="Times New Roman" w:hAnsi="Times New Roman" w:cs="Times New Roman"/>
      <w:b/>
      <w:bCs/>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firani@tx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Clip</dc:creator>
  <cp:keywords/>
  <dc:description/>
  <cp:lastModifiedBy>Farzan Irani</cp:lastModifiedBy>
  <cp:revision>5</cp:revision>
  <cp:lastPrinted>2010-08-10T13:04:00Z</cp:lastPrinted>
  <dcterms:created xsi:type="dcterms:W3CDTF">2011-02-03T16:51:00Z</dcterms:created>
  <dcterms:modified xsi:type="dcterms:W3CDTF">2011-02-03T20:28:00Z</dcterms:modified>
</cp:coreProperties>
</file>