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BCF" w:rsidRPr="007937D6" w:rsidRDefault="00095BCF">
      <w:pPr>
        <w:rPr>
          <w:sz w:val="22"/>
          <w:szCs w:val="22"/>
        </w:rPr>
      </w:pPr>
    </w:p>
    <w:p w:rsidR="00095BCF" w:rsidRPr="001E530A" w:rsidRDefault="00095BCF" w:rsidP="00FE157E">
      <w:pPr>
        <w:jc w:val="center"/>
        <w:rPr>
          <w:rFonts w:ascii="Times New Roman" w:hAnsi="Times New Roman"/>
          <w:b/>
          <w:sz w:val="28"/>
          <w:szCs w:val="28"/>
        </w:rPr>
      </w:pPr>
      <w:r w:rsidRPr="001E530A">
        <w:rPr>
          <w:rFonts w:ascii="Times New Roman" w:hAnsi="Times New Roman"/>
          <w:b/>
          <w:sz w:val="28"/>
          <w:szCs w:val="28"/>
        </w:rPr>
        <w:t>CONSENT FORM</w:t>
      </w:r>
    </w:p>
    <w:p w:rsidR="00095BCF" w:rsidRPr="007937D6" w:rsidRDefault="00095BCF" w:rsidP="002D3277">
      <w:pPr>
        <w:rPr>
          <w:rFonts w:ascii="Times New Roman" w:hAnsi="Times New Roman"/>
          <w:sz w:val="22"/>
          <w:szCs w:val="22"/>
        </w:rPr>
      </w:pPr>
    </w:p>
    <w:p w:rsidR="00095BCF" w:rsidRDefault="00095BCF" w:rsidP="009401A9">
      <w:pPr>
        <w:rPr>
          <w:rFonts w:ascii="Times New Roman" w:hAnsi="Times New Roman"/>
          <w:sz w:val="22"/>
          <w:szCs w:val="22"/>
        </w:rPr>
      </w:pPr>
      <w:r w:rsidRPr="009401A9">
        <w:rPr>
          <w:rFonts w:ascii="Times New Roman" w:hAnsi="Times New Roman"/>
          <w:b/>
          <w:szCs w:val="24"/>
        </w:rPr>
        <w:t>Title:</w:t>
      </w:r>
      <w:r w:rsidRPr="009401A9">
        <w:rPr>
          <w:rFonts w:ascii="Times New Roman" w:hAnsi="Times New Roman"/>
          <w:sz w:val="22"/>
          <w:szCs w:val="22"/>
        </w:rPr>
        <w:t xml:space="preserve">  ESL Students</w:t>
      </w:r>
      <w:r>
        <w:rPr>
          <w:rFonts w:ascii="Times New Roman" w:hAnsi="Times New Roman"/>
          <w:sz w:val="22"/>
          <w:szCs w:val="22"/>
        </w:rPr>
        <w:t>’ Experiences and Cultural Learning through a</w:t>
      </w:r>
      <w:r w:rsidRPr="009401A9">
        <w:rPr>
          <w:rFonts w:ascii="Times New Roman" w:hAnsi="Times New Roman"/>
          <w:sz w:val="22"/>
          <w:szCs w:val="22"/>
        </w:rPr>
        <w:t>n Intercultural Ethnography Project</w:t>
      </w:r>
    </w:p>
    <w:p w:rsidR="00095BCF" w:rsidRPr="009401A9" w:rsidRDefault="00095BCF" w:rsidP="009401A9">
      <w:pPr>
        <w:rPr>
          <w:rFonts w:ascii="Times New Roman" w:hAnsi="Times New Roman"/>
          <w:sz w:val="22"/>
          <w:szCs w:val="22"/>
        </w:rPr>
      </w:pPr>
    </w:p>
    <w:p w:rsidR="00095BCF" w:rsidRPr="007937D6" w:rsidRDefault="00095BCF" w:rsidP="002D3277">
      <w:pPr>
        <w:rPr>
          <w:rFonts w:ascii="Times New Roman" w:hAnsi="Times New Roman"/>
          <w:sz w:val="22"/>
          <w:szCs w:val="22"/>
        </w:rPr>
      </w:pPr>
      <w:r w:rsidRPr="007937D6">
        <w:rPr>
          <w:rFonts w:ascii="Times New Roman" w:hAnsi="Times New Roman"/>
          <w:sz w:val="22"/>
          <w:szCs w:val="22"/>
        </w:rPr>
        <w:t>IRB PROTOCOL #</w:t>
      </w:r>
      <w:r>
        <w:rPr>
          <w:rFonts w:ascii="Times New Roman" w:hAnsi="Times New Roman"/>
          <w:sz w:val="22"/>
          <w:szCs w:val="22"/>
        </w:rPr>
        <w:t xml:space="preserve"> </w:t>
      </w:r>
      <w:r w:rsidRPr="007937D6">
        <w:rPr>
          <w:rFonts w:ascii="Times New Roman" w:hAnsi="Times New Roman"/>
          <w:sz w:val="22"/>
          <w:szCs w:val="22"/>
        </w:rPr>
        <w:t xml:space="preserve">UT:                                 </w:t>
      </w:r>
      <w:r w:rsidRPr="007937D6">
        <w:rPr>
          <w:rFonts w:ascii="Times New Roman" w:hAnsi="Times New Roman"/>
          <w:sz w:val="22"/>
          <w:szCs w:val="22"/>
        </w:rPr>
        <w:tab/>
      </w:r>
      <w:r w:rsidRPr="007937D6">
        <w:rPr>
          <w:rFonts w:ascii="Times New Roman" w:hAnsi="Times New Roman"/>
          <w:sz w:val="22"/>
          <w:szCs w:val="22"/>
        </w:rPr>
        <w:tab/>
        <w:t xml:space="preserve">  TSU: </w:t>
      </w:r>
    </w:p>
    <w:p w:rsidR="00095BCF" w:rsidRPr="007937D6" w:rsidRDefault="00095BCF" w:rsidP="002D3277">
      <w:pPr>
        <w:rPr>
          <w:rFonts w:ascii="Times New Roman" w:hAnsi="Times New Roman"/>
          <w:sz w:val="22"/>
          <w:szCs w:val="22"/>
        </w:rPr>
      </w:pPr>
    </w:p>
    <w:p w:rsidR="00095BCF" w:rsidRPr="007937D6" w:rsidRDefault="00095BCF" w:rsidP="00E45D81">
      <w:pPr>
        <w:tabs>
          <w:tab w:val="left" w:pos="1440"/>
        </w:tabs>
        <w:rPr>
          <w:rFonts w:ascii="Times New Roman" w:hAnsi="Times New Roman"/>
          <w:sz w:val="22"/>
          <w:szCs w:val="22"/>
        </w:rPr>
      </w:pPr>
      <w:r w:rsidRPr="00E45D81">
        <w:rPr>
          <w:rFonts w:ascii="Times New Roman" w:hAnsi="Times New Roman"/>
          <w:b/>
          <w:szCs w:val="24"/>
        </w:rPr>
        <w:t>Researchers</w:t>
      </w:r>
      <w:r w:rsidRPr="00E45D81">
        <w:rPr>
          <w:rFonts w:ascii="Times New Roman" w:hAnsi="Times New Roman"/>
          <w:szCs w:val="24"/>
        </w:rPr>
        <w:t>:</w:t>
      </w:r>
      <w:r>
        <w:rPr>
          <w:rFonts w:ascii="Times New Roman" w:hAnsi="Times New Roman"/>
          <w:sz w:val="22"/>
          <w:szCs w:val="22"/>
        </w:rPr>
        <w:t xml:space="preserve"> </w:t>
      </w:r>
      <w:r w:rsidRPr="007937D6">
        <w:rPr>
          <w:rFonts w:ascii="Times New Roman" w:hAnsi="Times New Roman"/>
          <w:sz w:val="22"/>
          <w:szCs w:val="22"/>
        </w:rPr>
        <w:t>Ja</w:t>
      </w:r>
      <w:r>
        <w:rPr>
          <w:rFonts w:ascii="Times New Roman" w:hAnsi="Times New Roman"/>
          <w:sz w:val="22"/>
          <w:szCs w:val="22"/>
        </w:rPr>
        <w:t xml:space="preserve">cques Hardy, Graduate Student </w:t>
      </w:r>
      <w:r>
        <w:rPr>
          <w:rFonts w:ascii="Times New Roman" w:hAnsi="Times New Roman"/>
          <w:sz w:val="22"/>
          <w:szCs w:val="22"/>
        </w:rPr>
        <w:tab/>
        <w:t xml:space="preserve">  </w:t>
      </w:r>
      <w:proofErr w:type="spellStart"/>
      <w:smartTag w:uri="urn:schemas-microsoft-com:office:smarttags" w:element="place">
        <w:smartTag w:uri="urn:schemas-microsoft-com:office:smarttags" w:element="PlaceName">
          <w:r w:rsidRPr="007937D6">
            <w:rPr>
              <w:rFonts w:ascii="Times New Roman" w:hAnsi="Times New Roman"/>
              <w:sz w:val="22"/>
              <w:szCs w:val="22"/>
            </w:rPr>
            <w:t>Minjung</w:t>
          </w:r>
        </w:smartTag>
        <w:proofErr w:type="spellEnd"/>
        <w:r w:rsidRPr="007937D6">
          <w:rPr>
            <w:rFonts w:ascii="Times New Roman" w:hAnsi="Times New Roman"/>
            <w:sz w:val="22"/>
            <w:szCs w:val="22"/>
          </w:rPr>
          <w:t xml:space="preserve"> </w:t>
        </w:r>
        <w:smartTag w:uri="urn:schemas-microsoft-com:office:smarttags" w:element="PlaceType">
          <w:r w:rsidRPr="007937D6">
            <w:rPr>
              <w:rFonts w:ascii="Times New Roman" w:hAnsi="Times New Roman"/>
              <w:sz w:val="22"/>
              <w:szCs w:val="22"/>
            </w:rPr>
            <w:t>Park</w:t>
          </w:r>
        </w:smartTag>
      </w:smartTag>
      <w:r w:rsidRPr="007937D6">
        <w:rPr>
          <w:rFonts w:ascii="Times New Roman" w:hAnsi="Times New Roman"/>
          <w:sz w:val="22"/>
          <w:szCs w:val="22"/>
        </w:rPr>
        <w:t>, Graduate Student</w:t>
      </w:r>
    </w:p>
    <w:p w:rsidR="00095BCF" w:rsidRPr="007937D6" w:rsidRDefault="00095BCF" w:rsidP="00935326">
      <w:pPr>
        <w:ind w:left="720"/>
        <w:rPr>
          <w:rFonts w:ascii="Times New Roman" w:hAnsi="Times New Roman"/>
          <w:sz w:val="22"/>
          <w:szCs w:val="22"/>
        </w:rPr>
      </w:pPr>
      <w:r w:rsidRPr="007937D6">
        <w:rPr>
          <w:rFonts w:ascii="Times New Roman" w:hAnsi="Times New Roman"/>
          <w:sz w:val="22"/>
          <w:szCs w:val="22"/>
        </w:rPr>
        <w:t xml:space="preserve">         </w:t>
      </w:r>
      <w:r>
        <w:rPr>
          <w:rFonts w:ascii="Times New Roman" w:hAnsi="Times New Roman"/>
          <w:sz w:val="22"/>
          <w:szCs w:val="22"/>
        </w:rPr>
        <w:t xml:space="preserve">  </w:t>
      </w:r>
      <w:r w:rsidRPr="007937D6">
        <w:rPr>
          <w:rFonts w:ascii="Times New Roman" w:hAnsi="Times New Roman"/>
          <w:sz w:val="22"/>
          <w:szCs w:val="22"/>
        </w:rPr>
        <w:t xml:space="preserve"> Foreign Language Education Program       Foreign Language Education Program</w:t>
      </w:r>
    </w:p>
    <w:p w:rsidR="00095BCF" w:rsidRPr="00436CEC" w:rsidRDefault="00095BCF" w:rsidP="00436CEC">
      <w:pPr>
        <w:ind w:left="720"/>
        <w:rPr>
          <w:rFonts w:ascii="Times New Roman" w:eastAsia="Batang" w:hAnsi="Times New Roman"/>
          <w:sz w:val="22"/>
          <w:szCs w:val="22"/>
          <w:lang w:eastAsia="ko-KR"/>
        </w:rPr>
      </w:pPr>
      <w:r w:rsidRPr="007937D6">
        <w:rPr>
          <w:rFonts w:ascii="Times New Roman" w:hAnsi="Times New Roman"/>
          <w:sz w:val="22"/>
          <w:szCs w:val="22"/>
        </w:rPr>
        <w:t xml:space="preserve">          </w:t>
      </w:r>
      <w:r>
        <w:rPr>
          <w:rFonts w:ascii="Times New Roman" w:hAnsi="Times New Roman"/>
          <w:sz w:val="22"/>
          <w:szCs w:val="22"/>
        </w:rPr>
        <w:t xml:space="preserve">  </w:t>
      </w:r>
      <w:r w:rsidRPr="007937D6">
        <w:rPr>
          <w:rFonts w:ascii="Times New Roman" w:hAnsi="Times New Roman"/>
          <w:sz w:val="22"/>
          <w:szCs w:val="22"/>
        </w:rPr>
        <w:t xml:space="preserve">The </w:t>
      </w:r>
      <w:smartTag w:uri="urn:schemas-microsoft-com:office:smarttags" w:element="PlaceType">
        <w:r w:rsidRPr="007937D6">
          <w:rPr>
            <w:rFonts w:ascii="Times New Roman" w:hAnsi="Times New Roman"/>
            <w:sz w:val="22"/>
            <w:szCs w:val="22"/>
          </w:rPr>
          <w:t>University</w:t>
        </w:r>
      </w:smartTag>
      <w:r w:rsidRPr="007937D6">
        <w:rPr>
          <w:rFonts w:ascii="Times New Roman" w:hAnsi="Times New Roman"/>
          <w:sz w:val="22"/>
          <w:szCs w:val="22"/>
        </w:rPr>
        <w:t xml:space="preserve"> of </w:t>
      </w:r>
      <w:smartTag w:uri="urn:schemas-microsoft-com:office:smarttags" w:element="PlaceName">
        <w:r w:rsidRPr="007937D6">
          <w:rPr>
            <w:rFonts w:ascii="Times New Roman" w:hAnsi="Times New Roman"/>
            <w:sz w:val="22"/>
            <w:szCs w:val="22"/>
          </w:rPr>
          <w:t>Texas</w:t>
        </w:r>
      </w:smartTag>
      <w:r w:rsidRPr="007937D6">
        <w:rPr>
          <w:rFonts w:ascii="Times New Roman" w:hAnsi="Times New Roman"/>
          <w:sz w:val="22"/>
          <w:szCs w:val="22"/>
        </w:rPr>
        <w:t xml:space="preserve"> at </w:t>
      </w:r>
      <w:smartTag w:uri="urn:schemas-microsoft-com:office:smarttags" w:element="City">
        <w:r w:rsidRPr="007937D6">
          <w:rPr>
            <w:rFonts w:ascii="Times New Roman" w:hAnsi="Times New Roman"/>
            <w:sz w:val="22"/>
            <w:szCs w:val="22"/>
          </w:rPr>
          <w:t>Austin</w:t>
        </w:r>
      </w:smartTag>
      <w:r w:rsidRPr="007937D6">
        <w:rPr>
          <w:rFonts w:ascii="Times New Roman" w:hAnsi="Times New Roman"/>
          <w:sz w:val="22"/>
          <w:szCs w:val="22"/>
        </w:rPr>
        <w:t xml:space="preserve">              </w:t>
      </w:r>
      <w:proofErr w:type="gramStart"/>
      <w:r w:rsidRPr="007937D6">
        <w:rPr>
          <w:rFonts w:ascii="Times New Roman" w:hAnsi="Times New Roman"/>
          <w:sz w:val="22"/>
          <w:szCs w:val="22"/>
        </w:rPr>
        <w:t>The</w:t>
      </w:r>
      <w:proofErr w:type="gramEnd"/>
      <w:r w:rsidRPr="007937D6">
        <w:rPr>
          <w:rFonts w:ascii="Times New Roman" w:hAnsi="Times New Roman"/>
          <w:sz w:val="22"/>
          <w:szCs w:val="22"/>
        </w:rPr>
        <w:t xml:space="preserve"> </w:t>
      </w:r>
      <w:smartTag w:uri="urn:schemas-microsoft-com:office:smarttags" w:element="PlaceType">
        <w:r w:rsidRPr="007937D6">
          <w:rPr>
            <w:rFonts w:ascii="Times New Roman" w:hAnsi="Times New Roman"/>
            <w:sz w:val="22"/>
            <w:szCs w:val="22"/>
          </w:rPr>
          <w:t>University</w:t>
        </w:r>
      </w:smartTag>
      <w:r w:rsidRPr="007937D6">
        <w:rPr>
          <w:rFonts w:ascii="Times New Roman" w:hAnsi="Times New Roman"/>
          <w:sz w:val="22"/>
          <w:szCs w:val="22"/>
        </w:rPr>
        <w:t xml:space="preserve"> of </w:t>
      </w:r>
      <w:smartTag w:uri="urn:schemas-microsoft-com:office:smarttags" w:element="PlaceName">
        <w:r w:rsidRPr="007937D6">
          <w:rPr>
            <w:rFonts w:ascii="Times New Roman" w:hAnsi="Times New Roman"/>
            <w:sz w:val="22"/>
            <w:szCs w:val="22"/>
          </w:rPr>
          <w:t>Texas</w:t>
        </w:r>
      </w:smartTag>
      <w:r w:rsidRPr="007937D6">
        <w:rPr>
          <w:rFonts w:ascii="Times New Roman" w:hAnsi="Times New Roman"/>
          <w:sz w:val="22"/>
          <w:szCs w:val="22"/>
        </w:rPr>
        <w:t xml:space="preserve"> at </w:t>
      </w:r>
      <w:smartTag w:uri="urn:schemas-microsoft-com:office:smarttags" w:element="place">
        <w:smartTag w:uri="urn:schemas-microsoft-com:office:smarttags" w:element="City">
          <w:r w:rsidRPr="007937D6">
            <w:rPr>
              <w:rFonts w:ascii="Times New Roman" w:hAnsi="Times New Roman"/>
              <w:sz w:val="22"/>
              <w:szCs w:val="22"/>
            </w:rPr>
            <w:t>Austin</w:t>
          </w:r>
        </w:smartTag>
      </w:smartTag>
    </w:p>
    <w:p w:rsidR="00095BCF" w:rsidRDefault="00095BCF" w:rsidP="00935326">
      <w:pPr>
        <w:rPr>
          <w:rFonts w:ascii="Times New Roman" w:hAnsi="Times New Roman"/>
          <w:sz w:val="22"/>
          <w:szCs w:val="22"/>
        </w:rPr>
      </w:pPr>
      <w:r w:rsidRPr="007937D6">
        <w:rPr>
          <w:sz w:val="22"/>
          <w:szCs w:val="22"/>
        </w:rPr>
        <w:t xml:space="preserve">                      </w:t>
      </w:r>
      <w:r>
        <w:rPr>
          <w:sz w:val="22"/>
          <w:szCs w:val="22"/>
        </w:rPr>
        <w:t xml:space="preserve">   </w:t>
      </w:r>
      <w:hyperlink r:id="rId5" w:history="1">
        <w:r w:rsidRPr="007937D6">
          <w:rPr>
            <w:rStyle w:val="Hyperlink"/>
            <w:rFonts w:ascii="Times New Roman" w:hAnsi="Times New Roman"/>
            <w:sz w:val="22"/>
            <w:szCs w:val="22"/>
          </w:rPr>
          <w:t>Jacquesh001@yahoo.com</w:t>
        </w:r>
      </w:hyperlink>
      <w:r>
        <w:rPr>
          <w:rFonts w:eastAsia="Batang"/>
          <w:lang w:eastAsia="ko-KR"/>
        </w:rPr>
        <w:t xml:space="preserve">                         </w:t>
      </w:r>
      <w:r w:rsidRPr="00436CEC">
        <w:rPr>
          <w:rFonts w:eastAsia="Batang"/>
          <w:color w:val="0000FF"/>
          <w:sz w:val="22"/>
          <w:szCs w:val="22"/>
          <w:u w:val="single"/>
          <w:lang w:eastAsia="ko-KR"/>
        </w:rPr>
        <w:t>mjp735@gmail.com</w:t>
      </w:r>
      <w:r w:rsidRPr="00436CEC">
        <w:rPr>
          <w:rFonts w:ascii="Times New Roman" w:hAnsi="Times New Roman"/>
          <w:sz w:val="22"/>
          <w:szCs w:val="22"/>
        </w:rPr>
        <w:tab/>
      </w:r>
      <w:r>
        <w:rPr>
          <w:rFonts w:ascii="Times New Roman" w:hAnsi="Times New Roman"/>
          <w:sz w:val="22"/>
          <w:szCs w:val="22"/>
        </w:rPr>
        <w:t xml:space="preserve">                          </w:t>
      </w:r>
    </w:p>
    <w:p w:rsidR="00095BCF" w:rsidRPr="00436CEC" w:rsidRDefault="00095BCF" w:rsidP="00E45D81">
      <w:pPr>
        <w:tabs>
          <w:tab w:val="left" w:pos="1440"/>
        </w:tabs>
        <w:ind w:left="720"/>
        <w:rPr>
          <w:rFonts w:ascii="Times New Roman" w:eastAsia="Batang" w:hAnsi="Times New Roman"/>
          <w:sz w:val="22"/>
          <w:szCs w:val="22"/>
          <w:lang w:eastAsia="ko-KR"/>
        </w:rPr>
      </w:pPr>
      <w:r>
        <w:rPr>
          <w:rFonts w:ascii="Times New Roman" w:hAnsi="Times New Roman"/>
          <w:sz w:val="22"/>
          <w:szCs w:val="22"/>
        </w:rPr>
        <w:t xml:space="preserve">            </w:t>
      </w:r>
      <w:r w:rsidRPr="007937D6">
        <w:rPr>
          <w:rFonts w:ascii="Times New Roman" w:hAnsi="Times New Roman"/>
          <w:sz w:val="22"/>
          <w:szCs w:val="22"/>
        </w:rPr>
        <w:t>512-517-9351</w:t>
      </w:r>
      <w:r>
        <w:rPr>
          <w:rFonts w:ascii="Times New Roman" w:eastAsia="Batang" w:hAnsi="Times New Roman"/>
          <w:sz w:val="22"/>
          <w:szCs w:val="22"/>
          <w:lang w:eastAsia="ko-KR"/>
        </w:rPr>
        <w:t xml:space="preserve">                                               512-909-7226</w:t>
      </w:r>
    </w:p>
    <w:p w:rsidR="00095BCF" w:rsidRPr="007937D6" w:rsidRDefault="00095BCF" w:rsidP="00935326">
      <w:pPr>
        <w:rPr>
          <w:rFonts w:ascii="Times New Roman" w:hAnsi="Times New Roman"/>
          <w:sz w:val="22"/>
          <w:szCs w:val="22"/>
        </w:rPr>
      </w:pPr>
      <w:r>
        <w:rPr>
          <w:rFonts w:ascii="Times New Roman" w:hAnsi="Times New Roman"/>
          <w:sz w:val="22"/>
          <w:szCs w:val="22"/>
        </w:rPr>
        <w:t xml:space="preserve">                      </w:t>
      </w:r>
    </w:p>
    <w:p w:rsidR="00095BCF" w:rsidRPr="007937D6" w:rsidRDefault="00095BCF" w:rsidP="00935326">
      <w:pPr>
        <w:rPr>
          <w:rFonts w:ascii="Times New Roman" w:hAnsi="Times New Roman"/>
          <w:sz w:val="22"/>
          <w:szCs w:val="22"/>
        </w:rPr>
      </w:pPr>
    </w:p>
    <w:p w:rsidR="00095BCF" w:rsidRPr="007937D6" w:rsidRDefault="00095BCF" w:rsidP="00200B66">
      <w:pPr>
        <w:tabs>
          <w:tab w:val="left" w:pos="1440"/>
        </w:tabs>
        <w:ind w:left="720"/>
        <w:rPr>
          <w:rFonts w:ascii="Times New Roman" w:hAnsi="Times New Roman"/>
          <w:sz w:val="22"/>
          <w:szCs w:val="22"/>
        </w:rPr>
      </w:pPr>
      <w:r w:rsidRPr="007937D6">
        <w:rPr>
          <w:rFonts w:ascii="Times New Roman" w:hAnsi="Times New Roman"/>
          <w:sz w:val="22"/>
          <w:szCs w:val="22"/>
        </w:rPr>
        <w:t xml:space="preserve">         </w:t>
      </w:r>
      <w:r>
        <w:rPr>
          <w:rFonts w:ascii="Times New Roman" w:hAnsi="Times New Roman"/>
          <w:sz w:val="22"/>
          <w:szCs w:val="22"/>
        </w:rPr>
        <w:t xml:space="preserve">   </w:t>
      </w:r>
      <w:r w:rsidRPr="007937D6">
        <w:rPr>
          <w:rFonts w:ascii="Times New Roman" w:hAnsi="Times New Roman"/>
          <w:sz w:val="22"/>
          <w:szCs w:val="22"/>
        </w:rPr>
        <w:t xml:space="preserve">Diane L. </w:t>
      </w:r>
      <w:proofErr w:type="spellStart"/>
      <w:r w:rsidRPr="007937D6">
        <w:rPr>
          <w:rFonts w:ascii="Times New Roman" w:hAnsi="Times New Roman"/>
          <w:sz w:val="22"/>
          <w:szCs w:val="22"/>
        </w:rPr>
        <w:t>Schallert</w:t>
      </w:r>
      <w:proofErr w:type="spellEnd"/>
      <w:r w:rsidRPr="007937D6">
        <w:rPr>
          <w:rFonts w:ascii="Times New Roman" w:hAnsi="Times New Roman"/>
          <w:sz w:val="22"/>
          <w:szCs w:val="22"/>
        </w:rPr>
        <w:t>, Supervisor</w:t>
      </w:r>
    </w:p>
    <w:p w:rsidR="00095BCF" w:rsidRPr="007937D6" w:rsidRDefault="00095BCF" w:rsidP="002D3277">
      <w:pPr>
        <w:ind w:firstLine="720"/>
        <w:rPr>
          <w:rFonts w:ascii="Times New Roman" w:hAnsi="Times New Roman"/>
          <w:sz w:val="22"/>
          <w:szCs w:val="22"/>
        </w:rPr>
      </w:pPr>
      <w:r w:rsidRPr="007937D6">
        <w:rPr>
          <w:rFonts w:ascii="Times New Roman" w:hAnsi="Times New Roman"/>
          <w:sz w:val="22"/>
          <w:szCs w:val="22"/>
        </w:rPr>
        <w:t xml:space="preserve">         </w:t>
      </w:r>
      <w:r>
        <w:rPr>
          <w:rFonts w:ascii="Times New Roman" w:hAnsi="Times New Roman"/>
          <w:sz w:val="22"/>
          <w:szCs w:val="22"/>
        </w:rPr>
        <w:t xml:space="preserve">   </w:t>
      </w:r>
      <w:r w:rsidRPr="007937D6">
        <w:rPr>
          <w:rFonts w:ascii="Times New Roman" w:hAnsi="Times New Roman"/>
          <w:sz w:val="22"/>
          <w:szCs w:val="22"/>
        </w:rPr>
        <w:t>Department of Educational Psychology</w:t>
      </w:r>
    </w:p>
    <w:p w:rsidR="00095BCF" w:rsidRPr="007937D6" w:rsidRDefault="00095BCF" w:rsidP="002D3277">
      <w:pPr>
        <w:ind w:firstLine="720"/>
        <w:rPr>
          <w:rFonts w:ascii="Times New Roman" w:hAnsi="Times New Roman"/>
          <w:sz w:val="22"/>
          <w:szCs w:val="22"/>
        </w:rPr>
      </w:pPr>
      <w:r w:rsidRPr="007937D6">
        <w:rPr>
          <w:rFonts w:ascii="Times New Roman" w:hAnsi="Times New Roman"/>
          <w:sz w:val="22"/>
          <w:szCs w:val="22"/>
        </w:rPr>
        <w:t xml:space="preserve">         </w:t>
      </w:r>
      <w:r>
        <w:rPr>
          <w:rFonts w:ascii="Times New Roman" w:hAnsi="Times New Roman"/>
          <w:sz w:val="22"/>
          <w:szCs w:val="22"/>
        </w:rPr>
        <w:t xml:space="preserve">   </w:t>
      </w:r>
      <w:r w:rsidRPr="007937D6">
        <w:rPr>
          <w:rFonts w:ascii="Times New Roman" w:hAnsi="Times New Roman"/>
          <w:sz w:val="22"/>
          <w:szCs w:val="22"/>
        </w:rPr>
        <w:t xml:space="preserve">The </w:t>
      </w:r>
      <w:smartTag w:uri="urn:schemas-microsoft-com:office:smarttags" w:element="PlaceType">
        <w:r w:rsidRPr="007937D6">
          <w:rPr>
            <w:rFonts w:ascii="Times New Roman" w:hAnsi="Times New Roman"/>
            <w:sz w:val="22"/>
            <w:szCs w:val="22"/>
          </w:rPr>
          <w:t>University</w:t>
        </w:r>
      </w:smartTag>
      <w:r w:rsidRPr="007937D6">
        <w:rPr>
          <w:rFonts w:ascii="Times New Roman" w:hAnsi="Times New Roman"/>
          <w:sz w:val="22"/>
          <w:szCs w:val="22"/>
        </w:rPr>
        <w:t xml:space="preserve"> of </w:t>
      </w:r>
      <w:smartTag w:uri="urn:schemas-microsoft-com:office:smarttags" w:element="PlaceType">
        <w:r w:rsidRPr="007937D6">
          <w:rPr>
            <w:rFonts w:ascii="Times New Roman" w:hAnsi="Times New Roman"/>
            <w:sz w:val="22"/>
            <w:szCs w:val="22"/>
          </w:rPr>
          <w:t>Texas</w:t>
        </w:r>
      </w:smartTag>
      <w:r w:rsidRPr="007937D6">
        <w:rPr>
          <w:rFonts w:ascii="Times New Roman" w:hAnsi="Times New Roman"/>
          <w:sz w:val="22"/>
          <w:szCs w:val="22"/>
        </w:rPr>
        <w:t xml:space="preserve"> at </w:t>
      </w:r>
      <w:smartTag w:uri="urn:schemas-microsoft-com:office:smarttags" w:element="PlaceType">
        <w:r w:rsidRPr="007937D6">
          <w:rPr>
            <w:rFonts w:ascii="Times New Roman" w:hAnsi="Times New Roman"/>
            <w:sz w:val="22"/>
            <w:szCs w:val="22"/>
          </w:rPr>
          <w:t>Austin</w:t>
        </w:r>
      </w:smartTag>
      <w:r w:rsidRPr="007937D6">
        <w:rPr>
          <w:rFonts w:ascii="Times New Roman" w:hAnsi="Times New Roman"/>
          <w:sz w:val="22"/>
          <w:szCs w:val="22"/>
        </w:rPr>
        <w:t xml:space="preserve">    </w:t>
      </w:r>
    </w:p>
    <w:p w:rsidR="00095BCF" w:rsidRPr="007937D6" w:rsidRDefault="00095BCF" w:rsidP="002D3277">
      <w:pPr>
        <w:ind w:left="720"/>
        <w:rPr>
          <w:rFonts w:ascii="Times New Roman" w:hAnsi="Times New Roman"/>
          <w:sz w:val="22"/>
          <w:szCs w:val="22"/>
        </w:rPr>
      </w:pPr>
      <w:r w:rsidRPr="007937D6">
        <w:rPr>
          <w:rFonts w:ascii="Times New Roman" w:hAnsi="Times New Roman"/>
          <w:sz w:val="22"/>
          <w:szCs w:val="22"/>
        </w:rPr>
        <w:t xml:space="preserve">         </w:t>
      </w:r>
      <w:r>
        <w:rPr>
          <w:rFonts w:ascii="Times New Roman" w:hAnsi="Times New Roman"/>
          <w:sz w:val="22"/>
          <w:szCs w:val="22"/>
        </w:rPr>
        <w:t xml:space="preserve">   </w:t>
      </w:r>
      <w:hyperlink r:id="rId6" w:history="1">
        <w:r w:rsidRPr="007937D6">
          <w:rPr>
            <w:rStyle w:val="Hyperlink"/>
            <w:sz w:val="22"/>
            <w:szCs w:val="22"/>
          </w:rPr>
          <w:t>dschallert@mail.utexas.edu</w:t>
        </w:r>
      </w:hyperlink>
    </w:p>
    <w:p w:rsidR="00095BCF" w:rsidRPr="007937D6" w:rsidRDefault="00095BCF" w:rsidP="002D3277">
      <w:pPr>
        <w:ind w:firstLine="720"/>
        <w:rPr>
          <w:rFonts w:ascii="Times New Roman" w:hAnsi="Times New Roman"/>
          <w:sz w:val="22"/>
          <w:szCs w:val="22"/>
        </w:rPr>
      </w:pPr>
      <w:r w:rsidRPr="007937D6">
        <w:rPr>
          <w:rFonts w:ascii="Times New Roman" w:hAnsi="Times New Roman"/>
          <w:sz w:val="22"/>
          <w:szCs w:val="22"/>
        </w:rPr>
        <w:t xml:space="preserve">        </w:t>
      </w:r>
    </w:p>
    <w:p w:rsidR="00095BCF" w:rsidRPr="007937D6" w:rsidRDefault="00095BCF" w:rsidP="002D3277">
      <w:pPr>
        <w:rPr>
          <w:rFonts w:ascii="Times New Roman" w:hAnsi="Times New Roman"/>
          <w:b/>
          <w:sz w:val="22"/>
          <w:szCs w:val="22"/>
        </w:rPr>
      </w:pPr>
    </w:p>
    <w:p w:rsidR="00095BCF" w:rsidRPr="007937D6" w:rsidRDefault="00095BCF" w:rsidP="002D3277">
      <w:pPr>
        <w:widowControl w:val="0"/>
        <w:autoSpaceDE w:val="0"/>
        <w:autoSpaceDN w:val="0"/>
        <w:adjustRightInd w:val="0"/>
        <w:rPr>
          <w:rFonts w:ascii="Times New Roman" w:hAnsi="Times New Roman"/>
          <w:sz w:val="22"/>
          <w:szCs w:val="22"/>
        </w:rPr>
      </w:pPr>
      <w:r w:rsidRPr="007937D6">
        <w:rPr>
          <w:rFonts w:ascii="Times New Roman" w:hAnsi="Times New Roman"/>
          <w:sz w:val="22"/>
          <w:szCs w:val="22"/>
        </w:rPr>
        <w:t xml:space="preserve">You are invited to participate in a research study.  This study is about ESL students’ experiences and learning through conducting an intercultural ethnography project. This form gives you information about the study. Please read the information below before you decide whether or not to take part.  If you have any questions, let me know. Your participation in this study is entirely voluntary.  You can say “no” and refuse to participate without penalty or loss of any benefits you receive as a student at TSIE.  Your decision to participate will also not affect current or future relationships with the </w:t>
      </w:r>
      <w:smartTag w:uri="urn:schemas-microsoft-com:office:smarttags" w:element="PlaceType">
        <w:r w:rsidRPr="007937D6">
          <w:rPr>
            <w:rFonts w:ascii="Times New Roman" w:hAnsi="Times New Roman"/>
            <w:sz w:val="22"/>
            <w:szCs w:val="22"/>
          </w:rPr>
          <w:t>University</w:t>
        </w:r>
      </w:smartTag>
      <w:r w:rsidRPr="007937D6">
        <w:rPr>
          <w:rFonts w:ascii="Times New Roman" w:hAnsi="Times New Roman"/>
          <w:sz w:val="22"/>
          <w:szCs w:val="22"/>
        </w:rPr>
        <w:t xml:space="preserve"> of </w:t>
      </w:r>
      <w:smartTag w:uri="urn:schemas-microsoft-com:office:smarttags" w:element="PlaceType">
        <w:r w:rsidRPr="007937D6">
          <w:rPr>
            <w:rFonts w:ascii="Times New Roman" w:hAnsi="Times New Roman"/>
            <w:sz w:val="22"/>
            <w:szCs w:val="22"/>
          </w:rPr>
          <w:t>Texas</w:t>
        </w:r>
      </w:smartTag>
      <w:r w:rsidRPr="007937D6">
        <w:rPr>
          <w:rFonts w:ascii="Times New Roman" w:hAnsi="Times New Roman"/>
          <w:sz w:val="22"/>
          <w:szCs w:val="22"/>
        </w:rPr>
        <w:t xml:space="preserve"> at </w:t>
      </w:r>
      <w:smartTag w:uri="urn:schemas-microsoft-com:office:smarttags" w:element="PlaceType">
        <w:r w:rsidRPr="007937D6">
          <w:rPr>
            <w:rFonts w:ascii="Times New Roman" w:hAnsi="Times New Roman"/>
            <w:sz w:val="22"/>
            <w:szCs w:val="22"/>
          </w:rPr>
          <w:t>Austin</w:t>
        </w:r>
      </w:smartTag>
      <w:r w:rsidRPr="007937D6">
        <w:rPr>
          <w:rFonts w:ascii="Times New Roman" w:hAnsi="Times New Roman"/>
          <w:sz w:val="22"/>
          <w:szCs w:val="22"/>
        </w:rPr>
        <w:t xml:space="preserve">. You can stop your participation at any time by simply telling </w:t>
      </w:r>
      <w:proofErr w:type="spellStart"/>
      <w:smartTag w:uri="urn:schemas-microsoft-com:office:smarttags" w:element="PlaceType">
        <w:smartTag w:uri="urn:schemas-microsoft-com:office:smarttags" w:element="PlaceType">
          <w:r w:rsidRPr="007937D6">
            <w:rPr>
              <w:rFonts w:ascii="Times New Roman" w:hAnsi="Times New Roman"/>
              <w:sz w:val="22"/>
              <w:szCs w:val="22"/>
            </w:rPr>
            <w:t>Minjung</w:t>
          </w:r>
        </w:smartTag>
        <w:proofErr w:type="spellEnd"/>
        <w:r w:rsidRPr="007937D6">
          <w:rPr>
            <w:rFonts w:ascii="Times New Roman" w:hAnsi="Times New Roman"/>
            <w:sz w:val="22"/>
            <w:szCs w:val="22"/>
          </w:rPr>
          <w:t xml:space="preserve"> </w:t>
        </w:r>
        <w:smartTag w:uri="urn:schemas-microsoft-com:office:smarttags" w:element="PlaceType">
          <w:r w:rsidRPr="007937D6">
            <w:rPr>
              <w:rFonts w:ascii="Times New Roman" w:hAnsi="Times New Roman"/>
              <w:sz w:val="22"/>
              <w:szCs w:val="22"/>
            </w:rPr>
            <w:t>Park</w:t>
          </w:r>
        </w:smartTag>
      </w:smartTag>
      <w:r w:rsidRPr="007937D6">
        <w:rPr>
          <w:rFonts w:ascii="Times New Roman" w:hAnsi="Times New Roman"/>
          <w:sz w:val="22"/>
          <w:szCs w:val="22"/>
        </w:rPr>
        <w:t xml:space="preserve"> in person or by emailing her.  </w:t>
      </w:r>
      <w:r w:rsidRPr="006E48C9">
        <w:rPr>
          <w:rFonts w:ascii="Times New Roman" w:hAnsi="Times New Roman"/>
          <w:sz w:val="22"/>
          <w:szCs w:val="22"/>
        </w:rPr>
        <w:t>Your teacher (Jacques Hardy) and TSIE staff will not know if you participate or not.</w:t>
      </w:r>
      <w:r w:rsidRPr="007937D6">
        <w:rPr>
          <w:rFonts w:ascii="Times New Roman" w:hAnsi="Times New Roman"/>
          <w:sz w:val="22"/>
          <w:szCs w:val="22"/>
        </w:rPr>
        <w:t xml:space="preserve"> If you agree to participate, please sign this consent form.  If you do not want to participate, just return this form without signing it.</w:t>
      </w:r>
    </w:p>
    <w:p w:rsidR="00095BCF" w:rsidRPr="007937D6" w:rsidRDefault="00095BCF" w:rsidP="002D3277">
      <w:pPr>
        <w:widowControl w:val="0"/>
        <w:autoSpaceDE w:val="0"/>
        <w:autoSpaceDN w:val="0"/>
        <w:adjustRightInd w:val="0"/>
        <w:rPr>
          <w:rFonts w:ascii="Times New Roman" w:hAnsi="Times New Roman"/>
          <w:b/>
          <w:sz w:val="22"/>
          <w:szCs w:val="22"/>
        </w:rPr>
      </w:pPr>
    </w:p>
    <w:p w:rsidR="00095BCF" w:rsidRPr="007937D6" w:rsidRDefault="00095BCF" w:rsidP="002D3277">
      <w:pPr>
        <w:widowControl w:val="0"/>
        <w:autoSpaceDE w:val="0"/>
        <w:autoSpaceDN w:val="0"/>
        <w:adjustRightInd w:val="0"/>
        <w:rPr>
          <w:rFonts w:ascii="Times New Roman" w:hAnsi="Times New Roman"/>
          <w:sz w:val="22"/>
          <w:szCs w:val="22"/>
        </w:rPr>
      </w:pPr>
      <w:r w:rsidRPr="009401A9">
        <w:rPr>
          <w:rFonts w:ascii="Times New Roman" w:hAnsi="Times New Roman"/>
          <w:b/>
          <w:szCs w:val="24"/>
        </w:rPr>
        <w:t>The purpose of this study</w:t>
      </w:r>
      <w:r w:rsidRPr="007937D6">
        <w:rPr>
          <w:rFonts w:ascii="Times New Roman" w:hAnsi="Times New Roman"/>
          <w:sz w:val="22"/>
          <w:szCs w:val="22"/>
        </w:rPr>
        <w:t xml:space="preserve"> is to learn more about how ESL st</w:t>
      </w:r>
      <w:r>
        <w:rPr>
          <w:rFonts w:ascii="Times New Roman" w:hAnsi="Times New Roman"/>
          <w:sz w:val="22"/>
          <w:szCs w:val="22"/>
        </w:rPr>
        <w:t>udents</w:t>
      </w:r>
      <w:r w:rsidRPr="007937D6">
        <w:rPr>
          <w:rFonts w:ascii="Times New Roman" w:hAnsi="Times New Roman"/>
          <w:sz w:val="22"/>
          <w:szCs w:val="22"/>
        </w:rPr>
        <w:t xml:space="preserve"> experience working together in an intercultural ethnography project, and what they learn from the process. </w:t>
      </w:r>
    </w:p>
    <w:p w:rsidR="00095BCF" w:rsidRPr="007937D6" w:rsidRDefault="00095BCF" w:rsidP="002D3277">
      <w:pPr>
        <w:widowControl w:val="0"/>
        <w:autoSpaceDE w:val="0"/>
        <w:autoSpaceDN w:val="0"/>
        <w:adjustRightInd w:val="0"/>
        <w:rPr>
          <w:rFonts w:ascii="Times New Roman" w:hAnsi="Times New Roman"/>
          <w:sz w:val="22"/>
          <w:szCs w:val="22"/>
        </w:rPr>
      </w:pPr>
    </w:p>
    <w:p w:rsidR="00095BCF" w:rsidRPr="009401A9" w:rsidRDefault="00095BCF" w:rsidP="00935326">
      <w:pPr>
        <w:widowControl w:val="0"/>
        <w:autoSpaceDE w:val="0"/>
        <w:autoSpaceDN w:val="0"/>
        <w:adjustRightInd w:val="0"/>
        <w:rPr>
          <w:rFonts w:ascii="Times New Roman" w:hAnsi="Times New Roman"/>
          <w:b/>
          <w:szCs w:val="24"/>
        </w:rPr>
      </w:pPr>
      <w:r w:rsidRPr="009401A9">
        <w:rPr>
          <w:rFonts w:ascii="Times New Roman" w:hAnsi="Times New Roman"/>
          <w:b/>
          <w:szCs w:val="24"/>
        </w:rPr>
        <w:t>If you agree to be in this study, we will ask you to do the following things:</w:t>
      </w:r>
    </w:p>
    <w:p w:rsidR="00095BCF" w:rsidRDefault="00095BCF" w:rsidP="00AD78E4">
      <w:pPr>
        <w:widowControl w:val="0"/>
        <w:numPr>
          <w:ilvl w:val="0"/>
          <w:numId w:val="2"/>
        </w:numPr>
        <w:autoSpaceDE w:val="0"/>
        <w:autoSpaceDN w:val="0"/>
        <w:adjustRightInd w:val="0"/>
        <w:rPr>
          <w:rFonts w:ascii="Times New Roman" w:hAnsi="Times New Roman"/>
          <w:sz w:val="22"/>
          <w:szCs w:val="22"/>
        </w:rPr>
      </w:pPr>
      <w:r w:rsidRPr="007937D6">
        <w:rPr>
          <w:rFonts w:ascii="Times New Roman" w:hAnsi="Times New Roman"/>
          <w:sz w:val="22"/>
          <w:szCs w:val="22"/>
        </w:rPr>
        <w:t>Allow us to read the work you turn in for the intercultural ethnography pr</w:t>
      </w:r>
      <w:r>
        <w:rPr>
          <w:rFonts w:ascii="Times New Roman" w:hAnsi="Times New Roman"/>
          <w:sz w:val="22"/>
          <w:szCs w:val="22"/>
        </w:rPr>
        <w:t xml:space="preserve">oject </w:t>
      </w:r>
      <w:r w:rsidRPr="007937D6">
        <w:rPr>
          <w:rFonts w:ascii="Times New Roman" w:hAnsi="Times New Roman"/>
          <w:sz w:val="22"/>
          <w:szCs w:val="22"/>
        </w:rPr>
        <w:t>and, if you agree, allow us to analyze it for our research study.</w:t>
      </w:r>
    </w:p>
    <w:p w:rsidR="00095BCF" w:rsidRDefault="00095BCF" w:rsidP="00AD78E4">
      <w:pPr>
        <w:widowControl w:val="0"/>
        <w:numPr>
          <w:ilvl w:val="0"/>
          <w:numId w:val="2"/>
        </w:numPr>
        <w:autoSpaceDE w:val="0"/>
        <w:autoSpaceDN w:val="0"/>
        <w:adjustRightInd w:val="0"/>
        <w:rPr>
          <w:rFonts w:ascii="Times New Roman" w:hAnsi="Times New Roman"/>
          <w:sz w:val="22"/>
          <w:szCs w:val="22"/>
        </w:rPr>
      </w:pPr>
      <w:r>
        <w:rPr>
          <w:rFonts w:ascii="Times New Roman" w:hAnsi="Times New Roman"/>
          <w:sz w:val="22"/>
          <w:szCs w:val="22"/>
        </w:rPr>
        <w:t>Fill out a short questionnaire about your background and English study experience at the beginning of the course</w:t>
      </w:r>
    </w:p>
    <w:p w:rsidR="00095BCF" w:rsidRDefault="00095BCF" w:rsidP="00AD78E4">
      <w:pPr>
        <w:widowControl w:val="0"/>
        <w:numPr>
          <w:ilvl w:val="0"/>
          <w:numId w:val="2"/>
        </w:numPr>
        <w:autoSpaceDE w:val="0"/>
        <w:autoSpaceDN w:val="0"/>
        <w:adjustRightInd w:val="0"/>
        <w:rPr>
          <w:rFonts w:ascii="Times New Roman" w:hAnsi="Times New Roman"/>
          <w:sz w:val="22"/>
          <w:szCs w:val="22"/>
        </w:rPr>
      </w:pPr>
      <w:r>
        <w:rPr>
          <w:rFonts w:ascii="Times New Roman" w:hAnsi="Times New Roman"/>
          <w:sz w:val="22"/>
          <w:szCs w:val="22"/>
        </w:rPr>
        <w:t>I may contact you at the end of the semester to invite you to a one-hour interview about your experiences during the project.  You will have the opportunity to accept or decline the invitation at that time.</w:t>
      </w:r>
    </w:p>
    <w:p w:rsidR="00095BCF" w:rsidRPr="007937D6" w:rsidRDefault="00095BCF" w:rsidP="007937D6">
      <w:pPr>
        <w:widowControl w:val="0"/>
        <w:autoSpaceDE w:val="0"/>
        <w:autoSpaceDN w:val="0"/>
        <w:adjustRightInd w:val="0"/>
        <w:ind w:left="720"/>
        <w:rPr>
          <w:rFonts w:ascii="Times New Roman" w:hAnsi="Times New Roman"/>
          <w:sz w:val="22"/>
          <w:szCs w:val="22"/>
        </w:rPr>
      </w:pPr>
    </w:p>
    <w:p w:rsidR="00095BCF" w:rsidRPr="007937D6" w:rsidRDefault="00095BCF" w:rsidP="00AD78E4">
      <w:pPr>
        <w:widowControl w:val="0"/>
        <w:autoSpaceDE w:val="0"/>
        <w:autoSpaceDN w:val="0"/>
        <w:adjustRightInd w:val="0"/>
        <w:rPr>
          <w:rFonts w:ascii="Times New Roman" w:hAnsi="Times New Roman"/>
          <w:sz w:val="22"/>
          <w:szCs w:val="22"/>
        </w:rPr>
      </w:pPr>
      <w:r w:rsidRPr="009401A9">
        <w:rPr>
          <w:rFonts w:ascii="Times New Roman" w:hAnsi="Times New Roman"/>
          <w:b/>
          <w:szCs w:val="24"/>
        </w:rPr>
        <w:t>If you do not agree to be in the study</w:t>
      </w:r>
      <w:r w:rsidRPr="007937D6">
        <w:rPr>
          <w:rFonts w:ascii="Times New Roman" w:hAnsi="Times New Roman"/>
          <w:sz w:val="22"/>
          <w:szCs w:val="22"/>
        </w:rPr>
        <w:t xml:space="preserve">, you will not be asked to do anything different from your normal course activities. Your decision will not affect your engagement in the normal course activities.   </w:t>
      </w:r>
    </w:p>
    <w:p w:rsidR="00095BCF" w:rsidRPr="007937D6" w:rsidRDefault="00095BCF" w:rsidP="00AD78E4">
      <w:pPr>
        <w:widowControl w:val="0"/>
        <w:autoSpaceDE w:val="0"/>
        <w:autoSpaceDN w:val="0"/>
        <w:adjustRightInd w:val="0"/>
        <w:ind w:left="360"/>
        <w:rPr>
          <w:rFonts w:ascii="Times New Roman" w:hAnsi="Times New Roman"/>
          <w:sz w:val="22"/>
          <w:szCs w:val="22"/>
        </w:rPr>
      </w:pPr>
    </w:p>
    <w:p w:rsidR="00095BCF" w:rsidRPr="009401A9" w:rsidRDefault="00095BCF" w:rsidP="002D3277">
      <w:pPr>
        <w:widowControl w:val="0"/>
        <w:autoSpaceDE w:val="0"/>
        <w:autoSpaceDN w:val="0"/>
        <w:adjustRightInd w:val="0"/>
        <w:rPr>
          <w:rFonts w:ascii="Times New Roman" w:hAnsi="Times New Roman"/>
          <w:szCs w:val="24"/>
        </w:rPr>
      </w:pPr>
      <w:r w:rsidRPr="009401A9">
        <w:rPr>
          <w:rFonts w:ascii="Times New Roman" w:hAnsi="Times New Roman"/>
          <w:b/>
          <w:szCs w:val="24"/>
        </w:rPr>
        <w:t>Total estimated time to participate</w:t>
      </w:r>
      <w:r w:rsidRPr="009401A9">
        <w:rPr>
          <w:rFonts w:ascii="Times New Roman" w:hAnsi="Times New Roman"/>
          <w:szCs w:val="24"/>
        </w:rPr>
        <w:t xml:space="preserve"> in study is:  </w:t>
      </w:r>
    </w:p>
    <w:p w:rsidR="00095BCF" w:rsidRDefault="00095BCF" w:rsidP="002D3277">
      <w:pPr>
        <w:widowControl w:val="0"/>
        <w:numPr>
          <w:ilvl w:val="0"/>
          <w:numId w:val="5"/>
        </w:numPr>
        <w:autoSpaceDE w:val="0"/>
        <w:autoSpaceDN w:val="0"/>
        <w:adjustRightInd w:val="0"/>
        <w:rPr>
          <w:rFonts w:ascii="Times New Roman" w:hAnsi="Times New Roman"/>
          <w:sz w:val="22"/>
          <w:szCs w:val="22"/>
        </w:rPr>
      </w:pPr>
      <w:r>
        <w:rPr>
          <w:rFonts w:ascii="Times New Roman" w:hAnsi="Times New Roman"/>
          <w:sz w:val="22"/>
          <w:szCs w:val="22"/>
        </w:rPr>
        <w:t>Normal class time</w:t>
      </w:r>
    </w:p>
    <w:p w:rsidR="00095BCF" w:rsidRPr="00C23267" w:rsidRDefault="00095BCF" w:rsidP="002D3277">
      <w:pPr>
        <w:widowControl w:val="0"/>
        <w:numPr>
          <w:ilvl w:val="0"/>
          <w:numId w:val="5"/>
        </w:numPr>
        <w:autoSpaceDE w:val="0"/>
        <w:autoSpaceDN w:val="0"/>
        <w:adjustRightInd w:val="0"/>
        <w:rPr>
          <w:rFonts w:ascii="Times New Roman" w:hAnsi="Times New Roman"/>
          <w:sz w:val="22"/>
          <w:szCs w:val="22"/>
        </w:rPr>
      </w:pPr>
      <w:r>
        <w:rPr>
          <w:rFonts w:ascii="Times New Roman" w:hAnsi="Times New Roman"/>
          <w:sz w:val="22"/>
          <w:szCs w:val="22"/>
        </w:rPr>
        <w:t>Interview:  1 hour, if you agree to come</w:t>
      </w:r>
    </w:p>
    <w:p w:rsidR="00095BCF" w:rsidRPr="009401A9" w:rsidRDefault="00095BCF" w:rsidP="002D3277">
      <w:pPr>
        <w:widowControl w:val="0"/>
        <w:autoSpaceDE w:val="0"/>
        <w:autoSpaceDN w:val="0"/>
        <w:adjustRightInd w:val="0"/>
        <w:rPr>
          <w:rFonts w:ascii="Times New Roman" w:hAnsi="Times New Roman"/>
          <w:b/>
          <w:szCs w:val="24"/>
        </w:rPr>
      </w:pPr>
    </w:p>
    <w:p w:rsidR="00095BCF" w:rsidRPr="009401A9" w:rsidRDefault="00095BCF" w:rsidP="002D3277">
      <w:pPr>
        <w:widowControl w:val="0"/>
        <w:autoSpaceDE w:val="0"/>
        <w:autoSpaceDN w:val="0"/>
        <w:adjustRightInd w:val="0"/>
        <w:rPr>
          <w:rFonts w:ascii="Times New Roman" w:hAnsi="Times New Roman"/>
          <w:szCs w:val="24"/>
        </w:rPr>
      </w:pPr>
      <w:r w:rsidRPr="009401A9">
        <w:rPr>
          <w:rFonts w:ascii="Times New Roman" w:hAnsi="Times New Roman"/>
          <w:b/>
          <w:szCs w:val="24"/>
        </w:rPr>
        <w:lastRenderedPageBreak/>
        <w:t xml:space="preserve">Risks </w:t>
      </w:r>
      <w:r w:rsidRPr="009401A9">
        <w:rPr>
          <w:rFonts w:ascii="Times New Roman" w:hAnsi="Times New Roman"/>
          <w:szCs w:val="24"/>
        </w:rPr>
        <w:t>of being in the study</w:t>
      </w:r>
    </w:p>
    <w:p w:rsidR="00095BCF" w:rsidRPr="007937D6" w:rsidRDefault="00095BCF" w:rsidP="002D3277">
      <w:pPr>
        <w:widowControl w:val="0"/>
        <w:numPr>
          <w:ilvl w:val="0"/>
          <w:numId w:val="2"/>
        </w:numPr>
        <w:autoSpaceDE w:val="0"/>
        <w:autoSpaceDN w:val="0"/>
        <w:adjustRightInd w:val="0"/>
        <w:rPr>
          <w:rFonts w:ascii="Times New Roman" w:hAnsi="Times New Roman"/>
          <w:b/>
          <w:sz w:val="22"/>
          <w:szCs w:val="22"/>
        </w:rPr>
      </w:pPr>
      <w:r w:rsidRPr="007937D6">
        <w:rPr>
          <w:rFonts w:ascii="Times New Roman" w:hAnsi="Times New Roman"/>
          <w:sz w:val="22"/>
          <w:szCs w:val="22"/>
        </w:rPr>
        <w:t xml:space="preserve">The risks of this study are no greater than everyday life.  If you feel uncomfortable about having any of your written work used for the study, just let </w:t>
      </w:r>
      <w:proofErr w:type="spellStart"/>
      <w:smartTag w:uri="urn:schemas-microsoft-com:office:smarttags" w:element="PlaceType">
        <w:smartTag w:uri="urn:schemas-microsoft-com:office:smarttags" w:element="PlaceType">
          <w:r w:rsidRPr="007937D6">
            <w:rPr>
              <w:rFonts w:ascii="Times New Roman" w:hAnsi="Times New Roman"/>
              <w:sz w:val="22"/>
              <w:szCs w:val="22"/>
            </w:rPr>
            <w:t>Minjung</w:t>
          </w:r>
        </w:smartTag>
        <w:proofErr w:type="spellEnd"/>
        <w:r w:rsidRPr="007937D6">
          <w:rPr>
            <w:rFonts w:ascii="Times New Roman" w:hAnsi="Times New Roman"/>
            <w:sz w:val="22"/>
            <w:szCs w:val="22"/>
          </w:rPr>
          <w:t xml:space="preserve"> </w:t>
        </w:r>
        <w:smartTag w:uri="urn:schemas-microsoft-com:office:smarttags" w:element="PlaceType">
          <w:r w:rsidRPr="007937D6">
            <w:rPr>
              <w:rFonts w:ascii="Times New Roman" w:hAnsi="Times New Roman"/>
              <w:sz w:val="22"/>
              <w:szCs w:val="22"/>
            </w:rPr>
            <w:t>Park</w:t>
          </w:r>
        </w:smartTag>
      </w:smartTag>
      <w:r w:rsidRPr="007937D6">
        <w:rPr>
          <w:rFonts w:ascii="Times New Roman" w:hAnsi="Times New Roman"/>
          <w:sz w:val="22"/>
          <w:szCs w:val="22"/>
        </w:rPr>
        <w:t xml:space="preserve"> know and she will exclude it from our analysis.</w:t>
      </w:r>
    </w:p>
    <w:p w:rsidR="00095BCF" w:rsidRPr="007937D6" w:rsidRDefault="00095BCF" w:rsidP="00A96D59">
      <w:pPr>
        <w:pStyle w:val="ListParagraph"/>
        <w:widowControl w:val="0"/>
        <w:numPr>
          <w:ilvl w:val="0"/>
          <w:numId w:val="2"/>
        </w:numPr>
        <w:autoSpaceDE w:val="0"/>
        <w:autoSpaceDN w:val="0"/>
        <w:adjustRightInd w:val="0"/>
        <w:rPr>
          <w:rFonts w:ascii="Times New Roman" w:hAnsi="Times New Roman"/>
          <w:b/>
          <w:sz w:val="22"/>
          <w:szCs w:val="22"/>
        </w:rPr>
      </w:pPr>
      <w:r w:rsidRPr="007937D6">
        <w:rPr>
          <w:rFonts w:ascii="Times New Roman" w:hAnsi="Times New Roman"/>
          <w:sz w:val="22"/>
          <w:szCs w:val="22"/>
        </w:rPr>
        <w:t xml:space="preserve">If you feel uncomfortable or have concerns during your participation in the study, the </w:t>
      </w:r>
      <w:smartTag w:uri="urn:schemas-microsoft-com:office:smarttags" w:element="PlaceType">
        <w:r w:rsidRPr="007937D6">
          <w:rPr>
            <w:rFonts w:ascii="Times New Roman" w:hAnsi="Times New Roman"/>
            <w:sz w:val="22"/>
            <w:szCs w:val="22"/>
          </w:rPr>
          <w:t>TSU</w:t>
        </w:r>
      </w:smartTag>
      <w:r w:rsidRPr="007937D6">
        <w:rPr>
          <w:rFonts w:ascii="Times New Roman" w:hAnsi="Times New Roman"/>
          <w:sz w:val="22"/>
          <w:szCs w:val="22"/>
        </w:rPr>
        <w:t xml:space="preserve"> </w:t>
      </w:r>
      <w:smartTag w:uri="urn:schemas-microsoft-com:office:smarttags" w:element="PlaceType">
        <w:r w:rsidRPr="007937D6">
          <w:rPr>
            <w:rFonts w:ascii="Times New Roman" w:hAnsi="Times New Roman"/>
            <w:sz w:val="22"/>
            <w:szCs w:val="22"/>
          </w:rPr>
          <w:t>Counseling</w:t>
        </w:r>
      </w:smartTag>
      <w:r w:rsidRPr="007937D6">
        <w:rPr>
          <w:rFonts w:ascii="Times New Roman" w:hAnsi="Times New Roman"/>
          <w:sz w:val="22"/>
          <w:szCs w:val="22"/>
        </w:rPr>
        <w:t xml:space="preserve"> </w:t>
      </w:r>
      <w:smartTag w:uri="urn:schemas-microsoft-com:office:smarttags" w:element="PlaceType">
        <w:r w:rsidRPr="007937D6">
          <w:rPr>
            <w:rFonts w:ascii="Times New Roman" w:hAnsi="Times New Roman"/>
            <w:sz w:val="22"/>
            <w:szCs w:val="22"/>
          </w:rPr>
          <w:t>Center</w:t>
        </w:r>
      </w:smartTag>
      <w:r w:rsidRPr="007937D6">
        <w:rPr>
          <w:rFonts w:ascii="Times New Roman" w:hAnsi="Times New Roman"/>
          <w:sz w:val="22"/>
          <w:szCs w:val="22"/>
        </w:rPr>
        <w:t xml:space="preserve"> or </w:t>
      </w:r>
      <w:smartTag w:uri="urn:schemas-microsoft-com:office:smarttags" w:element="PlaceType">
        <w:smartTag w:uri="urn:schemas-microsoft-com:office:smarttags" w:element="PlaceType">
          <w:r w:rsidRPr="007937D6">
            <w:rPr>
              <w:rFonts w:ascii="Times New Roman" w:hAnsi="Times New Roman"/>
              <w:sz w:val="22"/>
              <w:szCs w:val="22"/>
            </w:rPr>
            <w:t>Student</w:t>
          </w:r>
        </w:smartTag>
        <w:r w:rsidRPr="007937D6">
          <w:rPr>
            <w:rFonts w:ascii="Times New Roman" w:hAnsi="Times New Roman"/>
            <w:sz w:val="22"/>
            <w:szCs w:val="22"/>
          </w:rPr>
          <w:t xml:space="preserve"> </w:t>
        </w:r>
        <w:smartTag w:uri="urn:schemas-microsoft-com:office:smarttags" w:element="PlaceType">
          <w:r w:rsidRPr="007937D6">
            <w:rPr>
              <w:rFonts w:ascii="Times New Roman" w:hAnsi="Times New Roman"/>
              <w:sz w:val="22"/>
              <w:szCs w:val="22"/>
            </w:rPr>
            <w:t>Health</w:t>
          </w:r>
        </w:smartTag>
        <w:r w:rsidRPr="007937D6">
          <w:rPr>
            <w:rFonts w:ascii="Times New Roman" w:hAnsi="Times New Roman"/>
            <w:sz w:val="22"/>
            <w:szCs w:val="22"/>
          </w:rPr>
          <w:t xml:space="preserve"> </w:t>
        </w:r>
        <w:smartTag w:uri="urn:schemas-microsoft-com:office:smarttags" w:element="PlaceType">
          <w:r w:rsidRPr="007937D6">
            <w:rPr>
              <w:rFonts w:ascii="Times New Roman" w:hAnsi="Times New Roman"/>
              <w:sz w:val="22"/>
              <w:szCs w:val="22"/>
            </w:rPr>
            <w:t>Center</w:t>
          </w:r>
        </w:smartTag>
      </w:smartTag>
      <w:r w:rsidRPr="007937D6">
        <w:rPr>
          <w:rFonts w:ascii="Times New Roman" w:hAnsi="Times New Roman"/>
          <w:sz w:val="22"/>
          <w:szCs w:val="22"/>
        </w:rPr>
        <w:t xml:space="preserve"> can help. </w:t>
      </w:r>
    </w:p>
    <w:p w:rsidR="00095BCF" w:rsidRPr="007937D6" w:rsidRDefault="00095BCF" w:rsidP="00A96D59">
      <w:pPr>
        <w:pStyle w:val="ListParagraph"/>
        <w:widowControl w:val="0"/>
        <w:autoSpaceDE w:val="0"/>
        <w:autoSpaceDN w:val="0"/>
        <w:adjustRightInd w:val="0"/>
        <w:rPr>
          <w:rFonts w:ascii="Times New Roman" w:hAnsi="Times New Roman"/>
          <w:b/>
          <w:sz w:val="22"/>
          <w:szCs w:val="22"/>
        </w:rPr>
      </w:pPr>
    </w:p>
    <w:p w:rsidR="00095BCF" w:rsidRPr="009401A9" w:rsidRDefault="00095BCF" w:rsidP="002D3277">
      <w:pPr>
        <w:widowControl w:val="0"/>
        <w:autoSpaceDE w:val="0"/>
        <w:autoSpaceDN w:val="0"/>
        <w:adjustRightInd w:val="0"/>
        <w:rPr>
          <w:rFonts w:ascii="Times New Roman" w:hAnsi="Times New Roman"/>
          <w:szCs w:val="24"/>
        </w:rPr>
      </w:pPr>
      <w:r w:rsidRPr="009401A9">
        <w:rPr>
          <w:rFonts w:ascii="Times New Roman" w:hAnsi="Times New Roman"/>
          <w:b/>
          <w:szCs w:val="24"/>
        </w:rPr>
        <w:t>Benefits</w:t>
      </w:r>
      <w:r w:rsidRPr="009401A9">
        <w:rPr>
          <w:rFonts w:ascii="Times New Roman" w:hAnsi="Times New Roman"/>
          <w:szCs w:val="24"/>
        </w:rPr>
        <w:t xml:space="preserve"> of being in the study:</w:t>
      </w:r>
    </w:p>
    <w:p w:rsidR="00095BCF" w:rsidRPr="007937D6" w:rsidRDefault="00095BCF" w:rsidP="002D3277">
      <w:pPr>
        <w:widowControl w:val="0"/>
        <w:numPr>
          <w:ilvl w:val="0"/>
          <w:numId w:val="4"/>
        </w:numPr>
        <w:autoSpaceDE w:val="0"/>
        <w:autoSpaceDN w:val="0"/>
        <w:adjustRightInd w:val="0"/>
        <w:rPr>
          <w:rFonts w:ascii="Times New Roman" w:hAnsi="Times New Roman"/>
          <w:sz w:val="22"/>
          <w:szCs w:val="22"/>
        </w:rPr>
      </w:pPr>
      <w:r w:rsidRPr="007937D6">
        <w:rPr>
          <w:rFonts w:ascii="Times New Roman" w:hAnsi="Times New Roman"/>
          <w:sz w:val="22"/>
          <w:szCs w:val="22"/>
        </w:rPr>
        <w:t xml:space="preserve">There are no direct benefits to being in the study. However, the results of this study may help English teachers to know more about ESL students’ experiences in ethnography projects. This knowledge will be valuable for teachers and ESL students in the future.  </w:t>
      </w:r>
    </w:p>
    <w:p w:rsidR="00095BCF" w:rsidRPr="007937D6" w:rsidRDefault="00095BCF" w:rsidP="002D3277">
      <w:pPr>
        <w:widowControl w:val="0"/>
        <w:autoSpaceDE w:val="0"/>
        <w:autoSpaceDN w:val="0"/>
        <w:adjustRightInd w:val="0"/>
        <w:rPr>
          <w:rFonts w:ascii="Times New Roman" w:hAnsi="Times New Roman"/>
          <w:b/>
          <w:sz w:val="22"/>
          <w:szCs w:val="22"/>
        </w:rPr>
      </w:pPr>
    </w:p>
    <w:p w:rsidR="00095BCF" w:rsidRPr="009401A9" w:rsidRDefault="00095BCF" w:rsidP="00A96D59">
      <w:pPr>
        <w:widowControl w:val="0"/>
        <w:autoSpaceDE w:val="0"/>
        <w:autoSpaceDN w:val="0"/>
        <w:adjustRightInd w:val="0"/>
        <w:rPr>
          <w:rFonts w:ascii="Times New Roman" w:hAnsi="Times New Roman"/>
          <w:b/>
          <w:szCs w:val="24"/>
        </w:rPr>
      </w:pPr>
      <w:r w:rsidRPr="009401A9">
        <w:rPr>
          <w:rFonts w:ascii="Times New Roman" w:hAnsi="Times New Roman"/>
          <w:b/>
          <w:szCs w:val="24"/>
        </w:rPr>
        <w:t>Compensation:</w:t>
      </w:r>
    </w:p>
    <w:p w:rsidR="00095BCF" w:rsidRPr="007937D6" w:rsidRDefault="00095BCF" w:rsidP="00A96D59">
      <w:pPr>
        <w:pStyle w:val="ListParagraph"/>
        <w:widowControl w:val="0"/>
        <w:numPr>
          <w:ilvl w:val="0"/>
          <w:numId w:val="7"/>
        </w:numPr>
        <w:autoSpaceDE w:val="0"/>
        <w:autoSpaceDN w:val="0"/>
        <w:adjustRightInd w:val="0"/>
        <w:rPr>
          <w:rFonts w:ascii="Times New Roman" w:hAnsi="Times New Roman"/>
          <w:b/>
          <w:sz w:val="22"/>
          <w:szCs w:val="22"/>
        </w:rPr>
      </w:pPr>
      <w:r w:rsidRPr="007937D6">
        <w:rPr>
          <w:rFonts w:ascii="Times New Roman" w:hAnsi="Times New Roman"/>
          <w:sz w:val="22"/>
          <w:szCs w:val="22"/>
        </w:rPr>
        <w:t>There is no compensation for participating in this study.</w:t>
      </w:r>
    </w:p>
    <w:p w:rsidR="00095BCF" w:rsidRPr="007937D6" w:rsidRDefault="00095BCF" w:rsidP="00A96D59">
      <w:pPr>
        <w:pStyle w:val="ListParagraph"/>
        <w:widowControl w:val="0"/>
        <w:autoSpaceDE w:val="0"/>
        <w:autoSpaceDN w:val="0"/>
        <w:adjustRightInd w:val="0"/>
        <w:rPr>
          <w:rFonts w:ascii="Times New Roman" w:hAnsi="Times New Roman"/>
          <w:b/>
          <w:sz w:val="22"/>
          <w:szCs w:val="22"/>
        </w:rPr>
      </w:pPr>
    </w:p>
    <w:p w:rsidR="00095BCF" w:rsidRPr="009401A9" w:rsidRDefault="00095BCF" w:rsidP="002D3277">
      <w:pPr>
        <w:widowControl w:val="0"/>
        <w:autoSpaceDE w:val="0"/>
        <w:autoSpaceDN w:val="0"/>
        <w:adjustRightInd w:val="0"/>
        <w:rPr>
          <w:rFonts w:ascii="Times New Roman" w:hAnsi="Times New Roman"/>
          <w:b/>
          <w:szCs w:val="24"/>
        </w:rPr>
      </w:pPr>
      <w:r w:rsidRPr="009401A9">
        <w:rPr>
          <w:rFonts w:ascii="Times New Roman" w:hAnsi="Times New Roman"/>
          <w:b/>
          <w:szCs w:val="24"/>
        </w:rPr>
        <w:t>Confidentiality and Privacy Protections:</w:t>
      </w:r>
    </w:p>
    <w:p w:rsidR="00095BCF" w:rsidRPr="007937D6" w:rsidRDefault="00095BCF" w:rsidP="002D3277">
      <w:pPr>
        <w:widowControl w:val="0"/>
        <w:numPr>
          <w:ilvl w:val="0"/>
          <w:numId w:val="1"/>
        </w:numPr>
        <w:autoSpaceDE w:val="0"/>
        <w:autoSpaceDN w:val="0"/>
        <w:adjustRightInd w:val="0"/>
        <w:rPr>
          <w:rFonts w:ascii="Times New Roman" w:hAnsi="Times New Roman"/>
          <w:sz w:val="22"/>
          <w:szCs w:val="22"/>
        </w:rPr>
      </w:pPr>
      <w:r w:rsidRPr="007937D6">
        <w:rPr>
          <w:rFonts w:ascii="Times New Roman" w:hAnsi="Times New Roman"/>
          <w:sz w:val="22"/>
          <w:szCs w:val="22"/>
        </w:rPr>
        <w:t xml:space="preserve">We will keep your name private and confidential.  During the semester, only </w:t>
      </w:r>
      <w:proofErr w:type="spellStart"/>
      <w:smartTag w:uri="urn:schemas-microsoft-com:office:smarttags" w:element="PlaceType">
        <w:smartTag w:uri="urn:schemas-microsoft-com:office:smarttags" w:element="PlaceType">
          <w:r w:rsidRPr="007937D6">
            <w:rPr>
              <w:rFonts w:ascii="Times New Roman" w:hAnsi="Times New Roman"/>
              <w:sz w:val="22"/>
              <w:szCs w:val="22"/>
            </w:rPr>
            <w:t>Minjung</w:t>
          </w:r>
        </w:smartTag>
        <w:proofErr w:type="spellEnd"/>
        <w:r w:rsidRPr="007937D6">
          <w:rPr>
            <w:rFonts w:ascii="Times New Roman" w:hAnsi="Times New Roman"/>
            <w:sz w:val="22"/>
            <w:szCs w:val="22"/>
          </w:rPr>
          <w:t xml:space="preserve"> </w:t>
        </w:r>
        <w:smartTag w:uri="urn:schemas-microsoft-com:office:smarttags" w:element="PlaceType">
          <w:r w:rsidRPr="007937D6">
            <w:rPr>
              <w:rFonts w:ascii="Times New Roman" w:hAnsi="Times New Roman"/>
              <w:sz w:val="22"/>
              <w:szCs w:val="22"/>
            </w:rPr>
            <w:t>Park</w:t>
          </w:r>
        </w:smartTag>
      </w:smartTag>
      <w:r w:rsidRPr="007937D6">
        <w:rPr>
          <w:rFonts w:ascii="Times New Roman" w:hAnsi="Times New Roman"/>
          <w:sz w:val="22"/>
          <w:szCs w:val="22"/>
        </w:rPr>
        <w:t xml:space="preserve"> will know if you are participating in the study.  Your teacher will not know until after the semester is finished and you have received your grades.  Ms. Park will not share your </w:t>
      </w:r>
      <w:r>
        <w:rPr>
          <w:rFonts w:ascii="Times New Roman" w:hAnsi="Times New Roman"/>
          <w:sz w:val="22"/>
          <w:szCs w:val="22"/>
        </w:rPr>
        <w:t xml:space="preserve">private </w:t>
      </w:r>
      <w:r w:rsidRPr="007937D6">
        <w:rPr>
          <w:rFonts w:ascii="Times New Roman" w:hAnsi="Times New Roman"/>
          <w:sz w:val="22"/>
          <w:szCs w:val="22"/>
        </w:rPr>
        <w:t>inf</w:t>
      </w:r>
      <w:r>
        <w:rPr>
          <w:rFonts w:ascii="Times New Roman" w:hAnsi="Times New Roman"/>
          <w:sz w:val="22"/>
          <w:szCs w:val="22"/>
        </w:rPr>
        <w:t>ormation or anything you tell her</w:t>
      </w:r>
      <w:r w:rsidRPr="007937D6">
        <w:rPr>
          <w:rFonts w:ascii="Times New Roman" w:hAnsi="Times New Roman"/>
          <w:sz w:val="22"/>
          <w:szCs w:val="22"/>
        </w:rPr>
        <w:t xml:space="preserve"> with any of your teachers at TSIE.  If we publish the results of this study, we will not use your real name.</w:t>
      </w:r>
    </w:p>
    <w:p w:rsidR="00095BCF" w:rsidRPr="007937D6" w:rsidRDefault="00095BCF" w:rsidP="002D3277">
      <w:pPr>
        <w:widowControl w:val="0"/>
        <w:numPr>
          <w:ilvl w:val="0"/>
          <w:numId w:val="1"/>
        </w:numPr>
        <w:autoSpaceDE w:val="0"/>
        <w:autoSpaceDN w:val="0"/>
        <w:adjustRightInd w:val="0"/>
        <w:rPr>
          <w:rFonts w:ascii="Times New Roman" w:hAnsi="Times New Roman"/>
          <w:sz w:val="22"/>
          <w:szCs w:val="22"/>
        </w:rPr>
      </w:pPr>
      <w:r w:rsidRPr="007937D6">
        <w:rPr>
          <w:rFonts w:ascii="Times New Roman" w:hAnsi="Times New Roman"/>
          <w:spacing w:val="-2"/>
          <w:sz w:val="22"/>
          <w:szCs w:val="22"/>
        </w:rPr>
        <w:t xml:space="preserve">We may use the data we get from this study and your participation for another study in the future.  This data will be kept for 3 years.  If we use it for another publication, the data will not contain any information which gives your name or identity.  </w:t>
      </w:r>
    </w:p>
    <w:p w:rsidR="00095BCF" w:rsidRPr="007937D6" w:rsidRDefault="00095BCF" w:rsidP="002D3277">
      <w:pPr>
        <w:numPr>
          <w:ilvl w:val="0"/>
          <w:numId w:val="1"/>
        </w:numPr>
        <w:rPr>
          <w:rFonts w:ascii="Times New Roman" w:hAnsi="Times New Roman"/>
          <w:sz w:val="22"/>
          <w:szCs w:val="22"/>
        </w:rPr>
      </w:pPr>
      <w:r w:rsidRPr="007937D6">
        <w:rPr>
          <w:rFonts w:ascii="Times New Roman" w:hAnsi="Times New Roman"/>
          <w:sz w:val="22"/>
          <w:szCs w:val="22"/>
        </w:rPr>
        <w:t xml:space="preserve">Any copies of your work will be coded so that no personally identifying information is visible on them, and the files will be kept on a secure, password-protected hard drive. All paper and hard copies of data will be secured in a locked box at our homes. </w:t>
      </w:r>
    </w:p>
    <w:p w:rsidR="00095BCF" w:rsidRPr="007937D6" w:rsidRDefault="00095BCF" w:rsidP="002D3277">
      <w:pPr>
        <w:widowControl w:val="0"/>
        <w:autoSpaceDE w:val="0"/>
        <w:autoSpaceDN w:val="0"/>
        <w:adjustRightInd w:val="0"/>
        <w:rPr>
          <w:rFonts w:ascii="Times New Roman" w:hAnsi="Times New Roman"/>
          <w:sz w:val="22"/>
          <w:szCs w:val="22"/>
        </w:rPr>
      </w:pPr>
    </w:p>
    <w:p w:rsidR="00095BCF" w:rsidRPr="007937D6" w:rsidRDefault="00095BCF" w:rsidP="002D3277">
      <w:pPr>
        <w:widowControl w:val="0"/>
        <w:autoSpaceDE w:val="0"/>
        <w:autoSpaceDN w:val="0"/>
        <w:adjustRightInd w:val="0"/>
        <w:rPr>
          <w:rFonts w:ascii="Times New Roman" w:hAnsi="Times New Roman"/>
          <w:sz w:val="22"/>
          <w:szCs w:val="22"/>
        </w:rPr>
      </w:pPr>
      <w:r w:rsidRPr="007937D6">
        <w:rPr>
          <w:rFonts w:ascii="Times New Roman" w:hAnsi="Times New Roman"/>
          <w:sz w:val="22"/>
          <w:szCs w:val="22"/>
        </w:rPr>
        <w:t xml:space="preserve">The records of this study will be stored securely in </w:t>
      </w:r>
      <w:proofErr w:type="spellStart"/>
      <w:smartTag w:uri="urn:schemas-microsoft-com:office:smarttags" w:element="PlaceType">
        <w:smartTag w:uri="urn:schemas-microsoft-com:office:smarttags" w:element="PlaceType">
          <w:r w:rsidRPr="007937D6">
            <w:rPr>
              <w:rFonts w:ascii="Times New Roman" w:hAnsi="Times New Roman"/>
              <w:sz w:val="22"/>
              <w:szCs w:val="22"/>
            </w:rPr>
            <w:t>Minjung</w:t>
          </w:r>
        </w:smartTag>
        <w:proofErr w:type="spellEnd"/>
        <w:r w:rsidRPr="007937D6">
          <w:rPr>
            <w:rFonts w:ascii="Times New Roman" w:hAnsi="Times New Roman"/>
            <w:sz w:val="22"/>
            <w:szCs w:val="22"/>
          </w:rPr>
          <w:t xml:space="preserve"> </w:t>
        </w:r>
        <w:smartTag w:uri="urn:schemas-microsoft-com:office:smarttags" w:element="PlaceType">
          <w:r w:rsidRPr="007937D6">
            <w:rPr>
              <w:rFonts w:ascii="Times New Roman" w:hAnsi="Times New Roman"/>
              <w:sz w:val="22"/>
              <w:szCs w:val="22"/>
            </w:rPr>
            <w:t>Park</w:t>
          </w:r>
        </w:smartTag>
      </w:smartTag>
      <w:r w:rsidRPr="007937D6">
        <w:rPr>
          <w:rFonts w:ascii="Times New Roman" w:hAnsi="Times New Roman"/>
          <w:sz w:val="22"/>
          <w:szCs w:val="22"/>
        </w:rPr>
        <w:t xml:space="preserve">’s home and kept confidential. </w:t>
      </w:r>
      <w:r w:rsidRPr="007937D6">
        <w:rPr>
          <w:rFonts w:ascii="Times New Roman" w:hAnsi="Times New Roman"/>
          <w:spacing w:val="-2"/>
          <w:sz w:val="22"/>
          <w:szCs w:val="22"/>
        </w:rPr>
        <w:t xml:space="preserve">Authorized persons from The University of Texas at </w:t>
      </w:r>
      <w:smartTag w:uri="urn:schemas-microsoft-com:office:smarttags" w:element="PlaceType">
        <w:r w:rsidRPr="007937D6">
          <w:rPr>
            <w:rFonts w:ascii="Times New Roman" w:hAnsi="Times New Roman"/>
            <w:spacing w:val="-2"/>
            <w:sz w:val="22"/>
            <w:szCs w:val="22"/>
          </w:rPr>
          <w:t>Austin</w:t>
        </w:r>
      </w:smartTag>
      <w:r w:rsidRPr="007937D6">
        <w:rPr>
          <w:rFonts w:ascii="Times New Roman" w:hAnsi="Times New Roman"/>
          <w:spacing w:val="-2"/>
          <w:sz w:val="22"/>
          <w:szCs w:val="22"/>
        </w:rPr>
        <w:t xml:space="preserve"> and </w:t>
      </w:r>
      <w:smartTag w:uri="urn:schemas-microsoft-com:office:smarttags" w:element="PlaceType">
        <w:smartTag w:uri="urn:schemas-microsoft-com:office:smarttags" w:element="PlaceType">
          <w:r w:rsidRPr="007937D6">
            <w:rPr>
              <w:rFonts w:ascii="Times New Roman" w:hAnsi="Times New Roman"/>
              <w:spacing w:val="-2"/>
              <w:sz w:val="22"/>
              <w:szCs w:val="22"/>
            </w:rPr>
            <w:t>Texas</w:t>
          </w:r>
        </w:smartTag>
        <w:r w:rsidRPr="007937D6">
          <w:rPr>
            <w:rFonts w:ascii="Times New Roman" w:hAnsi="Times New Roman"/>
            <w:spacing w:val="-2"/>
            <w:sz w:val="22"/>
            <w:szCs w:val="22"/>
          </w:rPr>
          <w:t xml:space="preserve"> </w:t>
        </w:r>
        <w:smartTag w:uri="urn:schemas-microsoft-com:office:smarttags" w:element="PlaceType">
          <w:r w:rsidRPr="007937D6">
            <w:rPr>
              <w:rFonts w:ascii="Times New Roman" w:hAnsi="Times New Roman"/>
              <w:spacing w:val="-2"/>
              <w:sz w:val="22"/>
              <w:szCs w:val="22"/>
            </w:rPr>
            <w:t>State</w:t>
          </w:r>
        </w:smartTag>
        <w:r w:rsidRPr="007937D6">
          <w:rPr>
            <w:rFonts w:ascii="Times New Roman" w:hAnsi="Times New Roman"/>
            <w:spacing w:val="-2"/>
            <w:sz w:val="22"/>
            <w:szCs w:val="22"/>
          </w:rPr>
          <w:t xml:space="preserve"> </w:t>
        </w:r>
        <w:smartTag w:uri="urn:schemas-microsoft-com:office:smarttags" w:element="PlaceType">
          <w:r w:rsidRPr="007937D6">
            <w:rPr>
              <w:rFonts w:ascii="Times New Roman" w:hAnsi="Times New Roman"/>
              <w:spacing w:val="-2"/>
              <w:sz w:val="22"/>
              <w:szCs w:val="22"/>
            </w:rPr>
            <w:t>University</w:t>
          </w:r>
        </w:smartTag>
      </w:smartTag>
      <w:r w:rsidRPr="007937D6">
        <w:rPr>
          <w:rFonts w:ascii="Times New Roman" w:hAnsi="Times New Roman"/>
          <w:spacing w:val="-2"/>
          <w:sz w:val="22"/>
          <w:szCs w:val="22"/>
        </w:rPr>
        <w:t xml:space="preserve"> and members of the Institutional Review Board have the legal right to review your research records and will protect the confidentiality of those records to the extent permitted by law.</w:t>
      </w:r>
      <w:r w:rsidRPr="007937D6">
        <w:rPr>
          <w:rFonts w:ascii="Times New Roman" w:hAnsi="Times New Roman"/>
          <w:sz w:val="22"/>
          <w:szCs w:val="22"/>
        </w:rPr>
        <w:t xml:space="preserve">  The results of this study may be published, but any publications will exclude any information that will make it possible to identify you. </w:t>
      </w:r>
      <w:r w:rsidRPr="007937D6">
        <w:rPr>
          <w:rFonts w:ascii="Times New Roman" w:hAnsi="Times New Roman"/>
          <w:spacing w:val="-2"/>
          <w:sz w:val="22"/>
          <w:szCs w:val="22"/>
        </w:rPr>
        <w:t xml:space="preserve">Throughout the study, </w:t>
      </w:r>
      <w:proofErr w:type="spellStart"/>
      <w:smartTag w:uri="urn:schemas-microsoft-com:office:smarttags" w:element="PlaceType">
        <w:smartTag w:uri="urn:schemas-microsoft-com:office:smarttags" w:element="PlaceType">
          <w:r w:rsidRPr="007937D6">
            <w:rPr>
              <w:rFonts w:ascii="Times New Roman" w:hAnsi="Times New Roman"/>
              <w:spacing w:val="-2"/>
              <w:sz w:val="22"/>
              <w:szCs w:val="22"/>
            </w:rPr>
            <w:t>Minjung</w:t>
          </w:r>
        </w:smartTag>
        <w:proofErr w:type="spellEnd"/>
        <w:r w:rsidRPr="007937D6">
          <w:rPr>
            <w:rFonts w:ascii="Times New Roman" w:hAnsi="Times New Roman"/>
            <w:spacing w:val="-2"/>
            <w:sz w:val="22"/>
            <w:szCs w:val="22"/>
          </w:rPr>
          <w:t xml:space="preserve"> </w:t>
        </w:r>
        <w:smartTag w:uri="urn:schemas-microsoft-com:office:smarttags" w:element="PlaceType">
          <w:r w:rsidRPr="007937D6">
            <w:rPr>
              <w:rFonts w:ascii="Times New Roman" w:hAnsi="Times New Roman"/>
              <w:spacing w:val="-2"/>
              <w:sz w:val="22"/>
              <w:szCs w:val="22"/>
            </w:rPr>
            <w:t>Park</w:t>
          </w:r>
        </w:smartTag>
      </w:smartTag>
      <w:r w:rsidRPr="007937D6">
        <w:rPr>
          <w:rFonts w:ascii="Times New Roman" w:hAnsi="Times New Roman"/>
          <w:spacing w:val="-2"/>
          <w:sz w:val="22"/>
          <w:szCs w:val="22"/>
        </w:rPr>
        <w:t xml:space="preserve"> will tell you if any new information becomes available that might affect your decision to remain in the study.</w:t>
      </w:r>
      <w:ins w:id="0" w:author="R2" w:date="2010-08-24T12:55:00Z">
        <w:r w:rsidRPr="007937D6">
          <w:rPr>
            <w:rFonts w:ascii="Times New Roman" w:hAnsi="Times New Roman"/>
            <w:spacing w:val="-2"/>
            <w:sz w:val="22"/>
            <w:szCs w:val="22"/>
          </w:rPr>
          <w:t xml:space="preserve"> </w:t>
        </w:r>
      </w:ins>
      <w:r w:rsidRPr="007937D6">
        <w:rPr>
          <w:rFonts w:ascii="Times New Roman" w:hAnsi="Times New Roman"/>
          <w:spacing w:val="-2"/>
          <w:sz w:val="22"/>
          <w:szCs w:val="22"/>
        </w:rPr>
        <w:t>If you are interested in the results of the study</w:t>
      </w:r>
      <w:r>
        <w:rPr>
          <w:rFonts w:ascii="Times New Roman" w:hAnsi="Times New Roman"/>
          <w:spacing w:val="-2"/>
          <w:sz w:val="22"/>
          <w:szCs w:val="22"/>
        </w:rPr>
        <w:t xml:space="preserve">, you may request a copy of any published work </w:t>
      </w:r>
      <w:r w:rsidRPr="007937D6">
        <w:rPr>
          <w:rFonts w:ascii="Times New Roman" w:hAnsi="Times New Roman"/>
          <w:spacing w:val="-2"/>
          <w:sz w:val="22"/>
          <w:szCs w:val="22"/>
        </w:rPr>
        <w:t>and it will be made available.</w:t>
      </w:r>
    </w:p>
    <w:p w:rsidR="00095BCF" w:rsidRPr="007937D6" w:rsidRDefault="00095BCF" w:rsidP="002D3277">
      <w:pPr>
        <w:widowControl w:val="0"/>
        <w:autoSpaceDE w:val="0"/>
        <w:autoSpaceDN w:val="0"/>
        <w:adjustRightInd w:val="0"/>
        <w:rPr>
          <w:rFonts w:ascii="Times New Roman" w:hAnsi="Times New Roman"/>
          <w:b/>
          <w:sz w:val="22"/>
          <w:szCs w:val="22"/>
        </w:rPr>
      </w:pPr>
    </w:p>
    <w:p w:rsidR="00095BCF" w:rsidRPr="009401A9" w:rsidRDefault="00095BCF" w:rsidP="002D3277">
      <w:pPr>
        <w:widowControl w:val="0"/>
        <w:autoSpaceDE w:val="0"/>
        <w:autoSpaceDN w:val="0"/>
        <w:adjustRightInd w:val="0"/>
        <w:rPr>
          <w:rFonts w:ascii="Times New Roman" w:hAnsi="Times New Roman"/>
          <w:b/>
          <w:szCs w:val="24"/>
        </w:rPr>
      </w:pPr>
      <w:r w:rsidRPr="009401A9">
        <w:rPr>
          <w:rFonts w:ascii="Times New Roman" w:hAnsi="Times New Roman"/>
          <w:b/>
          <w:szCs w:val="24"/>
        </w:rPr>
        <w:t>Contacts and Questions:</w:t>
      </w:r>
    </w:p>
    <w:p w:rsidR="00095BCF" w:rsidRPr="007937D6" w:rsidRDefault="00095BCF" w:rsidP="002D3277">
      <w:pPr>
        <w:widowControl w:val="0"/>
        <w:autoSpaceDE w:val="0"/>
        <w:autoSpaceDN w:val="0"/>
        <w:adjustRightInd w:val="0"/>
        <w:rPr>
          <w:rFonts w:ascii="Times New Roman" w:hAnsi="Times New Roman"/>
          <w:sz w:val="22"/>
          <w:szCs w:val="22"/>
        </w:rPr>
      </w:pPr>
      <w:r w:rsidRPr="007937D6">
        <w:rPr>
          <w:rFonts w:ascii="Times New Roman" w:hAnsi="Times New Roman"/>
          <w:sz w:val="22"/>
          <w:szCs w:val="22"/>
        </w:rPr>
        <w:t xml:space="preserve">If you have any questions about the study please ask </w:t>
      </w:r>
      <w:proofErr w:type="spellStart"/>
      <w:smartTag w:uri="urn:schemas-microsoft-com:office:smarttags" w:element="PlaceType">
        <w:smartTag w:uri="urn:schemas-microsoft-com:office:smarttags" w:element="PlaceType">
          <w:r w:rsidRPr="007937D6">
            <w:rPr>
              <w:rFonts w:ascii="Times New Roman" w:hAnsi="Times New Roman"/>
              <w:sz w:val="22"/>
              <w:szCs w:val="22"/>
            </w:rPr>
            <w:t>Minjung</w:t>
          </w:r>
        </w:smartTag>
        <w:proofErr w:type="spellEnd"/>
        <w:r w:rsidRPr="007937D6">
          <w:rPr>
            <w:rFonts w:ascii="Times New Roman" w:hAnsi="Times New Roman"/>
            <w:sz w:val="22"/>
            <w:szCs w:val="22"/>
          </w:rPr>
          <w:t xml:space="preserve"> </w:t>
        </w:r>
        <w:smartTag w:uri="urn:schemas-microsoft-com:office:smarttags" w:element="PlaceType">
          <w:r w:rsidRPr="007937D6">
            <w:rPr>
              <w:rFonts w:ascii="Times New Roman" w:hAnsi="Times New Roman"/>
              <w:sz w:val="22"/>
              <w:szCs w:val="22"/>
            </w:rPr>
            <w:t>Park</w:t>
          </w:r>
        </w:smartTag>
      </w:smartTag>
      <w:r w:rsidRPr="007937D6">
        <w:rPr>
          <w:rFonts w:ascii="Times New Roman" w:hAnsi="Times New Roman"/>
          <w:sz w:val="22"/>
          <w:szCs w:val="22"/>
        </w:rPr>
        <w:t xml:space="preserve"> now.  If you have questions later, want additional information, or wish to withdraw your participation, call or email her.  Her name, phone number, and e-mail address are at the top of this page.  </w:t>
      </w:r>
    </w:p>
    <w:p w:rsidR="00095BCF" w:rsidRPr="007937D6" w:rsidRDefault="00095BCF" w:rsidP="002D3277">
      <w:pPr>
        <w:widowControl w:val="0"/>
        <w:autoSpaceDE w:val="0"/>
        <w:autoSpaceDN w:val="0"/>
        <w:adjustRightInd w:val="0"/>
        <w:rPr>
          <w:rFonts w:ascii="Times New Roman" w:hAnsi="Times New Roman"/>
          <w:sz w:val="22"/>
          <w:szCs w:val="22"/>
        </w:rPr>
      </w:pPr>
    </w:p>
    <w:p w:rsidR="00095BCF" w:rsidRPr="007937D6" w:rsidRDefault="00095BCF" w:rsidP="002D3277">
      <w:pPr>
        <w:widowControl w:val="0"/>
        <w:autoSpaceDE w:val="0"/>
        <w:autoSpaceDN w:val="0"/>
        <w:adjustRightInd w:val="0"/>
        <w:rPr>
          <w:rFonts w:ascii="Times New Roman" w:hAnsi="Times New Roman"/>
          <w:sz w:val="22"/>
          <w:szCs w:val="22"/>
        </w:rPr>
      </w:pPr>
      <w:r w:rsidRPr="007937D6">
        <w:rPr>
          <w:rFonts w:ascii="Times New Roman" w:hAnsi="Times New Roman"/>
          <w:sz w:val="22"/>
          <w:szCs w:val="22"/>
        </w:rPr>
        <w:t xml:space="preserve">If you would like to obtain information about the research study, have questions, concerns, complaints or wish to discuss problems about a research study with someone unaffiliated with the study, please contact Becky Northcutt, Director, or John </w:t>
      </w:r>
      <w:proofErr w:type="spellStart"/>
      <w:r w:rsidRPr="007937D6">
        <w:rPr>
          <w:rFonts w:ascii="Times New Roman" w:hAnsi="Times New Roman"/>
          <w:sz w:val="22"/>
          <w:szCs w:val="22"/>
        </w:rPr>
        <w:t>Lasser</w:t>
      </w:r>
      <w:proofErr w:type="spellEnd"/>
      <w:r w:rsidRPr="007937D6">
        <w:rPr>
          <w:rFonts w:ascii="Times New Roman" w:hAnsi="Times New Roman"/>
          <w:sz w:val="22"/>
          <w:szCs w:val="22"/>
        </w:rPr>
        <w:t xml:space="preserve"> of the Texas State University Institutional Review Board at (512-245-7975).  You can also contact the </w:t>
      </w:r>
      <w:smartTag w:uri="urn:schemas-microsoft-com:office:smarttags" w:element="PlaceType">
        <w:smartTag w:uri="urn:schemas-microsoft-com:office:smarttags" w:element="PlaceType">
          <w:r w:rsidRPr="007937D6">
            <w:rPr>
              <w:rFonts w:ascii="Times New Roman" w:hAnsi="Times New Roman"/>
              <w:sz w:val="22"/>
              <w:szCs w:val="22"/>
            </w:rPr>
            <w:t>University</w:t>
          </w:r>
        </w:smartTag>
        <w:r w:rsidRPr="007937D6">
          <w:rPr>
            <w:rFonts w:ascii="Times New Roman" w:hAnsi="Times New Roman"/>
            <w:sz w:val="22"/>
            <w:szCs w:val="22"/>
          </w:rPr>
          <w:t xml:space="preserve"> of </w:t>
        </w:r>
        <w:smartTag w:uri="urn:schemas-microsoft-com:office:smarttags" w:element="PlaceType">
          <w:r w:rsidRPr="007937D6">
            <w:rPr>
              <w:rFonts w:ascii="Times New Roman" w:hAnsi="Times New Roman"/>
              <w:sz w:val="22"/>
              <w:szCs w:val="22"/>
            </w:rPr>
            <w:t>Texas IRB Office</w:t>
          </w:r>
        </w:smartTag>
      </w:smartTag>
      <w:r w:rsidRPr="007937D6">
        <w:rPr>
          <w:rFonts w:ascii="Times New Roman" w:hAnsi="Times New Roman"/>
          <w:sz w:val="22"/>
          <w:szCs w:val="22"/>
        </w:rPr>
        <w:t xml:space="preserve"> at (512) 471-8871 or Jody Jensen, Ph.D., Chair, The University of Texas at Austin Institutional Review Board for the Protection of Human Subjects at (512) 232-2685. Anonymity, if desired, will be protected to the extent possible. As an alternative method of contact, an email may be sent to </w:t>
      </w:r>
      <w:hyperlink r:id="rId7" w:history="1">
        <w:r w:rsidRPr="007937D6">
          <w:rPr>
            <w:rStyle w:val="Hyperlink"/>
            <w:rFonts w:ascii="Times New Roman" w:hAnsi="Times New Roman"/>
            <w:sz w:val="22"/>
            <w:szCs w:val="22"/>
          </w:rPr>
          <w:t>orsc@uts.cc.utexas.edu</w:t>
        </w:r>
      </w:hyperlink>
      <w:r w:rsidRPr="007937D6">
        <w:rPr>
          <w:rFonts w:ascii="Times New Roman" w:hAnsi="Times New Roman"/>
          <w:sz w:val="22"/>
          <w:szCs w:val="22"/>
        </w:rPr>
        <w:t xml:space="preserve"> or a letter sent to IRB Administrator, </w:t>
      </w:r>
      <w:smartTag w:uri="urn:schemas-microsoft-com:office:smarttags" w:element="PlaceType">
        <w:smartTag w:uri="urn:schemas-microsoft-com:office:smarttags" w:element="PlaceType">
          <w:r w:rsidRPr="007937D6">
            <w:rPr>
              <w:rFonts w:ascii="Times New Roman" w:hAnsi="Times New Roman"/>
              <w:sz w:val="22"/>
              <w:szCs w:val="22"/>
            </w:rPr>
            <w:t>P.O. Box</w:t>
          </w:r>
        </w:smartTag>
        <w:r w:rsidRPr="007937D6">
          <w:rPr>
            <w:rFonts w:ascii="Times New Roman" w:hAnsi="Times New Roman"/>
            <w:sz w:val="22"/>
            <w:szCs w:val="22"/>
          </w:rPr>
          <w:t xml:space="preserve"> 7426</w:t>
        </w:r>
      </w:smartTag>
      <w:r w:rsidRPr="007937D6">
        <w:rPr>
          <w:rFonts w:ascii="Times New Roman" w:hAnsi="Times New Roman"/>
          <w:sz w:val="22"/>
          <w:szCs w:val="22"/>
        </w:rPr>
        <w:t xml:space="preserve">, Mail Code A 3200, </w:t>
      </w:r>
      <w:proofErr w:type="gramStart"/>
      <w:smartTag w:uri="urn:schemas-microsoft-com:office:smarttags" w:element="PlaceType">
        <w:smartTag w:uri="urn:schemas-microsoft-com:office:smarttags" w:element="PlaceType">
          <w:r w:rsidRPr="007937D6">
            <w:rPr>
              <w:rFonts w:ascii="Times New Roman" w:hAnsi="Times New Roman"/>
              <w:sz w:val="22"/>
              <w:szCs w:val="22"/>
            </w:rPr>
            <w:t>Austin</w:t>
          </w:r>
        </w:smartTag>
        <w:proofErr w:type="gramEnd"/>
        <w:r w:rsidRPr="007937D6">
          <w:rPr>
            <w:rFonts w:ascii="Times New Roman" w:hAnsi="Times New Roman"/>
            <w:sz w:val="22"/>
            <w:szCs w:val="22"/>
          </w:rPr>
          <w:t xml:space="preserve">, </w:t>
        </w:r>
        <w:smartTag w:uri="urn:schemas-microsoft-com:office:smarttags" w:element="PlaceType">
          <w:r w:rsidRPr="007937D6">
            <w:rPr>
              <w:rFonts w:ascii="Times New Roman" w:hAnsi="Times New Roman"/>
              <w:sz w:val="22"/>
              <w:szCs w:val="22"/>
            </w:rPr>
            <w:t>TX</w:t>
          </w:r>
        </w:smartTag>
        <w:r w:rsidRPr="007937D6">
          <w:rPr>
            <w:rFonts w:ascii="Times New Roman" w:hAnsi="Times New Roman"/>
            <w:sz w:val="22"/>
            <w:szCs w:val="22"/>
          </w:rPr>
          <w:t xml:space="preserve"> </w:t>
        </w:r>
        <w:smartTag w:uri="urn:schemas-microsoft-com:office:smarttags" w:element="PlaceType">
          <w:r w:rsidRPr="007937D6">
            <w:rPr>
              <w:rFonts w:ascii="Times New Roman" w:hAnsi="Times New Roman"/>
              <w:sz w:val="22"/>
              <w:szCs w:val="22"/>
            </w:rPr>
            <w:t>78713</w:t>
          </w:r>
        </w:smartTag>
      </w:smartTag>
      <w:r w:rsidRPr="007937D6">
        <w:rPr>
          <w:rFonts w:ascii="Times New Roman" w:hAnsi="Times New Roman"/>
          <w:sz w:val="22"/>
          <w:szCs w:val="22"/>
        </w:rPr>
        <w:t xml:space="preserve">.  </w:t>
      </w:r>
    </w:p>
    <w:p w:rsidR="00095BCF" w:rsidRPr="007937D6" w:rsidRDefault="00095BCF" w:rsidP="002D3277">
      <w:pPr>
        <w:widowControl w:val="0"/>
        <w:autoSpaceDE w:val="0"/>
        <w:autoSpaceDN w:val="0"/>
        <w:adjustRightInd w:val="0"/>
        <w:rPr>
          <w:rFonts w:ascii="Times New Roman" w:hAnsi="Times New Roman"/>
          <w:sz w:val="22"/>
          <w:szCs w:val="22"/>
        </w:rPr>
      </w:pPr>
    </w:p>
    <w:p w:rsidR="00095BCF" w:rsidRPr="007937D6" w:rsidRDefault="00095BCF" w:rsidP="00462FBA">
      <w:pPr>
        <w:pStyle w:val="BodyText"/>
        <w:ind w:right="0"/>
        <w:rPr>
          <w:rFonts w:ascii="Times New Roman" w:hAnsi="Times New Roman"/>
          <w:b/>
          <w:i/>
          <w:sz w:val="22"/>
          <w:szCs w:val="22"/>
        </w:rPr>
      </w:pPr>
      <w:r w:rsidRPr="007937D6">
        <w:rPr>
          <w:rFonts w:ascii="Times New Roman" w:hAnsi="Times New Roman"/>
          <w:b/>
          <w:i/>
          <w:sz w:val="22"/>
          <w:szCs w:val="22"/>
        </w:rPr>
        <w:t>You will be given a copy of this information to keep for your records.</w:t>
      </w:r>
    </w:p>
    <w:p w:rsidR="00095BCF" w:rsidRPr="007937D6" w:rsidRDefault="00095BCF" w:rsidP="00462FBA">
      <w:pPr>
        <w:pStyle w:val="BodyText"/>
        <w:ind w:right="0"/>
        <w:rPr>
          <w:rFonts w:ascii="Times New Roman" w:hAnsi="Times New Roman"/>
          <w:b/>
          <w:i/>
          <w:sz w:val="22"/>
          <w:szCs w:val="22"/>
        </w:rPr>
      </w:pPr>
    </w:p>
    <w:p w:rsidR="00095BCF" w:rsidRPr="007937D6" w:rsidRDefault="00095BCF" w:rsidP="00462FBA">
      <w:pPr>
        <w:pStyle w:val="BodyText"/>
        <w:ind w:right="0"/>
        <w:rPr>
          <w:rFonts w:ascii="Times New Roman" w:hAnsi="Times New Roman"/>
          <w:b/>
          <w:i/>
          <w:sz w:val="22"/>
          <w:szCs w:val="22"/>
        </w:rPr>
      </w:pPr>
    </w:p>
    <w:p w:rsidR="00095BCF" w:rsidRDefault="00095BCF" w:rsidP="00462FBA">
      <w:pPr>
        <w:pStyle w:val="BodyText"/>
        <w:ind w:right="0"/>
        <w:rPr>
          <w:b/>
          <w:szCs w:val="24"/>
        </w:rPr>
      </w:pPr>
      <w:r w:rsidRPr="007937D6">
        <w:rPr>
          <w:b/>
          <w:szCs w:val="24"/>
        </w:rPr>
        <w:t>Statement of Consent:</w:t>
      </w:r>
    </w:p>
    <w:p w:rsidR="00095BCF" w:rsidRPr="007937D6" w:rsidRDefault="00095BCF" w:rsidP="00462FBA">
      <w:pPr>
        <w:pStyle w:val="BodyText"/>
        <w:ind w:right="0"/>
        <w:rPr>
          <w:b/>
          <w:szCs w:val="24"/>
        </w:rPr>
      </w:pPr>
    </w:p>
    <w:p w:rsidR="00095BCF" w:rsidRPr="007937D6" w:rsidRDefault="00095BCF" w:rsidP="002D3277">
      <w:pPr>
        <w:widowControl w:val="0"/>
        <w:autoSpaceDE w:val="0"/>
        <w:autoSpaceDN w:val="0"/>
        <w:adjustRightInd w:val="0"/>
        <w:rPr>
          <w:rFonts w:ascii="Times New Roman" w:hAnsi="Times New Roman"/>
          <w:szCs w:val="24"/>
        </w:rPr>
      </w:pPr>
      <w:r w:rsidRPr="007937D6">
        <w:rPr>
          <w:rFonts w:ascii="Times New Roman" w:hAnsi="Times New Roman"/>
          <w:szCs w:val="24"/>
        </w:rPr>
        <w:t xml:space="preserve">I have read the above information and have sufficient information to make a decision about participating in this study.  I consent to participate in the study.  </w:t>
      </w:r>
    </w:p>
    <w:p w:rsidR="00095BCF" w:rsidRPr="007937D6" w:rsidRDefault="00095BCF" w:rsidP="002D3277">
      <w:pPr>
        <w:widowControl w:val="0"/>
        <w:autoSpaceDE w:val="0"/>
        <w:autoSpaceDN w:val="0"/>
        <w:adjustRightInd w:val="0"/>
        <w:rPr>
          <w:rFonts w:ascii="Times New Roman" w:hAnsi="Times New Roman"/>
          <w:szCs w:val="24"/>
        </w:rPr>
      </w:pPr>
    </w:p>
    <w:p w:rsidR="00095BCF" w:rsidRPr="007937D6" w:rsidRDefault="00095BCF" w:rsidP="00CD58A4">
      <w:pPr>
        <w:widowControl w:val="0"/>
        <w:autoSpaceDE w:val="0"/>
        <w:autoSpaceDN w:val="0"/>
        <w:adjustRightInd w:val="0"/>
        <w:rPr>
          <w:rFonts w:ascii="Times New Roman" w:hAnsi="Times New Roman"/>
          <w:szCs w:val="24"/>
        </w:rPr>
      </w:pPr>
      <w:r w:rsidRPr="007937D6">
        <w:rPr>
          <w:rFonts w:ascii="Times New Roman" w:hAnsi="Times New Roman"/>
          <w:szCs w:val="24"/>
        </w:rPr>
        <w:t xml:space="preserve">(Below are two options for participation, “minimal participation” and “full participation.”  Please read the statements below and put a check mark </w:t>
      </w:r>
      <w:proofErr w:type="gramStart"/>
      <w:r w:rsidRPr="007937D6">
        <w:rPr>
          <w:rFonts w:ascii="Times New Roman" w:hAnsi="Times New Roman"/>
          <w:szCs w:val="24"/>
        </w:rPr>
        <w:t xml:space="preserve">( </w:t>
      </w:r>
      <w:r w:rsidRPr="007937D6">
        <w:rPr>
          <w:rFonts w:ascii="Times New Roman" w:hAnsi="Times New Roman" w:hint="eastAsia"/>
          <w:szCs w:val="24"/>
        </w:rPr>
        <w:t>√</w:t>
      </w:r>
      <w:proofErr w:type="gramEnd"/>
      <w:r w:rsidRPr="007937D6">
        <w:rPr>
          <w:rFonts w:ascii="Times New Roman" w:hAnsi="Times New Roman"/>
          <w:szCs w:val="24"/>
        </w:rPr>
        <w:t xml:space="preserve"> ) in the box for the statement if you agree. Please choose only one statement.  If you do not want to participate at all, simply keep the form and do not return it to </w:t>
      </w:r>
      <w:proofErr w:type="spellStart"/>
      <w:smartTag w:uri="urn:schemas-microsoft-com:office:smarttags" w:element="PlaceType">
        <w:smartTag w:uri="urn:schemas-microsoft-com:office:smarttags" w:element="PlaceType">
          <w:r w:rsidRPr="007937D6">
            <w:rPr>
              <w:rFonts w:ascii="Times New Roman" w:hAnsi="Times New Roman"/>
              <w:szCs w:val="24"/>
            </w:rPr>
            <w:t>Minjung</w:t>
          </w:r>
        </w:smartTag>
        <w:proofErr w:type="spellEnd"/>
        <w:r w:rsidRPr="007937D6">
          <w:rPr>
            <w:rFonts w:ascii="Times New Roman" w:hAnsi="Times New Roman"/>
            <w:szCs w:val="24"/>
          </w:rPr>
          <w:t xml:space="preserve"> </w:t>
        </w:r>
        <w:smartTag w:uri="urn:schemas-microsoft-com:office:smarttags" w:element="PlaceType">
          <w:r w:rsidRPr="007937D6">
            <w:rPr>
              <w:rFonts w:ascii="Times New Roman" w:hAnsi="Times New Roman"/>
              <w:szCs w:val="24"/>
            </w:rPr>
            <w:t>Park</w:t>
          </w:r>
        </w:smartTag>
      </w:smartTag>
      <w:r w:rsidRPr="007937D6">
        <w:rPr>
          <w:rFonts w:ascii="Times New Roman" w:hAnsi="Times New Roman"/>
          <w:szCs w:val="24"/>
        </w:rPr>
        <w:t>.)</w:t>
      </w:r>
      <w:r>
        <w:rPr>
          <w:rFonts w:ascii="Times New Roman" w:hAnsi="Times New Roman"/>
          <w:szCs w:val="24"/>
        </w:rPr>
        <w:t xml:space="preserve">  Next, there is a question asking if you would like to be interviewed at the end of the semester.  Please choose </w:t>
      </w:r>
      <w:r w:rsidRPr="006E48C9">
        <w:rPr>
          <w:rFonts w:ascii="Times New Roman" w:hAnsi="Times New Roman"/>
          <w:i/>
          <w:szCs w:val="24"/>
        </w:rPr>
        <w:t xml:space="preserve">yes </w:t>
      </w:r>
      <w:r>
        <w:rPr>
          <w:rFonts w:ascii="Times New Roman" w:hAnsi="Times New Roman"/>
          <w:szCs w:val="24"/>
        </w:rPr>
        <w:t xml:space="preserve">or </w:t>
      </w:r>
      <w:r w:rsidRPr="006E48C9">
        <w:rPr>
          <w:rFonts w:ascii="Times New Roman" w:hAnsi="Times New Roman"/>
          <w:i/>
          <w:szCs w:val="24"/>
        </w:rPr>
        <w:t>no</w:t>
      </w:r>
      <w:r>
        <w:rPr>
          <w:rFonts w:ascii="Times New Roman" w:hAnsi="Times New Roman"/>
          <w:szCs w:val="24"/>
        </w:rPr>
        <w:t>.</w:t>
      </w:r>
    </w:p>
    <w:p w:rsidR="00095BCF" w:rsidRPr="007937D6" w:rsidRDefault="00095BCF" w:rsidP="00CD58A4">
      <w:pPr>
        <w:widowControl w:val="0"/>
        <w:autoSpaceDE w:val="0"/>
        <w:autoSpaceDN w:val="0"/>
        <w:adjustRightInd w:val="0"/>
        <w:rPr>
          <w:rFonts w:ascii="Times New Roman" w:hAnsi="Times New Roman"/>
          <w:szCs w:val="24"/>
        </w:rPr>
      </w:pPr>
    </w:p>
    <w:p w:rsidR="00095BCF" w:rsidRDefault="00095BCF" w:rsidP="00CD58A4">
      <w:pPr>
        <w:widowControl w:val="0"/>
        <w:autoSpaceDE w:val="0"/>
        <w:autoSpaceDN w:val="0"/>
        <w:adjustRightInd w:val="0"/>
        <w:rPr>
          <w:rFonts w:ascii="Times New Roman" w:eastAsia="Batang" w:hAnsi="Times New Roman"/>
          <w:szCs w:val="24"/>
          <w:lang w:eastAsia="ko-KR"/>
        </w:rPr>
      </w:pPr>
    </w:p>
    <w:p w:rsidR="00095BCF" w:rsidRPr="00251292" w:rsidRDefault="00095BCF" w:rsidP="006A3B68">
      <w:pPr>
        <w:widowControl w:val="0"/>
        <w:autoSpaceDE w:val="0"/>
        <w:autoSpaceDN w:val="0"/>
        <w:adjustRightInd w:val="0"/>
        <w:rPr>
          <w:rFonts w:ascii="Times New Roman" w:eastAsia="Batang" w:hAnsi="Times New Roman"/>
          <w:szCs w:val="24"/>
          <w:lang w:eastAsia="ko-KR"/>
        </w:rPr>
      </w:pPr>
      <w:r w:rsidRPr="00957438">
        <w:rPr>
          <w:rFonts w:ascii="Times New Roman" w:hAnsi="Times New Roman"/>
          <w:szCs w:val="24"/>
        </w:rPr>
        <w:t>_____</w:t>
      </w:r>
      <w:proofErr w:type="gramStart"/>
      <w:r w:rsidRPr="00957438">
        <w:rPr>
          <w:rFonts w:ascii="Times New Roman" w:hAnsi="Times New Roman"/>
          <w:szCs w:val="24"/>
        </w:rPr>
        <w:t xml:space="preserve">_  </w:t>
      </w:r>
      <w:r w:rsidRPr="00957438">
        <w:rPr>
          <w:rFonts w:ascii="Times New Roman" w:hAnsi="Times New Roman"/>
          <w:i/>
          <w:szCs w:val="24"/>
        </w:rPr>
        <w:t>Minimal</w:t>
      </w:r>
      <w:proofErr w:type="gramEnd"/>
      <w:r w:rsidRPr="00957438">
        <w:rPr>
          <w:rFonts w:ascii="Times New Roman" w:hAnsi="Times New Roman"/>
          <w:i/>
          <w:szCs w:val="24"/>
        </w:rPr>
        <w:t xml:space="preserve"> participation</w:t>
      </w:r>
      <w:r w:rsidRPr="00957438">
        <w:rPr>
          <w:rFonts w:ascii="Times New Roman" w:hAnsi="Times New Roman"/>
          <w:szCs w:val="24"/>
        </w:rPr>
        <w:t xml:space="preserve">:  I would like to </w:t>
      </w:r>
      <w:r w:rsidRPr="00251292">
        <w:rPr>
          <w:rFonts w:ascii="Times New Roman" w:hAnsi="Times New Roman"/>
          <w:szCs w:val="24"/>
        </w:rPr>
        <w:t>participate. I allow you to access</w:t>
      </w:r>
      <w:r w:rsidRPr="00251292">
        <w:rPr>
          <w:rFonts w:ascii="Times New Roman" w:eastAsia="Batang" w:hAnsi="Times New Roman"/>
          <w:szCs w:val="24"/>
          <w:lang w:eastAsia="ko-KR"/>
        </w:rPr>
        <w:t xml:space="preserve"> all</w:t>
      </w:r>
      <w:r w:rsidRPr="00251292">
        <w:rPr>
          <w:rFonts w:ascii="Times New Roman" w:hAnsi="Times New Roman"/>
          <w:szCs w:val="24"/>
        </w:rPr>
        <w:t xml:space="preserve"> the work</w:t>
      </w:r>
      <w:r w:rsidRPr="00251292">
        <w:rPr>
          <w:rFonts w:ascii="Times New Roman" w:eastAsia="Batang" w:hAnsi="Times New Roman"/>
          <w:szCs w:val="24"/>
          <w:lang w:eastAsia="ko-KR"/>
        </w:rPr>
        <w:t xml:space="preserve"> I turn in for my in</w:t>
      </w:r>
      <w:r w:rsidR="00957438" w:rsidRPr="00251292">
        <w:rPr>
          <w:rFonts w:ascii="Times New Roman" w:eastAsia="Batang" w:hAnsi="Times New Roman"/>
          <w:szCs w:val="24"/>
          <w:lang w:eastAsia="ko-KR"/>
        </w:rPr>
        <w:t>tercultural ethnography project</w:t>
      </w:r>
      <w:r w:rsidR="00251292" w:rsidRPr="00251292">
        <w:rPr>
          <w:rFonts w:ascii="Times New Roman" w:eastAsia="Batang" w:hAnsi="Times New Roman"/>
          <w:szCs w:val="24"/>
          <w:lang w:eastAsia="ko-KR"/>
        </w:rPr>
        <w:t xml:space="preserve"> </w:t>
      </w:r>
      <w:r w:rsidR="00251292" w:rsidRPr="00251292">
        <w:rPr>
          <w:rFonts w:ascii="Times New Roman" w:hAnsi="Times New Roman"/>
          <w:szCs w:val="24"/>
        </w:rPr>
        <w:t xml:space="preserve">(for example: </w:t>
      </w:r>
      <w:r w:rsidR="00251292">
        <w:rPr>
          <w:rFonts w:ascii="Times New Roman" w:hAnsi="Times New Roman"/>
          <w:szCs w:val="24"/>
        </w:rPr>
        <w:t>online collaborative work,</w:t>
      </w:r>
      <w:r w:rsidR="00251292" w:rsidRPr="00251292">
        <w:rPr>
          <w:rFonts w:ascii="Times New Roman" w:hAnsi="Times New Roman"/>
          <w:szCs w:val="24"/>
        </w:rPr>
        <w:t xml:space="preserve"> worksheets, and presentation slides)</w:t>
      </w:r>
      <w:r w:rsidR="00957438" w:rsidRPr="00251292">
        <w:rPr>
          <w:rFonts w:ascii="Times New Roman" w:eastAsia="Batang" w:hAnsi="Times New Roman"/>
          <w:szCs w:val="24"/>
          <w:lang w:eastAsia="ko-KR"/>
        </w:rPr>
        <w:t xml:space="preserve">. </w:t>
      </w:r>
      <w:r w:rsidRPr="00251292">
        <w:rPr>
          <w:rFonts w:ascii="Times New Roman" w:eastAsia="Batang" w:hAnsi="Times New Roman"/>
          <w:szCs w:val="24"/>
          <w:lang w:eastAsia="ko-KR"/>
        </w:rPr>
        <w:t xml:space="preserve"> But do not analyze and use my work for your study. </w:t>
      </w:r>
    </w:p>
    <w:p w:rsidR="00095BCF" w:rsidRPr="00251292" w:rsidRDefault="00095BCF" w:rsidP="00CD58A4">
      <w:pPr>
        <w:widowControl w:val="0"/>
        <w:autoSpaceDE w:val="0"/>
        <w:autoSpaceDN w:val="0"/>
        <w:adjustRightInd w:val="0"/>
        <w:rPr>
          <w:rFonts w:ascii="Times New Roman" w:eastAsia="Batang" w:hAnsi="Times New Roman"/>
          <w:szCs w:val="24"/>
          <w:lang w:eastAsia="ko-KR"/>
        </w:rPr>
      </w:pPr>
    </w:p>
    <w:p w:rsidR="00095BCF" w:rsidRPr="00251292" w:rsidRDefault="00095BCF" w:rsidP="006A3B68">
      <w:pPr>
        <w:widowControl w:val="0"/>
        <w:autoSpaceDE w:val="0"/>
        <w:autoSpaceDN w:val="0"/>
        <w:adjustRightInd w:val="0"/>
        <w:rPr>
          <w:rFonts w:ascii="Times New Roman" w:hAnsi="Times New Roman"/>
          <w:szCs w:val="24"/>
        </w:rPr>
      </w:pPr>
      <w:r w:rsidRPr="00251292">
        <w:rPr>
          <w:rFonts w:ascii="Times New Roman" w:hAnsi="Times New Roman"/>
          <w:szCs w:val="24"/>
        </w:rPr>
        <w:t>_______</w:t>
      </w:r>
      <w:r w:rsidRPr="00251292">
        <w:rPr>
          <w:rFonts w:ascii="Times New Roman" w:hAnsi="Times New Roman"/>
          <w:i/>
          <w:szCs w:val="24"/>
        </w:rPr>
        <w:t>Full participation:</w:t>
      </w:r>
      <w:r w:rsidRPr="00251292">
        <w:rPr>
          <w:rFonts w:ascii="Times New Roman" w:hAnsi="Times New Roman"/>
          <w:szCs w:val="24"/>
        </w:rPr>
        <w:t xml:space="preserve">  I would like to participate. I allow you to access all the work I turn in for my intercultural ethnography project (</w:t>
      </w:r>
      <w:r w:rsidR="00957438" w:rsidRPr="00251292">
        <w:rPr>
          <w:rFonts w:ascii="Times New Roman" w:hAnsi="Times New Roman"/>
          <w:szCs w:val="24"/>
        </w:rPr>
        <w:t xml:space="preserve">for example: </w:t>
      </w:r>
      <w:r w:rsidR="00251292">
        <w:rPr>
          <w:rFonts w:ascii="Times New Roman" w:hAnsi="Times New Roman"/>
          <w:szCs w:val="24"/>
        </w:rPr>
        <w:t>online collaborative work</w:t>
      </w:r>
      <w:r w:rsidR="00251292" w:rsidRPr="00251292">
        <w:rPr>
          <w:rFonts w:ascii="Times New Roman" w:hAnsi="Times New Roman"/>
          <w:szCs w:val="24"/>
        </w:rPr>
        <w:t>, worksheets, and presentation slides</w:t>
      </w:r>
      <w:r w:rsidRPr="00251292">
        <w:rPr>
          <w:rFonts w:ascii="Times New Roman" w:hAnsi="Times New Roman"/>
          <w:szCs w:val="24"/>
        </w:rPr>
        <w:t xml:space="preserve">) and I allow you to analyze </w:t>
      </w:r>
      <w:r w:rsidRPr="00251292">
        <w:rPr>
          <w:rFonts w:ascii="Times New Roman" w:eastAsia="Batang" w:hAnsi="Times New Roman"/>
          <w:szCs w:val="24"/>
          <w:lang w:eastAsia="ko-KR"/>
        </w:rPr>
        <w:t xml:space="preserve">and use </w:t>
      </w:r>
      <w:r w:rsidRPr="00251292">
        <w:rPr>
          <w:rFonts w:ascii="Times New Roman" w:hAnsi="Times New Roman"/>
          <w:szCs w:val="24"/>
        </w:rPr>
        <w:t>my work for your study.</w:t>
      </w:r>
    </w:p>
    <w:p w:rsidR="00095BCF" w:rsidRPr="00251292" w:rsidRDefault="00095BCF" w:rsidP="00CD58A4">
      <w:pPr>
        <w:widowControl w:val="0"/>
        <w:autoSpaceDE w:val="0"/>
        <w:autoSpaceDN w:val="0"/>
        <w:adjustRightInd w:val="0"/>
        <w:rPr>
          <w:rFonts w:ascii="Times New Roman" w:eastAsia="Batang" w:hAnsi="Times New Roman"/>
          <w:szCs w:val="24"/>
          <w:lang w:eastAsia="ko-KR"/>
        </w:rPr>
      </w:pPr>
    </w:p>
    <w:p w:rsidR="00095BCF" w:rsidRPr="006A3B68" w:rsidRDefault="00251292" w:rsidP="00CD58A4">
      <w:pPr>
        <w:widowControl w:val="0"/>
        <w:autoSpaceDE w:val="0"/>
        <w:autoSpaceDN w:val="0"/>
        <w:adjustRightInd w:val="0"/>
        <w:rPr>
          <w:rFonts w:ascii="Times New Roman" w:eastAsia="Batang" w:hAnsi="Times New Roman"/>
          <w:szCs w:val="24"/>
          <w:lang w:eastAsia="ko-KR"/>
        </w:rPr>
      </w:pPr>
      <w:r w:rsidRPr="00251292">
        <w:rPr>
          <w:rFonts w:ascii="Times New Roman" w:eastAsia="Batang" w:hAnsi="Times New Roman"/>
          <w:szCs w:val="24"/>
          <w:lang w:eastAsia="ko-KR"/>
        </w:rPr>
        <w:t>In e</w:t>
      </w:r>
      <w:r w:rsidR="00095BCF" w:rsidRPr="00251292">
        <w:rPr>
          <w:rFonts w:ascii="Times New Roman" w:eastAsia="Batang" w:hAnsi="Times New Roman"/>
          <w:szCs w:val="24"/>
          <w:lang w:eastAsia="ko-KR"/>
        </w:rPr>
        <w:t xml:space="preserve">ither case, your project-unrelated course work will not be accessed by </w:t>
      </w:r>
      <w:proofErr w:type="spellStart"/>
      <w:r w:rsidR="00095BCF" w:rsidRPr="00251292">
        <w:rPr>
          <w:rFonts w:ascii="Times New Roman" w:eastAsia="Batang" w:hAnsi="Times New Roman"/>
          <w:szCs w:val="24"/>
          <w:lang w:eastAsia="ko-KR"/>
        </w:rPr>
        <w:t>Minjung</w:t>
      </w:r>
      <w:proofErr w:type="spellEnd"/>
      <w:r w:rsidR="00095BCF" w:rsidRPr="00251292">
        <w:rPr>
          <w:rFonts w:ascii="Times New Roman" w:eastAsia="Batang" w:hAnsi="Times New Roman"/>
          <w:szCs w:val="24"/>
          <w:lang w:eastAsia="ko-KR"/>
        </w:rPr>
        <w:t xml:space="preserve"> Park.</w:t>
      </w:r>
      <w:r w:rsidR="00095BCF">
        <w:rPr>
          <w:rFonts w:ascii="Times New Roman" w:eastAsia="Batang" w:hAnsi="Times New Roman"/>
          <w:szCs w:val="24"/>
          <w:lang w:eastAsia="ko-KR"/>
        </w:rPr>
        <w:t xml:space="preserve"> </w:t>
      </w:r>
    </w:p>
    <w:p w:rsidR="00095BCF" w:rsidRPr="007937D6" w:rsidRDefault="00095BCF" w:rsidP="00CD58A4">
      <w:pPr>
        <w:widowControl w:val="0"/>
        <w:autoSpaceDE w:val="0"/>
        <w:autoSpaceDN w:val="0"/>
        <w:adjustRightInd w:val="0"/>
        <w:rPr>
          <w:rFonts w:ascii="Times New Roman" w:hAnsi="Times New Roman"/>
          <w:szCs w:val="24"/>
        </w:rPr>
      </w:pPr>
    </w:p>
    <w:p w:rsidR="00095BCF" w:rsidRPr="007937D6" w:rsidRDefault="00095BCF" w:rsidP="00CD58A4">
      <w:pPr>
        <w:widowControl w:val="0"/>
        <w:autoSpaceDE w:val="0"/>
        <w:autoSpaceDN w:val="0"/>
        <w:adjustRightInd w:val="0"/>
        <w:rPr>
          <w:rFonts w:ascii="Times New Roman" w:hAnsi="Times New Roman"/>
          <w:szCs w:val="24"/>
        </w:rPr>
      </w:pPr>
      <w:r>
        <w:rPr>
          <w:rFonts w:ascii="Times New Roman" w:hAnsi="Times New Roman"/>
          <w:szCs w:val="24"/>
        </w:rPr>
        <w:t>May we contact you at the end of the semester and invite you to an interview?  You can choose</w:t>
      </w:r>
    </w:p>
    <w:p w:rsidR="00095BCF" w:rsidRDefault="00095BCF" w:rsidP="002D3277">
      <w:pPr>
        <w:widowControl w:val="0"/>
        <w:autoSpaceDE w:val="0"/>
        <w:autoSpaceDN w:val="0"/>
        <w:adjustRightInd w:val="0"/>
        <w:rPr>
          <w:rFonts w:ascii="Times New Roman" w:hAnsi="Times New Roman"/>
          <w:szCs w:val="24"/>
        </w:rPr>
      </w:pPr>
      <w:proofErr w:type="gramStart"/>
      <w:r>
        <w:rPr>
          <w:rFonts w:ascii="Times New Roman" w:hAnsi="Times New Roman"/>
          <w:szCs w:val="24"/>
        </w:rPr>
        <w:t>to</w:t>
      </w:r>
      <w:proofErr w:type="gramEnd"/>
      <w:r>
        <w:rPr>
          <w:rFonts w:ascii="Times New Roman" w:hAnsi="Times New Roman"/>
          <w:szCs w:val="24"/>
        </w:rPr>
        <w:t xml:space="preserve"> come or not at that time.      _______ </w:t>
      </w:r>
      <w:proofErr w:type="gramStart"/>
      <w:r>
        <w:rPr>
          <w:rFonts w:ascii="Times New Roman" w:hAnsi="Times New Roman"/>
          <w:szCs w:val="24"/>
        </w:rPr>
        <w:t>yes</w:t>
      </w:r>
      <w:proofErr w:type="gramEnd"/>
      <w:r>
        <w:rPr>
          <w:rFonts w:ascii="Times New Roman" w:hAnsi="Times New Roman"/>
          <w:szCs w:val="24"/>
        </w:rPr>
        <w:t xml:space="preserve">         ________no</w:t>
      </w:r>
    </w:p>
    <w:p w:rsidR="00095BCF" w:rsidRPr="007937D6" w:rsidRDefault="00095BCF" w:rsidP="002D3277">
      <w:pPr>
        <w:widowControl w:val="0"/>
        <w:autoSpaceDE w:val="0"/>
        <w:autoSpaceDN w:val="0"/>
        <w:adjustRightInd w:val="0"/>
        <w:rPr>
          <w:rFonts w:ascii="Times New Roman" w:hAnsi="Times New Roman"/>
          <w:szCs w:val="24"/>
        </w:rPr>
      </w:pPr>
    </w:p>
    <w:p w:rsidR="00095BCF" w:rsidRPr="007937D6" w:rsidRDefault="00095BCF" w:rsidP="00CD58A4">
      <w:pPr>
        <w:widowControl w:val="0"/>
        <w:autoSpaceDE w:val="0"/>
        <w:autoSpaceDN w:val="0"/>
        <w:adjustRightInd w:val="0"/>
        <w:rPr>
          <w:rFonts w:ascii="Times New Roman" w:hAnsi="Times New Roman"/>
          <w:szCs w:val="24"/>
        </w:rPr>
      </w:pPr>
      <w:r w:rsidRPr="007937D6">
        <w:rPr>
          <w:rFonts w:ascii="Times New Roman" w:hAnsi="Times New Roman"/>
          <w:szCs w:val="24"/>
        </w:rPr>
        <w:t xml:space="preserve">Remember, you can change your mind at any time.  </w:t>
      </w:r>
    </w:p>
    <w:p w:rsidR="00095BCF" w:rsidRPr="007937D6" w:rsidRDefault="00095BCF" w:rsidP="00CD58A4">
      <w:pPr>
        <w:widowControl w:val="0"/>
        <w:autoSpaceDE w:val="0"/>
        <w:autoSpaceDN w:val="0"/>
        <w:adjustRightInd w:val="0"/>
        <w:rPr>
          <w:rFonts w:ascii="Times New Roman" w:hAnsi="Times New Roman"/>
          <w:sz w:val="22"/>
          <w:szCs w:val="22"/>
        </w:rPr>
      </w:pPr>
    </w:p>
    <w:p w:rsidR="00095BCF" w:rsidRPr="007937D6" w:rsidRDefault="00095BCF" w:rsidP="00CD58A4">
      <w:pPr>
        <w:widowControl w:val="0"/>
        <w:autoSpaceDE w:val="0"/>
        <w:autoSpaceDN w:val="0"/>
        <w:adjustRightInd w:val="0"/>
        <w:rPr>
          <w:rFonts w:ascii="Times New Roman" w:hAnsi="Times New Roman"/>
          <w:szCs w:val="24"/>
        </w:rPr>
      </w:pPr>
    </w:p>
    <w:p w:rsidR="00095BCF" w:rsidRPr="007937D6" w:rsidRDefault="00095BCF" w:rsidP="002D3277">
      <w:pPr>
        <w:widowControl w:val="0"/>
        <w:autoSpaceDE w:val="0"/>
        <w:autoSpaceDN w:val="0"/>
        <w:adjustRightInd w:val="0"/>
        <w:rPr>
          <w:rFonts w:ascii="Times New Roman" w:hAnsi="Times New Roman"/>
          <w:szCs w:val="24"/>
        </w:rPr>
      </w:pPr>
      <w:r w:rsidRPr="007937D6">
        <w:rPr>
          <w:rFonts w:ascii="Times New Roman" w:hAnsi="Times New Roman"/>
          <w:szCs w:val="24"/>
        </w:rPr>
        <w:t>Signature</w:t>
      </w:r>
      <w:proofErr w:type="gramStart"/>
      <w:r w:rsidRPr="007937D6">
        <w:rPr>
          <w:rFonts w:ascii="Times New Roman" w:hAnsi="Times New Roman"/>
          <w:szCs w:val="24"/>
        </w:rPr>
        <w:t>:_</w:t>
      </w:r>
      <w:proofErr w:type="gramEnd"/>
      <w:r w:rsidRPr="007937D6">
        <w:rPr>
          <w:rFonts w:ascii="Times New Roman" w:hAnsi="Times New Roman"/>
          <w:szCs w:val="24"/>
        </w:rPr>
        <w:t>__________________________________________</w:t>
      </w:r>
      <w:r w:rsidRPr="007937D6">
        <w:rPr>
          <w:rFonts w:ascii="Times New Roman" w:hAnsi="Times New Roman"/>
          <w:szCs w:val="24"/>
        </w:rPr>
        <w:tab/>
        <w:t>Date: __________________</w:t>
      </w:r>
    </w:p>
    <w:p w:rsidR="00095BCF" w:rsidRPr="007937D6" w:rsidRDefault="00095BCF" w:rsidP="002D3277">
      <w:pPr>
        <w:widowControl w:val="0"/>
        <w:autoSpaceDE w:val="0"/>
        <w:autoSpaceDN w:val="0"/>
        <w:adjustRightInd w:val="0"/>
        <w:rPr>
          <w:rFonts w:ascii="Times New Roman" w:hAnsi="Times New Roman"/>
          <w:szCs w:val="24"/>
        </w:rPr>
      </w:pPr>
    </w:p>
    <w:p w:rsidR="00095BCF" w:rsidRPr="007937D6" w:rsidRDefault="00095BCF" w:rsidP="002D3277">
      <w:pPr>
        <w:widowControl w:val="0"/>
        <w:autoSpaceDE w:val="0"/>
        <w:autoSpaceDN w:val="0"/>
        <w:adjustRightInd w:val="0"/>
        <w:rPr>
          <w:rFonts w:ascii="Times New Roman" w:hAnsi="Times New Roman"/>
          <w:szCs w:val="24"/>
        </w:rPr>
      </w:pPr>
      <w:r w:rsidRPr="007937D6">
        <w:rPr>
          <w:rFonts w:ascii="Times New Roman" w:hAnsi="Times New Roman"/>
          <w:szCs w:val="24"/>
        </w:rPr>
        <w:t>Email address: (only i</w:t>
      </w:r>
      <w:r>
        <w:rPr>
          <w:rFonts w:ascii="Times New Roman" w:hAnsi="Times New Roman"/>
          <w:szCs w:val="24"/>
        </w:rPr>
        <w:t xml:space="preserve">f you agree to participate) </w:t>
      </w:r>
      <w:r w:rsidR="00251292">
        <w:rPr>
          <w:rFonts w:ascii="Times New Roman" w:hAnsi="Times New Roman"/>
          <w:szCs w:val="24"/>
        </w:rPr>
        <w:t>______________________________________</w:t>
      </w:r>
    </w:p>
    <w:p w:rsidR="00095BCF" w:rsidRPr="007937D6" w:rsidRDefault="00095BCF" w:rsidP="002D3277">
      <w:pPr>
        <w:widowControl w:val="0"/>
        <w:autoSpaceDE w:val="0"/>
        <w:autoSpaceDN w:val="0"/>
        <w:adjustRightInd w:val="0"/>
        <w:rPr>
          <w:rFonts w:ascii="Times New Roman" w:hAnsi="Times New Roman"/>
          <w:szCs w:val="24"/>
        </w:rPr>
      </w:pPr>
      <w:r w:rsidRPr="007937D6">
        <w:rPr>
          <w:rFonts w:ascii="Times New Roman" w:hAnsi="Times New Roman"/>
          <w:szCs w:val="24"/>
        </w:rPr>
        <w:t>(</w:t>
      </w:r>
      <w:proofErr w:type="spellStart"/>
      <w:r w:rsidRPr="007937D6">
        <w:rPr>
          <w:rFonts w:ascii="Times New Roman" w:hAnsi="Times New Roman"/>
          <w:szCs w:val="24"/>
        </w:rPr>
        <w:t>Minjung</w:t>
      </w:r>
      <w:proofErr w:type="spellEnd"/>
      <w:r w:rsidRPr="007937D6">
        <w:rPr>
          <w:rFonts w:ascii="Times New Roman" w:hAnsi="Times New Roman"/>
          <w:szCs w:val="24"/>
        </w:rPr>
        <w:t xml:space="preserve"> Park will </w:t>
      </w:r>
      <w:r w:rsidRPr="007937D6">
        <w:rPr>
          <w:rFonts w:ascii="Times New Roman" w:hAnsi="Times New Roman"/>
          <w:b/>
          <w:szCs w:val="24"/>
        </w:rPr>
        <w:t>only</w:t>
      </w:r>
      <w:r w:rsidRPr="007937D6">
        <w:rPr>
          <w:rFonts w:ascii="Times New Roman" w:hAnsi="Times New Roman"/>
          <w:szCs w:val="24"/>
        </w:rPr>
        <w:t xml:space="preserve"> use this email address to contact you for the following reasons:  to send you the background questionnaire, to arrange time and place of interviews, to answer your questions about the study, and to give you other important information about the study</w:t>
      </w:r>
      <w:r>
        <w:rPr>
          <w:rFonts w:ascii="Times New Roman" w:hAnsi="Times New Roman"/>
          <w:szCs w:val="24"/>
        </w:rPr>
        <w:t>.  We will also contact participants at the end of the semester to see if you would like to participate in a voluntary, optional interview.</w:t>
      </w:r>
      <w:r w:rsidRPr="007937D6">
        <w:rPr>
          <w:rFonts w:ascii="Times New Roman" w:hAnsi="Times New Roman"/>
          <w:szCs w:val="24"/>
        </w:rPr>
        <w:t>)</w:t>
      </w:r>
    </w:p>
    <w:p w:rsidR="00095BCF" w:rsidRPr="007937D6" w:rsidRDefault="00095BCF" w:rsidP="002D3277">
      <w:pPr>
        <w:widowControl w:val="0"/>
        <w:autoSpaceDE w:val="0"/>
        <w:autoSpaceDN w:val="0"/>
        <w:adjustRightInd w:val="0"/>
        <w:rPr>
          <w:rFonts w:ascii="Times New Roman" w:hAnsi="Times New Roman"/>
          <w:sz w:val="22"/>
          <w:szCs w:val="22"/>
        </w:rPr>
      </w:pPr>
    </w:p>
    <w:p w:rsidR="00095BCF" w:rsidRPr="007937D6" w:rsidRDefault="00095BCF" w:rsidP="002D3277">
      <w:pPr>
        <w:widowControl w:val="0"/>
        <w:autoSpaceDE w:val="0"/>
        <w:autoSpaceDN w:val="0"/>
        <w:adjustRightInd w:val="0"/>
        <w:rPr>
          <w:rFonts w:ascii="Times New Roman" w:hAnsi="Times New Roman"/>
          <w:sz w:val="22"/>
          <w:szCs w:val="22"/>
        </w:rPr>
      </w:pPr>
    </w:p>
    <w:p w:rsidR="00095BCF" w:rsidRPr="007937D6" w:rsidRDefault="00095BCF" w:rsidP="002D3277">
      <w:pPr>
        <w:rPr>
          <w:szCs w:val="24"/>
        </w:rPr>
      </w:pPr>
      <w:r w:rsidRPr="007937D6">
        <w:rPr>
          <w:rFonts w:ascii="Times New Roman" w:hAnsi="Times New Roman"/>
          <w:szCs w:val="24"/>
        </w:rPr>
        <w:t>Signature of Investigator</w:t>
      </w:r>
      <w:proofErr w:type="gramStart"/>
      <w:r w:rsidRPr="007937D6">
        <w:rPr>
          <w:rFonts w:ascii="Times New Roman" w:hAnsi="Times New Roman"/>
          <w:szCs w:val="24"/>
        </w:rPr>
        <w:t>:_</w:t>
      </w:r>
      <w:proofErr w:type="gramEnd"/>
      <w:r w:rsidRPr="007937D6">
        <w:rPr>
          <w:rFonts w:ascii="Times New Roman" w:hAnsi="Times New Roman"/>
          <w:szCs w:val="24"/>
        </w:rPr>
        <w:t>_________________</w:t>
      </w:r>
    </w:p>
    <w:sectPr w:rsidR="00095BCF" w:rsidRPr="007937D6" w:rsidSect="00687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D39A3"/>
    <w:multiLevelType w:val="hybridMultilevel"/>
    <w:tmpl w:val="A2C031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4DD1952"/>
    <w:multiLevelType w:val="hybridMultilevel"/>
    <w:tmpl w:val="1458E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A44E31"/>
    <w:multiLevelType w:val="hybridMultilevel"/>
    <w:tmpl w:val="E452AD1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13A662E"/>
    <w:multiLevelType w:val="hybridMultilevel"/>
    <w:tmpl w:val="CAEA319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3A4A6135"/>
    <w:multiLevelType w:val="hybridMultilevel"/>
    <w:tmpl w:val="ECB0C36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5038D0"/>
    <w:multiLevelType w:val="hybridMultilevel"/>
    <w:tmpl w:val="9D6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58453F"/>
    <w:multiLevelType w:val="hybridMultilevel"/>
    <w:tmpl w:val="9B989624"/>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32AF"/>
    <w:rsid w:val="000032AF"/>
    <w:rsid w:val="000173F4"/>
    <w:rsid w:val="000342E3"/>
    <w:rsid w:val="00095BCF"/>
    <w:rsid w:val="00105B80"/>
    <w:rsid w:val="001605A5"/>
    <w:rsid w:val="001A4DB3"/>
    <w:rsid w:val="001E530A"/>
    <w:rsid w:val="00200B66"/>
    <w:rsid w:val="0022723C"/>
    <w:rsid w:val="0024754A"/>
    <w:rsid w:val="00251292"/>
    <w:rsid w:val="00263DA4"/>
    <w:rsid w:val="00275ED4"/>
    <w:rsid w:val="002D3277"/>
    <w:rsid w:val="002D4E67"/>
    <w:rsid w:val="00370D06"/>
    <w:rsid w:val="00436CEC"/>
    <w:rsid w:val="00462FBA"/>
    <w:rsid w:val="004B1F78"/>
    <w:rsid w:val="004C4518"/>
    <w:rsid w:val="0055025F"/>
    <w:rsid w:val="00584BF6"/>
    <w:rsid w:val="005B1BA9"/>
    <w:rsid w:val="005F2475"/>
    <w:rsid w:val="00602876"/>
    <w:rsid w:val="00620554"/>
    <w:rsid w:val="00632ACE"/>
    <w:rsid w:val="006514CE"/>
    <w:rsid w:val="00687DDA"/>
    <w:rsid w:val="00697FE1"/>
    <w:rsid w:val="006A3B68"/>
    <w:rsid w:val="006D2EB5"/>
    <w:rsid w:val="006E48C9"/>
    <w:rsid w:val="007937D6"/>
    <w:rsid w:val="008041C1"/>
    <w:rsid w:val="00836939"/>
    <w:rsid w:val="00843C60"/>
    <w:rsid w:val="0088758A"/>
    <w:rsid w:val="008C521D"/>
    <w:rsid w:val="008F4FF5"/>
    <w:rsid w:val="00935326"/>
    <w:rsid w:val="009401A9"/>
    <w:rsid w:val="00946617"/>
    <w:rsid w:val="00957438"/>
    <w:rsid w:val="00984162"/>
    <w:rsid w:val="009B3765"/>
    <w:rsid w:val="00A029A4"/>
    <w:rsid w:val="00A45225"/>
    <w:rsid w:val="00A64522"/>
    <w:rsid w:val="00A96D59"/>
    <w:rsid w:val="00AD78E4"/>
    <w:rsid w:val="00BA5C21"/>
    <w:rsid w:val="00BF4224"/>
    <w:rsid w:val="00C02C7F"/>
    <w:rsid w:val="00C23267"/>
    <w:rsid w:val="00C2617E"/>
    <w:rsid w:val="00CA6348"/>
    <w:rsid w:val="00CC339F"/>
    <w:rsid w:val="00CD58A4"/>
    <w:rsid w:val="00D25EED"/>
    <w:rsid w:val="00D67372"/>
    <w:rsid w:val="00D93083"/>
    <w:rsid w:val="00E1468E"/>
    <w:rsid w:val="00E45D81"/>
    <w:rsid w:val="00E5020E"/>
    <w:rsid w:val="00ED3608"/>
    <w:rsid w:val="00ED66E9"/>
    <w:rsid w:val="00EE1808"/>
    <w:rsid w:val="00F967B5"/>
    <w:rsid w:val="00FE157E"/>
    <w:rsid w:val="00FE7DD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2AF"/>
    <w:rPr>
      <w:rFonts w:ascii="Times" w:hAnsi="Time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0032AF"/>
    <w:pPr>
      <w:widowControl w:val="0"/>
      <w:autoSpaceDE w:val="0"/>
      <w:autoSpaceDN w:val="0"/>
      <w:adjustRightInd w:val="0"/>
      <w:ind w:right="-1007"/>
    </w:pPr>
  </w:style>
  <w:style w:type="character" w:customStyle="1" w:styleId="BodyTextChar">
    <w:name w:val="Body Text Char"/>
    <w:basedOn w:val="DefaultParagraphFont"/>
    <w:link w:val="BodyText"/>
    <w:uiPriority w:val="99"/>
    <w:locked/>
    <w:rsid w:val="000032AF"/>
    <w:rPr>
      <w:rFonts w:ascii="Times" w:hAnsi="Times" w:cs="Times New Roman"/>
      <w:sz w:val="20"/>
      <w:szCs w:val="20"/>
      <w:lang w:eastAsia="en-US"/>
    </w:rPr>
  </w:style>
  <w:style w:type="character" w:styleId="Hyperlink">
    <w:name w:val="Hyperlink"/>
    <w:basedOn w:val="DefaultParagraphFont"/>
    <w:uiPriority w:val="99"/>
    <w:rsid w:val="000032AF"/>
    <w:rPr>
      <w:rFonts w:cs="Times New Roman"/>
      <w:color w:val="0000FF"/>
      <w:u w:val="single"/>
    </w:rPr>
  </w:style>
  <w:style w:type="paragraph" w:styleId="BalloonText">
    <w:name w:val="Balloon Text"/>
    <w:basedOn w:val="Normal"/>
    <w:link w:val="BalloonTextChar"/>
    <w:uiPriority w:val="99"/>
    <w:semiHidden/>
    <w:rsid w:val="00843C6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43C60"/>
    <w:rPr>
      <w:rFonts w:ascii="Tahoma" w:hAnsi="Tahoma" w:cs="Tahoma"/>
      <w:sz w:val="16"/>
      <w:szCs w:val="16"/>
      <w:lang w:eastAsia="en-US"/>
    </w:rPr>
  </w:style>
  <w:style w:type="table" w:styleId="TableGrid">
    <w:name w:val="Table Grid"/>
    <w:basedOn w:val="TableNormal"/>
    <w:uiPriority w:val="99"/>
    <w:rsid w:val="00CD58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ate">
    <w:name w:val="Date"/>
    <w:basedOn w:val="Normal"/>
    <w:next w:val="Normal"/>
    <w:link w:val="DateChar"/>
    <w:uiPriority w:val="99"/>
    <w:semiHidden/>
    <w:rsid w:val="00935326"/>
  </w:style>
  <w:style w:type="character" w:customStyle="1" w:styleId="DateChar">
    <w:name w:val="Date Char"/>
    <w:basedOn w:val="DefaultParagraphFont"/>
    <w:link w:val="Date"/>
    <w:uiPriority w:val="99"/>
    <w:semiHidden/>
    <w:locked/>
    <w:rsid w:val="00935326"/>
    <w:rPr>
      <w:rFonts w:ascii="Times" w:hAnsi="Times" w:cs="Times New Roman"/>
      <w:sz w:val="20"/>
      <w:szCs w:val="20"/>
    </w:rPr>
  </w:style>
  <w:style w:type="paragraph" w:styleId="ListParagraph">
    <w:name w:val="List Paragraph"/>
    <w:basedOn w:val="Normal"/>
    <w:uiPriority w:val="99"/>
    <w:qFormat/>
    <w:rsid w:val="00A96D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rsc@uts.cc.utex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schallert@mail.utexas.edu" TargetMode="External"/><Relationship Id="rId5" Type="http://schemas.openxmlformats.org/officeDocument/2006/relationships/hyperlink" Target="mailto:Jacquesh001@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STUDENT PARTICIPANT CONSENT FORM</vt:lpstr>
    </vt:vector>
  </TitlesOfParts>
  <Company/>
  <LinksUpToDate>false</LinksUpToDate>
  <CharactersWithSpaces>8779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PARTICIPANT CONSENT FORM</dc:title>
  <dc:subject/>
  <dc:creator>R2</dc:creator>
  <cp:keywords/>
  <dc:description/>
  <cp:lastModifiedBy>R2</cp:lastModifiedBy>
  <cp:revision>9</cp:revision>
  <dcterms:created xsi:type="dcterms:W3CDTF">2011-01-09T22:56:00Z</dcterms:created>
  <dcterms:modified xsi:type="dcterms:W3CDTF">2011-01-14T19:57:00Z</dcterms:modified>
</cp:coreProperties>
</file>