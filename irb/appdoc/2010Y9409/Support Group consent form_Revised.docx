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6F" w:rsidRPr="00947E78" w:rsidRDefault="00E01C19" w:rsidP="0060571C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del w:id="0" w:author="Farzan Irani" w:date="2010-11-03T18:57:00Z">
        <w:r w:rsidDel="00DA2B88">
          <w:rPr>
            <w:b/>
            <w:bCs/>
            <w:color w:val="000000"/>
            <w:sz w:val="22"/>
            <w:szCs w:val="22"/>
          </w:rPr>
          <w:delText>Informed</w:delText>
        </w:r>
      </w:del>
      <w:r>
        <w:rPr>
          <w:b/>
          <w:bCs/>
          <w:color w:val="000000"/>
          <w:sz w:val="22"/>
          <w:szCs w:val="22"/>
        </w:rPr>
        <w:t xml:space="preserve"> Consent</w:t>
      </w:r>
      <w:ins w:id="1" w:author="Farzan Irani" w:date="2010-11-03T18:57:00Z">
        <w:r w:rsidR="00DA2B88">
          <w:rPr>
            <w:b/>
            <w:bCs/>
            <w:color w:val="000000"/>
            <w:sz w:val="22"/>
            <w:szCs w:val="22"/>
          </w:rPr>
          <w:t xml:space="preserve"> Form</w:t>
        </w:r>
      </w:ins>
    </w:p>
    <w:p w:rsidR="0006306F" w:rsidRPr="00947E78" w:rsidRDefault="0006306F" w:rsidP="0006306F">
      <w:pPr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</w:p>
    <w:p w:rsidR="00E01C19" w:rsidRDefault="00BA19B4" w:rsidP="00BA19B4">
      <w:pPr>
        <w:jc w:val="center"/>
        <w:rPr>
          <w:ins w:id="2" w:author="Farzan Irani" w:date="2010-11-16T11:19:00Z"/>
          <w:b/>
        </w:rPr>
      </w:pPr>
      <w:r w:rsidRPr="00BA19B4">
        <w:rPr>
          <w:b/>
        </w:rPr>
        <w:t>Assessing the Benefits of Attending a Support group for SLP Student Training</w:t>
      </w:r>
    </w:p>
    <w:p w:rsidR="0088384F" w:rsidRPr="00BA19B4" w:rsidRDefault="0088384F" w:rsidP="00BA19B4">
      <w:pPr>
        <w:jc w:val="center"/>
        <w:rPr>
          <w:b/>
        </w:rPr>
      </w:pPr>
      <w:ins w:id="3" w:author="Farzan Irani" w:date="2010-11-16T11:19:00Z">
        <w:r>
          <w:rPr>
            <w:b/>
          </w:rPr>
          <w:t>IRB#:_________________</w:t>
        </w:r>
      </w:ins>
    </w:p>
    <w:p w:rsidR="0006306F" w:rsidRPr="00BA19B4" w:rsidRDefault="0006306F" w:rsidP="0006306F">
      <w:pPr>
        <w:autoSpaceDE w:val="0"/>
        <w:autoSpaceDN w:val="0"/>
        <w:adjustRightInd w:val="0"/>
        <w:rPr>
          <w:b/>
          <w:color w:val="000000"/>
          <w:sz w:val="22"/>
          <w:szCs w:val="22"/>
        </w:rPr>
      </w:pPr>
    </w:p>
    <w:p w:rsidR="0006306F" w:rsidRPr="00947E78" w:rsidRDefault="0006306F" w:rsidP="0006306F">
      <w:pPr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</w:p>
    <w:p w:rsidR="0006306F" w:rsidRPr="00947E78" w:rsidRDefault="0006306F" w:rsidP="0006306F">
      <w:p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947E78">
        <w:rPr>
          <w:b/>
          <w:bCs/>
          <w:color w:val="000000"/>
          <w:sz w:val="22"/>
          <w:szCs w:val="22"/>
        </w:rPr>
        <w:t>Principal Investigator</w:t>
      </w:r>
      <w:r w:rsidRPr="00947E78">
        <w:rPr>
          <w:color w:val="000000"/>
          <w:sz w:val="22"/>
          <w:szCs w:val="22"/>
        </w:rPr>
        <w:t xml:space="preserve">:  </w:t>
      </w:r>
      <w:r w:rsidR="00BE5957">
        <w:rPr>
          <w:color w:val="000000"/>
          <w:sz w:val="22"/>
          <w:szCs w:val="22"/>
        </w:rPr>
        <w:t>Farzan Irani</w:t>
      </w:r>
      <w:r w:rsidR="00AA02A1">
        <w:rPr>
          <w:color w:val="000000"/>
          <w:sz w:val="22"/>
          <w:szCs w:val="22"/>
        </w:rPr>
        <w:t>,</w:t>
      </w:r>
      <w:r w:rsidR="00BE5957">
        <w:rPr>
          <w:color w:val="000000"/>
          <w:sz w:val="22"/>
          <w:szCs w:val="22"/>
        </w:rPr>
        <w:t xml:space="preserve"> Ph.D, CCC-SLP;</w:t>
      </w:r>
      <w:r w:rsidR="008D1F33">
        <w:rPr>
          <w:color w:val="000000"/>
          <w:sz w:val="22"/>
          <w:szCs w:val="22"/>
        </w:rPr>
        <w:t xml:space="preserve"> Assistant Professor, Texas State University – San Marcos</w:t>
      </w:r>
      <w:r w:rsidR="00BE5957">
        <w:rPr>
          <w:color w:val="000000"/>
          <w:sz w:val="22"/>
          <w:szCs w:val="22"/>
        </w:rPr>
        <w:t xml:space="preserve">; Department of Communication Disorders; Email: </w:t>
      </w:r>
      <w:hyperlink r:id="rId4" w:history="1">
        <w:r w:rsidR="00BE5957" w:rsidRPr="002C340B">
          <w:rPr>
            <w:rStyle w:val="Hyperlink"/>
            <w:sz w:val="22"/>
            <w:szCs w:val="22"/>
          </w:rPr>
          <w:t>firani@txstate.edu</w:t>
        </w:r>
      </w:hyperlink>
      <w:r w:rsidR="00BE5957">
        <w:rPr>
          <w:color w:val="000000"/>
          <w:sz w:val="22"/>
          <w:szCs w:val="22"/>
        </w:rPr>
        <w:t>; Phone: (512)245-6599.</w:t>
      </w:r>
    </w:p>
    <w:p w:rsidR="0006306F" w:rsidRPr="00947E78" w:rsidRDefault="0006306F" w:rsidP="0006306F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06306F" w:rsidRPr="00947E78" w:rsidRDefault="0006306F" w:rsidP="0006306F">
      <w:pPr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  <w:r w:rsidRPr="00947E78">
        <w:rPr>
          <w:b/>
          <w:bCs/>
          <w:color w:val="000000"/>
          <w:sz w:val="22"/>
          <w:szCs w:val="22"/>
        </w:rPr>
        <w:t xml:space="preserve">Dear </w:t>
      </w:r>
      <w:r w:rsidR="0036196C">
        <w:rPr>
          <w:b/>
          <w:bCs/>
          <w:color w:val="000000"/>
          <w:sz w:val="22"/>
          <w:szCs w:val="22"/>
        </w:rPr>
        <w:t>Student</w:t>
      </w:r>
      <w:r w:rsidRPr="00947E78">
        <w:rPr>
          <w:b/>
          <w:bCs/>
          <w:color w:val="000000"/>
          <w:sz w:val="22"/>
          <w:szCs w:val="22"/>
        </w:rPr>
        <w:t>:</w:t>
      </w:r>
    </w:p>
    <w:p w:rsidR="0006306F" w:rsidRPr="00947E78" w:rsidRDefault="0006306F" w:rsidP="0006306F">
      <w:pPr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</w:p>
    <w:p w:rsidR="0006306F" w:rsidRDefault="0006306F" w:rsidP="0006306F">
      <w:p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947E78">
        <w:rPr>
          <w:color w:val="000000"/>
          <w:sz w:val="22"/>
          <w:szCs w:val="22"/>
        </w:rPr>
        <w:t>You are being asked to participa</w:t>
      </w:r>
      <w:ins w:id="4" w:author="Farzan Irani" w:date="2010-11-03T18:58:00Z">
        <w:r w:rsidR="00DA2B88">
          <w:rPr>
            <w:color w:val="000000"/>
            <w:sz w:val="22"/>
            <w:szCs w:val="22"/>
          </w:rPr>
          <w:t>te</w:t>
        </w:r>
      </w:ins>
      <w:del w:id="5" w:author="Farzan Irani" w:date="2010-11-03T18:58:00Z">
        <w:r w:rsidRPr="00947E78" w:rsidDel="00DA2B88">
          <w:rPr>
            <w:color w:val="000000"/>
            <w:sz w:val="22"/>
            <w:szCs w:val="22"/>
          </w:rPr>
          <w:delText>nt</w:delText>
        </w:r>
      </w:del>
      <w:r w:rsidRPr="00947E78">
        <w:rPr>
          <w:color w:val="000000"/>
          <w:sz w:val="22"/>
          <w:szCs w:val="22"/>
        </w:rPr>
        <w:t xml:space="preserve"> in this </w:t>
      </w:r>
      <w:ins w:id="6" w:author="Farzan Irani" w:date="2010-11-03T18:59:00Z">
        <w:r w:rsidR="00DA2B88">
          <w:rPr>
            <w:color w:val="000000"/>
            <w:sz w:val="22"/>
            <w:szCs w:val="22"/>
          </w:rPr>
          <w:t xml:space="preserve">research </w:t>
        </w:r>
      </w:ins>
      <w:r w:rsidRPr="00947E78">
        <w:rPr>
          <w:color w:val="000000"/>
          <w:sz w:val="22"/>
          <w:szCs w:val="22"/>
        </w:rPr>
        <w:t>study because you</w:t>
      </w:r>
      <w:r w:rsidR="001416DF">
        <w:rPr>
          <w:color w:val="000000"/>
          <w:sz w:val="22"/>
          <w:szCs w:val="22"/>
        </w:rPr>
        <w:t xml:space="preserve"> </w:t>
      </w:r>
      <w:ins w:id="7" w:author="Farzan Irani" w:date="2010-11-03T19:00:00Z">
        <w:r w:rsidR="00DA2B88">
          <w:rPr>
            <w:color w:val="000000"/>
            <w:sz w:val="22"/>
            <w:szCs w:val="22"/>
          </w:rPr>
          <w:t>are</w:t>
        </w:r>
      </w:ins>
      <w:del w:id="8" w:author="Farzan Irani" w:date="2010-11-03T18:59:00Z">
        <w:r w:rsidR="001416DF" w:rsidDel="00DA2B88">
          <w:rPr>
            <w:color w:val="000000"/>
            <w:sz w:val="22"/>
            <w:szCs w:val="22"/>
          </w:rPr>
          <w:delText>were</w:delText>
        </w:r>
      </w:del>
      <w:r w:rsidR="001416DF">
        <w:rPr>
          <w:color w:val="000000"/>
          <w:sz w:val="22"/>
          <w:szCs w:val="22"/>
        </w:rPr>
        <w:t xml:space="preserve"> enrolled in </w:t>
      </w:r>
      <w:r w:rsidR="001416DF" w:rsidRPr="001416DF">
        <w:rPr>
          <w:color w:val="000000"/>
          <w:sz w:val="22"/>
          <w:szCs w:val="22"/>
        </w:rPr>
        <w:t>CDIS 5336: Neuromotor Disorders of Speech: Description and Rehabilitation</w:t>
      </w:r>
      <w:r w:rsidR="001416DF">
        <w:rPr>
          <w:color w:val="000000"/>
          <w:sz w:val="22"/>
          <w:szCs w:val="22"/>
        </w:rPr>
        <w:t xml:space="preserve"> in the fall</w:t>
      </w:r>
      <w:r w:rsidR="0036196C">
        <w:rPr>
          <w:color w:val="000000"/>
          <w:sz w:val="22"/>
          <w:szCs w:val="22"/>
        </w:rPr>
        <w:t xml:space="preserve"> of 2010. </w:t>
      </w:r>
      <w:r w:rsidRPr="00947E78">
        <w:rPr>
          <w:color w:val="000000"/>
          <w:sz w:val="22"/>
          <w:szCs w:val="22"/>
        </w:rPr>
        <w:t xml:space="preserve"> </w:t>
      </w:r>
      <w:r w:rsidR="00B278D5">
        <w:rPr>
          <w:color w:val="000000"/>
          <w:sz w:val="22"/>
          <w:szCs w:val="22"/>
        </w:rPr>
        <w:t xml:space="preserve">I am interested in learning more about your individual experiences attending support groups and/or discussions forums for various speech motor disorders as part of your final assignment this semester. I am particularly interested in learning how an activity of this nature might contribute to improving student learning and understanding of neuromotor disorders of speech. I hope to gather this information by completing a thematic analysis of the structured individual reflections each of you submits at the end of the semester for the case development assignment. </w:t>
      </w:r>
      <w:ins w:id="9" w:author="Farzan Irani" w:date="2010-11-03T19:00:00Z">
        <w:r w:rsidR="006A218F">
          <w:rPr>
            <w:color w:val="000000"/>
            <w:sz w:val="22"/>
            <w:szCs w:val="22"/>
          </w:rPr>
          <w:t>In addition to the personal reflections, you will also be completing a de</w:t>
        </w:r>
      </w:ins>
      <w:ins w:id="10" w:author="Farzan Irani" w:date="2010-11-03T19:01:00Z">
        <w:r w:rsidR="006A218F">
          <w:rPr>
            <w:color w:val="000000"/>
            <w:sz w:val="22"/>
            <w:szCs w:val="22"/>
          </w:rPr>
          <w:t>mographic questionnaire and a few questions about your participation in the support group(s).</w:t>
        </w:r>
      </w:ins>
    </w:p>
    <w:p w:rsidR="0006306F" w:rsidRPr="00947E78" w:rsidRDefault="0006306F" w:rsidP="0006306F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06306F" w:rsidRPr="00947E78" w:rsidRDefault="0006306F" w:rsidP="0006306F">
      <w:pPr>
        <w:autoSpaceDE w:val="0"/>
        <w:autoSpaceDN w:val="0"/>
        <w:adjustRightInd w:val="0"/>
        <w:rPr>
          <w:b/>
          <w:color w:val="000000"/>
          <w:sz w:val="22"/>
          <w:szCs w:val="22"/>
        </w:rPr>
      </w:pPr>
      <w:r w:rsidRPr="00947E78">
        <w:rPr>
          <w:b/>
          <w:color w:val="000000"/>
          <w:sz w:val="22"/>
          <w:szCs w:val="22"/>
        </w:rPr>
        <w:t>Risks</w:t>
      </w:r>
    </w:p>
    <w:p w:rsidR="006C4467" w:rsidRDefault="006C4467" w:rsidP="0006306F">
      <w:pPr>
        <w:autoSpaceDE w:val="0"/>
        <w:autoSpaceDN w:val="0"/>
        <w:adjustRightInd w:val="0"/>
        <w:rPr>
          <w:sz w:val="22"/>
          <w:szCs w:val="22"/>
        </w:rPr>
      </w:pPr>
    </w:p>
    <w:p w:rsidR="0006306F" w:rsidRPr="00947E78" w:rsidRDefault="0006306F" w:rsidP="0006306F">
      <w:p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947E78">
        <w:rPr>
          <w:sz w:val="22"/>
          <w:szCs w:val="22"/>
        </w:rPr>
        <w:t xml:space="preserve">This study presents </w:t>
      </w:r>
      <w:del w:id="11" w:author="Farzan Irani" w:date="2010-11-03T19:13:00Z">
        <w:r w:rsidRPr="00947E78" w:rsidDel="00A12E5D">
          <w:rPr>
            <w:sz w:val="22"/>
            <w:szCs w:val="22"/>
          </w:rPr>
          <w:delText xml:space="preserve">with </w:delText>
        </w:r>
      </w:del>
      <w:r w:rsidRPr="00947E78">
        <w:rPr>
          <w:sz w:val="22"/>
          <w:szCs w:val="22"/>
        </w:rPr>
        <w:t>the same level of risks as your participation in</w:t>
      </w:r>
      <w:r w:rsidR="00714CAD">
        <w:rPr>
          <w:sz w:val="22"/>
          <w:szCs w:val="22"/>
        </w:rPr>
        <w:t xml:space="preserve"> other student clinician trainings for speech-language pathologists and does not present you with more stress that what you may experience on a daily basis.</w:t>
      </w:r>
      <w:r w:rsidRPr="00947E78">
        <w:rPr>
          <w:sz w:val="22"/>
          <w:szCs w:val="22"/>
        </w:rPr>
        <w:t xml:space="preserve"> </w:t>
      </w:r>
    </w:p>
    <w:p w:rsidR="006C4467" w:rsidRDefault="006C4467" w:rsidP="0006306F">
      <w:pPr>
        <w:spacing w:line="360" w:lineRule="auto"/>
        <w:rPr>
          <w:b/>
          <w:sz w:val="22"/>
          <w:szCs w:val="22"/>
        </w:rPr>
      </w:pPr>
    </w:p>
    <w:p w:rsidR="0006306F" w:rsidRPr="00947E78" w:rsidRDefault="0006306F" w:rsidP="0006306F">
      <w:pPr>
        <w:spacing w:line="360" w:lineRule="auto"/>
        <w:rPr>
          <w:b/>
          <w:sz w:val="22"/>
          <w:szCs w:val="22"/>
        </w:rPr>
      </w:pPr>
      <w:r w:rsidRPr="00947E78">
        <w:rPr>
          <w:b/>
          <w:sz w:val="22"/>
          <w:szCs w:val="22"/>
        </w:rPr>
        <w:t>Benefits</w:t>
      </w:r>
    </w:p>
    <w:p w:rsidR="0006306F" w:rsidRPr="00947E78" w:rsidRDefault="00714CAD" w:rsidP="0006306F">
      <w:pPr>
        <w:rPr>
          <w:sz w:val="22"/>
          <w:szCs w:val="22"/>
        </w:rPr>
      </w:pPr>
      <w:r>
        <w:rPr>
          <w:sz w:val="22"/>
          <w:szCs w:val="22"/>
        </w:rPr>
        <w:t xml:space="preserve">There are no tangible benefits to participating in this study. However the information obtained from this study can assist in the effective training of future speech-language pathologists in the area of </w:t>
      </w:r>
      <w:r w:rsidR="006C4467">
        <w:rPr>
          <w:sz w:val="22"/>
          <w:szCs w:val="22"/>
        </w:rPr>
        <w:t>neuromotor disorders of speech</w:t>
      </w:r>
      <w:r>
        <w:rPr>
          <w:sz w:val="22"/>
          <w:szCs w:val="22"/>
        </w:rPr>
        <w:t>.</w:t>
      </w:r>
    </w:p>
    <w:p w:rsidR="0006306F" w:rsidRPr="00947E78" w:rsidRDefault="0006306F" w:rsidP="0006306F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06306F" w:rsidRPr="00947E78" w:rsidRDefault="0006306F" w:rsidP="0006306F">
      <w:pPr>
        <w:autoSpaceDE w:val="0"/>
        <w:autoSpaceDN w:val="0"/>
        <w:adjustRightInd w:val="0"/>
        <w:rPr>
          <w:b/>
          <w:color w:val="000000"/>
          <w:sz w:val="22"/>
          <w:szCs w:val="22"/>
        </w:rPr>
      </w:pPr>
      <w:r w:rsidRPr="00947E78">
        <w:rPr>
          <w:b/>
          <w:color w:val="000000"/>
          <w:sz w:val="22"/>
          <w:szCs w:val="22"/>
        </w:rPr>
        <w:t>Confidentiality</w:t>
      </w:r>
    </w:p>
    <w:p w:rsidR="0051031C" w:rsidRDefault="0051031C" w:rsidP="0006306F">
      <w:pPr>
        <w:autoSpaceDE w:val="0"/>
        <w:autoSpaceDN w:val="0"/>
        <w:adjustRightInd w:val="0"/>
        <w:rPr>
          <w:sz w:val="22"/>
          <w:szCs w:val="22"/>
        </w:rPr>
      </w:pPr>
    </w:p>
    <w:p w:rsidR="0011527C" w:rsidRDefault="00DA6AB0" w:rsidP="0006306F">
      <w:pPr>
        <w:autoSpaceDE w:val="0"/>
        <w:autoSpaceDN w:val="0"/>
        <w:adjustRightInd w:val="0"/>
        <w:rPr>
          <w:ins w:id="12" w:author="Farzan Irani" w:date="2010-11-03T19:07:00Z"/>
          <w:sz w:val="22"/>
          <w:szCs w:val="22"/>
        </w:rPr>
      </w:pPr>
      <w:ins w:id="13" w:author="Farzan Irani" w:date="2010-11-03T19:04:00Z">
        <w:r>
          <w:rPr>
            <w:sz w:val="22"/>
            <w:szCs w:val="22"/>
          </w:rPr>
          <w:t>You will be required to submit a hard copy of the reflection paper and responses to the additional questions about your participation in the support group to the Department Secretary</w:t>
        </w:r>
      </w:ins>
      <w:ins w:id="14" w:author="Farzan Irani" w:date="2010-11-03T19:05:00Z">
        <w:r w:rsidR="0011527C">
          <w:rPr>
            <w:sz w:val="22"/>
            <w:szCs w:val="22"/>
          </w:rPr>
          <w:t xml:space="preserve">. You are requested to </w:t>
        </w:r>
      </w:ins>
      <w:ins w:id="15" w:author="Farzan Irani" w:date="2010-11-03T19:06:00Z">
        <w:r w:rsidR="0011527C">
          <w:rPr>
            <w:b/>
            <w:i/>
            <w:sz w:val="22"/>
            <w:szCs w:val="22"/>
          </w:rPr>
          <w:t>not</w:t>
        </w:r>
        <w:r w:rsidR="0011527C">
          <w:rPr>
            <w:sz w:val="22"/>
            <w:szCs w:val="22"/>
          </w:rPr>
          <w:t xml:space="preserve"> include your name on the copy submitted for research. The Principal investigator will not have access to these copies till after the grades for the semester have been submitted. </w:t>
        </w:r>
      </w:ins>
    </w:p>
    <w:p w:rsidR="0011527C" w:rsidRDefault="0011527C" w:rsidP="0006306F">
      <w:pPr>
        <w:numPr>
          <w:ins w:id="16" w:author="Farzan Irani" w:date="2010-11-03T19:07:00Z"/>
        </w:numPr>
        <w:autoSpaceDE w:val="0"/>
        <w:autoSpaceDN w:val="0"/>
        <w:adjustRightInd w:val="0"/>
        <w:rPr>
          <w:ins w:id="17" w:author="Farzan Irani" w:date="2010-11-03T19:09:00Z"/>
          <w:sz w:val="22"/>
          <w:szCs w:val="22"/>
        </w:rPr>
      </w:pPr>
      <w:ins w:id="18" w:author="Farzan Irani" w:date="2010-11-03T19:07:00Z">
        <w:r w:rsidRPr="00947E78">
          <w:rPr>
            <w:sz w:val="22"/>
            <w:szCs w:val="22"/>
          </w:rPr>
          <w:t xml:space="preserve">All participants will be given an identification code that does not contain any of your personal information.  </w:t>
        </w:r>
      </w:ins>
      <w:ins w:id="19" w:author="Farzan Irani" w:date="2010-11-03T19:08:00Z">
        <w:r>
          <w:rPr>
            <w:sz w:val="22"/>
            <w:szCs w:val="22"/>
          </w:rPr>
          <w:t xml:space="preserve">In addition to the Principal Investigator, a research assistant will be given access to the reflection papers after they have been assigned an identification code. </w:t>
        </w:r>
      </w:ins>
    </w:p>
    <w:p w:rsidR="0006306F" w:rsidRPr="00947E78" w:rsidRDefault="0006306F" w:rsidP="0006306F">
      <w:pPr>
        <w:numPr>
          <w:ins w:id="20" w:author="Farzan Irani" w:date="2010-11-03T19:09:00Z"/>
        </w:numPr>
        <w:autoSpaceDE w:val="0"/>
        <w:autoSpaceDN w:val="0"/>
        <w:adjustRightInd w:val="0"/>
        <w:rPr>
          <w:sz w:val="22"/>
          <w:szCs w:val="22"/>
        </w:rPr>
      </w:pPr>
      <w:r w:rsidRPr="00947E78">
        <w:rPr>
          <w:sz w:val="22"/>
          <w:szCs w:val="22"/>
        </w:rPr>
        <w:t xml:space="preserve">Information from this study will be kept for 10 years in a securely locked lab on the campus of Texas State University. </w:t>
      </w:r>
      <w:del w:id="21" w:author="Farzan Irani" w:date="2010-11-03T19:07:00Z">
        <w:r w:rsidRPr="00947E78" w:rsidDel="0011527C">
          <w:rPr>
            <w:sz w:val="22"/>
            <w:szCs w:val="22"/>
          </w:rPr>
          <w:delText xml:space="preserve">All participants will be given an identification code that does not contain any of your personal information.  Your </w:delText>
        </w:r>
        <w:r w:rsidR="0051031C" w:rsidDel="0011527C">
          <w:rPr>
            <w:sz w:val="22"/>
            <w:szCs w:val="22"/>
          </w:rPr>
          <w:delText>case development assignment reflection paper</w:delText>
        </w:r>
        <w:r w:rsidR="00367EB3" w:rsidDel="0011527C">
          <w:rPr>
            <w:sz w:val="22"/>
            <w:szCs w:val="22"/>
          </w:rPr>
          <w:delText xml:space="preserve"> </w:delText>
        </w:r>
        <w:r w:rsidRPr="00947E78" w:rsidDel="0011527C">
          <w:rPr>
            <w:sz w:val="22"/>
            <w:szCs w:val="22"/>
          </w:rPr>
          <w:delText>information will only be reviewed by a research assistant through this unique identification code that will not contain any of your personal information.</w:delText>
        </w:r>
      </w:del>
      <w:r w:rsidRPr="00947E78">
        <w:rPr>
          <w:sz w:val="22"/>
          <w:szCs w:val="22"/>
        </w:rPr>
        <w:t xml:space="preserve"> </w:t>
      </w:r>
    </w:p>
    <w:p w:rsidR="0006306F" w:rsidRPr="00947E78" w:rsidRDefault="0006306F" w:rsidP="0006306F">
      <w:pPr>
        <w:autoSpaceDE w:val="0"/>
        <w:autoSpaceDN w:val="0"/>
        <w:adjustRightInd w:val="0"/>
        <w:rPr>
          <w:sz w:val="22"/>
          <w:szCs w:val="22"/>
        </w:rPr>
      </w:pPr>
    </w:p>
    <w:p w:rsidR="0006306F" w:rsidRPr="00947E78" w:rsidRDefault="0006306F" w:rsidP="0006306F">
      <w:pPr>
        <w:autoSpaceDE w:val="0"/>
        <w:autoSpaceDN w:val="0"/>
        <w:adjustRightInd w:val="0"/>
        <w:rPr>
          <w:b/>
          <w:sz w:val="22"/>
          <w:szCs w:val="22"/>
        </w:rPr>
      </w:pPr>
      <w:r w:rsidRPr="00947E78">
        <w:rPr>
          <w:b/>
          <w:sz w:val="22"/>
          <w:szCs w:val="22"/>
        </w:rPr>
        <w:t>Participation</w:t>
      </w:r>
    </w:p>
    <w:p w:rsidR="0051031C" w:rsidRDefault="0051031C" w:rsidP="0006306F">
      <w:pPr>
        <w:autoSpaceDE w:val="0"/>
        <w:autoSpaceDN w:val="0"/>
        <w:adjustRightInd w:val="0"/>
        <w:rPr>
          <w:sz w:val="22"/>
          <w:szCs w:val="22"/>
        </w:rPr>
      </w:pPr>
    </w:p>
    <w:p w:rsidR="0006306F" w:rsidRPr="00947E78" w:rsidRDefault="0006306F" w:rsidP="0006306F">
      <w:pPr>
        <w:autoSpaceDE w:val="0"/>
        <w:autoSpaceDN w:val="0"/>
        <w:adjustRightInd w:val="0"/>
        <w:rPr>
          <w:sz w:val="22"/>
          <w:szCs w:val="22"/>
        </w:rPr>
      </w:pPr>
      <w:r w:rsidRPr="00947E78">
        <w:rPr>
          <w:sz w:val="22"/>
          <w:szCs w:val="22"/>
        </w:rPr>
        <w:t>Participation in this study is voluntary. You are under no obligation to</w:t>
      </w:r>
      <w:r w:rsidR="00367EB3">
        <w:rPr>
          <w:sz w:val="22"/>
          <w:szCs w:val="22"/>
        </w:rPr>
        <w:t xml:space="preserve"> provide consent for your </w:t>
      </w:r>
      <w:r w:rsidR="00367EB3">
        <w:rPr>
          <w:sz w:val="22"/>
          <w:szCs w:val="22"/>
        </w:rPr>
        <w:lastRenderedPageBreak/>
        <w:t xml:space="preserve">information from the </w:t>
      </w:r>
      <w:r w:rsidR="0051031C">
        <w:rPr>
          <w:sz w:val="22"/>
          <w:szCs w:val="22"/>
        </w:rPr>
        <w:t>assignment</w:t>
      </w:r>
      <w:r w:rsidR="00367EB3">
        <w:rPr>
          <w:sz w:val="22"/>
          <w:szCs w:val="22"/>
        </w:rPr>
        <w:t xml:space="preserve"> to be used for research.</w:t>
      </w:r>
      <w:r w:rsidRPr="00947E78">
        <w:rPr>
          <w:sz w:val="22"/>
          <w:szCs w:val="22"/>
        </w:rPr>
        <w:t xml:space="preserve"> You are also free to withdraw from this research study at any time without penalty from Texas State University or any other organization.</w:t>
      </w:r>
      <w:r w:rsidR="00367EB3">
        <w:rPr>
          <w:sz w:val="22"/>
          <w:szCs w:val="22"/>
        </w:rPr>
        <w:t xml:space="preserve"> Declining to participate in this study will not impact your final grade in this course.</w:t>
      </w:r>
    </w:p>
    <w:p w:rsidR="0006306F" w:rsidRPr="00947E78" w:rsidRDefault="0006306F" w:rsidP="0006306F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06306F" w:rsidRPr="00947E78" w:rsidRDefault="00367EB3" w:rsidP="0006306F">
      <w:p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Please </w:t>
      </w:r>
      <w:r w:rsidR="0006306F" w:rsidRPr="00947E78">
        <w:rPr>
          <w:color w:val="000000"/>
          <w:sz w:val="22"/>
          <w:szCs w:val="22"/>
        </w:rPr>
        <w:t>be assured that the names of all</w:t>
      </w:r>
      <w:r>
        <w:rPr>
          <w:color w:val="000000"/>
          <w:sz w:val="22"/>
          <w:szCs w:val="22"/>
        </w:rPr>
        <w:t xml:space="preserve"> participants</w:t>
      </w:r>
      <w:r w:rsidR="0006306F" w:rsidRPr="00947E78">
        <w:rPr>
          <w:color w:val="000000"/>
          <w:sz w:val="22"/>
          <w:szCs w:val="22"/>
        </w:rPr>
        <w:t xml:space="preserve"> in this research project will be kept strictly confidential to the extent allowed by law. By signing this </w:t>
      </w:r>
      <w:del w:id="22" w:author="Farzan Irani" w:date="2010-11-03T19:12:00Z">
        <w:r w:rsidR="0051031C" w:rsidDel="00164F80">
          <w:rPr>
            <w:color w:val="000000"/>
            <w:sz w:val="22"/>
            <w:szCs w:val="22"/>
          </w:rPr>
          <w:delText xml:space="preserve">informed </w:delText>
        </w:r>
      </w:del>
      <w:r w:rsidR="0051031C">
        <w:rPr>
          <w:color w:val="000000"/>
          <w:sz w:val="22"/>
          <w:szCs w:val="22"/>
        </w:rPr>
        <w:t>consent</w:t>
      </w:r>
      <w:r w:rsidR="0006306F" w:rsidRPr="00947E78">
        <w:rPr>
          <w:color w:val="000000"/>
          <w:sz w:val="22"/>
          <w:szCs w:val="22"/>
        </w:rPr>
        <w:t xml:space="preserve"> form you are indicating that you have read this form and agree to have the information that you provide about your</w:t>
      </w:r>
      <w:r>
        <w:rPr>
          <w:color w:val="000000"/>
          <w:sz w:val="22"/>
          <w:szCs w:val="22"/>
        </w:rPr>
        <w:t xml:space="preserve">self and your </w:t>
      </w:r>
      <w:r w:rsidR="00317400">
        <w:rPr>
          <w:color w:val="000000"/>
          <w:sz w:val="22"/>
          <w:szCs w:val="22"/>
        </w:rPr>
        <w:t>case development assignment</w:t>
      </w:r>
      <w:r>
        <w:rPr>
          <w:color w:val="000000"/>
          <w:sz w:val="22"/>
          <w:szCs w:val="22"/>
        </w:rPr>
        <w:t>.</w:t>
      </w:r>
      <w:r w:rsidR="0006306F" w:rsidRPr="00947E78">
        <w:rPr>
          <w:color w:val="000000"/>
          <w:sz w:val="22"/>
          <w:szCs w:val="22"/>
        </w:rPr>
        <w:t xml:space="preserve"> If you have any questions about this study, please do not hesitate to call </w:t>
      </w:r>
      <w:r w:rsidR="001F4847">
        <w:rPr>
          <w:color w:val="000000"/>
          <w:sz w:val="22"/>
          <w:szCs w:val="22"/>
        </w:rPr>
        <w:t>Farzan Irani, Ph.D, CCC-SLP</w:t>
      </w:r>
      <w:r w:rsidR="0006306F" w:rsidRPr="00947E78">
        <w:rPr>
          <w:color w:val="000000"/>
          <w:sz w:val="22"/>
          <w:szCs w:val="22"/>
        </w:rPr>
        <w:t xml:space="preserve"> (512) 245-</w:t>
      </w:r>
      <w:r w:rsidR="001F4847">
        <w:rPr>
          <w:color w:val="000000"/>
          <w:sz w:val="22"/>
          <w:szCs w:val="22"/>
        </w:rPr>
        <w:t>6599</w:t>
      </w:r>
      <w:r w:rsidR="0006306F" w:rsidRPr="00947E78">
        <w:rPr>
          <w:color w:val="000000"/>
          <w:sz w:val="22"/>
          <w:szCs w:val="22"/>
        </w:rPr>
        <w:t xml:space="preserve">. If you have any questions about your participation in this research, you can </w:t>
      </w:r>
      <w:r>
        <w:rPr>
          <w:color w:val="000000"/>
          <w:sz w:val="22"/>
          <w:szCs w:val="22"/>
        </w:rPr>
        <w:t xml:space="preserve">also contact </w:t>
      </w:r>
      <w:r w:rsidR="0006306F" w:rsidRPr="00947E78">
        <w:rPr>
          <w:color w:val="000000"/>
          <w:sz w:val="22"/>
          <w:szCs w:val="22"/>
        </w:rPr>
        <w:t>Jon Lasser</w:t>
      </w:r>
      <w:r w:rsidRPr="00947E78">
        <w:rPr>
          <w:color w:val="000000"/>
          <w:sz w:val="22"/>
          <w:szCs w:val="22"/>
        </w:rPr>
        <w:t>, Chair</w:t>
      </w:r>
      <w:r w:rsidR="0006306F" w:rsidRPr="00947E78">
        <w:rPr>
          <w:color w:val="000000"/>
          <w:sz w:val="22"/>
          <w:szCs w:val="22"/>
        </w:rPr>
        <w:t xml:space="preserve"> of the Texas State University Human Subjects Committee, Institutional Review Board at (512- 644-8633- lasser@txstate.edu) or Becky Northcut, Compliance Specialist (512-245-2102). You will be given a copy of this form to keep.</w:t>
      </w:r>
    </w:p>
    <w:p w:rsidR="00367EB3" w:rsidRDefault="00367EB3" w:rsidP="0006306F">
      <w:pPr>
        <w:widowControl/>
        <w:spacing w:after="200" w:line="276" w:lineRule="auto"/>
        <w:rPr>
          <w:color w:val="000000"/>
          <w:sz w:val="22"/>
          <w:szCs w:val="22"/>
        </w:rPr>
      </w:pPr>
    </w:p>
    <w:p w:rsidR="00367EB3" w:rsidRDefault="00367EB3" w:rsidP="0006306F">
      <w:pPr>
        <w:widowControl/>
        <w:spacing w:after="200" w:line="276" w:lineRule="auto"/>
        <w:rPr>
          <w:color w:val="000000"/>
          <w:sz w:val="22"/>
          <w:szCs w:val="22"/>
        </w:rPr>
      </w:pPr>
    </w:p>
    <w:p w:rsidR="00367EB3" w:rsidRPr="00947E78" w:rsidRDefault="00367EB3" w:rsidP="00367EB3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67EB3" w:rsidRPr="00947E78" w:rsidRDefault="00367EB3" w:rsidP="00367EB3">
      <w:pPr>
        <w:autoSpaceDE w:val="0"/>
        <w:autoSpaceDN w:val="0"/>
        <w:adjustRightInd w:val="0"/>
        <w:rPr>
          <w:b/>
          <w:color w:val="000000"/>
          <w:sz w:val="22"/>
          <w:szCs w:val="22"/>
        </w:rPr>
      </w:pPr>
      <w:r w:rsidRPr="00947E78">
        <w:rPr>
          <w:b/>
          <w:color w:val="000000"/>
          <w:sz w:val="22"/>
          <w:szCs w:val="22"/>
        </w:rPr>
        <w:t>Consent to participate in this study</w:t>
      </w:r>
    </w:p>
    <w:p w:rsidR="00367EB3" w:rsidRPr="00947E78" w:rsidRDefault="00367EB3" w:rsidP="00367EB3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67EB3" w:rsidRPr="00947E78" w:rsidRDefault="00367EB3" w:rsidP="00367EB3">
      <w:p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947E78">
        <w:rPr>
          <w:color w:val="000000"/>
          <w:sz w:val="22"/>
          <w:szCs w:val="22"/>
        </w:rPr>
        <w:t>I, ________________</w:t>
      </w:r>
      <w:r>
        <w:rPr>
          <w:color w:val="000000"/>
          <w:sz w:val="22"/>
          <w:szCs w:val="22"/>
        </w:rPr>
        <w:t xml:space="preserve">____________, </w:t>
      </w:r>
    </w:p>
    <w:p w:rsidR="00367EB3" w:rsidRPr="00947E78" w:rsidRDefault="00367EB3" w:rsidP="00367EB3">
      <w:pPr>
        <w:autoSpaceDE w:val="0"/>
        <w:autoSpaceDN w:val="0"/>
        <w:adjustRightInd w:val="0"/>
        <w:rPr>
          <w:iCs/>
          <w:color w:val="000000"/>
          <w:sz w:val="22"/>
          <w:szCs w:val="22"/>
        </w:rPr>
      </w:pPr>
      <w:r w:rsidRPr="00947E78">
        <w:rPr>
          <w:color w:val="000000"/>
          <w:sz w:val="22"/>
          <w:szCs w:val="22"/>
        </w:rPr>
        <w:t xml:space="preserve">Name </w:t>
      </w:r>
      <w:r w:rsidRPr="00947E78">
        <w:rPr>
          <w:iCs/>
          <w:color w:val="000000"/>
          <w:sz w:val="22"/>
          <w:szCs w:val="22"/>
        </w:rPr>
        <w:t>(print clearly)</w:t>
      </w:r>
      <w:r w:rsidRPr="00947E78">
        <w:rPr>
          <w:iCs/>
          <w:color w:val="000000"/>
          <w:sz w:val="22"/>
          <w:szCs w:val="22"/>
        </w:rPr>
        <w:tab/>
      </w:r>
      <w:r w:rsidRPr="00947E78">
        <w:rPr>
          <w:iCs/>
          <w:color w:val="000000"/>
          <w:sz w:val="22"/>
          <w:szCs w:val="22"/>
        </w:rPr>
        <w:tab/>
        <w:t xml:space="preserve"> </w:t>
      </w:r>
    </w:p>
    <w:p w:rsidR="00367EB3" w:rsidRPr="00947E78" w:rsidRDefault="00367EB3" w:rsidP="00367EB3">
      <w:pPr>
        <w:autoSpaceDE w:val="0"/>
        <w:autoSpaceDN w:val="0"/>
        <w:adjustRightInd w:val="0"/>
        <w:rPr>
          <w:iCs/>
          <w:color w:val="000000"/>
          <w:sz w:val="22"/>
          <w:szCs w:val="22"/>
        </w:rPr>
      </w:pPr>
    </w:p>
    <w:p w:rsidR="00367EB3" w:rsidRPr="00947E78" w:rsidRDefault="00367EB3" w:rsidP="00367EB3">
      <w:p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947E78">
        <w:rPr>
          <w:color w:val="000000"/>
          <w:sz w:val="22"/>
          <w:szCs w:val="22"/>
        </w:rPr>
        <w:t>have read this form and give my permission to be included in this research study.</w:t>
      </w:r>
    </w:p>
    <w:p w:rsidR="00367EB3" w:rsidRPr="00947E78" w:rsidRDefault="00367EB3" w:rsidP="00367EB3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67EB3" w:rsidRPr="00947E78" w:rsidRDefault="00367EB3" w:rsidP="00367EB3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67EB3" w:rsidRPr="00947E78" w:rsidRDefault="00367EB3" w:rsidP="00367EB3">
      <w:p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947E78">
        <w:rPr>
          <w:color w:val="000000"/>
          <w:sz w:val="22"/>
          <w:szCs w:val="22"/>
        </w:rPr>
        <w:t xml:space="preserve">_____________________________________ </w:t>
      </w:r>
      <w:r w:rsidRPr="00947E78">
        <w:rPr>
          <w:color w:val="000000"/>
          <w:sz w:val="22"/>
          <w:szCs w:val="22"/>
        </w:rPr>
        <w:tab/>
        <w:t>Today’s Date: ______/ ______/ ______</w:t>
      </w:r>
    </w:p>
    <w:p w:rsidR="00367EB3" w:rsidRDefault="00367EB3" w:rsidP="00367EB3">
      <w:pPr>
        <w:autoSpaceDE w:val="0"/>
        <w:autoSpaceDN w:val="0"/>
        <w:adjustRightInd w:val="0"/>
        <w:rPr>
          <w:ins w:id="23" w:author="Farzan Irani" w:date="2010-11-03T19:10:00Z"/>
          <w:color w:val="000000"/>
          <w:sz w:val="22"/>
          <w:szCs w:val="22"/>
        </w:rPr>
      </w:pPr>
      <w:r w:rsidRPr="00947E78">
        <w:rPr>
          <w:color w:val="000000"/>
          <w:sz w:val="22"/>
          <w:szCs w:val="22"/>
        </w:rPr>
        <w:t xml:space="preserve">Signature of </w:t>
      </w:r>
      <w:r w:rsidR="00F52028">
        <w:rPr>
          <w:color w:val="000000"/>
          <w:sz w:val="22"/>
          <w:szCs w:val="22"/>
        </w:rPr>
        <w:t>Participant</w:t>
      </w:r>
      <w:r w:rsidRPr="00947E78">
        <w:rPr>
          <w:color w:val="000000"/>
          <w:sz w:val="22"/>
          <w:szCs w:val="22"/>
        </w:rPr>
        <w:tab/>
      </w:r>
      <w:r w:rsidRPr="00947E78">
        <w:rPr>
          <w:color w:val="000000"/>
          <w:sz w:val="22"/>
          <w:szCs w:val="22"/>
        </w:rPr>
        <w:tab/>
      </w:r>
      <w:r w:rsidRPr="00947E78">
        <w:rPr>
          <w:color w:val="000000"/>
          <w:sz w:val="22"/>
          <w:szCs w:val="22"/>
        </w:rPr>
        <w:tab/>
        <w:t xml:space="preserve">           </w:t>
      </w:r>
      <w:r w:rsidR="003D6A83">
        <w:rPr>
          <w:color w:val="000000"/>
          <w:sz w:val="22"/>
          <w:szCs w:val="22"/>
        </w:rPr>
        <w:t xml:space="preserve">                         </w:t>
      </w:r>
      <w:r w:rsidRPr="00947E78">
        <w:rPr>
          <w:color w:val="000000"/>
          <w:sz w:val="22"/>
          <w:szCs w:val="22"/>
        </w:rPr>
        <w:t xml:space="preserve">Month </w:t>
      </w:r>
      <w:r w:rsidRPr="00947E78">
        <w:rPr>
          <w:color w:val="000000"/>
          <w:sz w:val="22"/>
          <w:szCs w:val="22"/>
        </w:rPr>
        <w:tab/>
        <w:t xml:space="preserve">Day </w:t>
      </w:r>
      <w:r w:rsidRPr="00947E78">
        <w:rPr>
          <w:color w:val="000000"/>
          <w:sz w:val="22"/>
          <w:szCs w:val="22"/>
        </w:rPr>
        <w:tab/>
        <w:t>Year</w:t>
      </w:r>
    </w:p>
    <w:p w:rsidR="000F458C" w:rsidRDefault="000F458C" w:rsidP="00367EB3">
      <w:pPr>
        <w:numPr>
          <w:ins w:id="24" w:author="Farzan Irani" w:date="2010-11-03T19:10:00Z"/>
        </w:numPr>
        <w:autoSpaceDE w:val="0"/>
        <w:autoSpaceDN w:val="0"/>
        <w:adjustRightInd w:val="0"/>
        <w:rPr>
          <w:ins w:id="25" w:author="Farzan Irani" w:date="2010-11-03T19:10:00Z"/>
          <w:color w:val="000000"/>
          <w:sz w:val="22"/>
          <w:szCs w:val="22"/>
        </w:rPr>
      </w:pPr>
    </w:p>
    <w:p w:rsidR="000F458C" w:rsidRDefault="000F458C" w:rsidP="00367EB3">
      <w:pPr>
        <w:numPr>
          <w:ins w:id="26" w:author="Farzan Irani" w:date="2010-11-03T19:10:00Z"/>
        </w:numPr>
        <w:autoSpaceDE w:val="0"/>
        <w:autoSpaceDN w:val="0"/>
        <w:adjustRightInd w:val="0"/>
        <w:rPr>
          <w:ins w:id="27" w:author="Farzan Irani" w:date="2010-11-03T19:10:00Z"/>
          <w:color w:val="000000"/>
          <w:sz w:val="22"/>
          <w:szCs w:val="22"/>
        </w:rPr>
      </w:pPr>
    </w:p>
    <w:p w:rsidR="000F458C" w:rsidRDefault="000F458C" w:rsidP="00367EB3">
      <w:pPr>
        <w:numPr>
          <w:ins w:id="28" w:author="Farzan Irani" w:date="2010-11-03T19:10:00Z"/>
        </w:numPr>
        <w:autoSpaceDE w:val="0"/>
        <w:autoSpaceDN w:val="0"/>
        <w:adjustRightInd w:val="0"/>
        <w:rPr>
          <w:ins w:id="29" w:author="Farzan Irani" w:date="2010-11-03T19:10:00Z"/>
          <w:color w:val="000000"/>
          <w:sz w:val="22"/>
          <w:szCs w:val="22"/>
        </w:rPr>
      </w:pPr>
      <w:ins w:id="30" w:author="Farzan Irani" w:date="2010-11-03T19:10:00Z">
        <w:r>
          <w:rPr>
            <w:color w:val="000000"/>
            <w:sz w:val="22"/>
            <w:szCs w:val="22"/>
          </w:rPr>
          <w:t>_____________________________________     Today’s Date: _____/ ______/ ______</w:t>
        </w:r>
      </w:ins>
    </w:p>
    <w:p w:rsidR="000F458C" w:rsidRDefault="000F458C" w:rsidP="00367EB3">
      <w:pPr>
        <w:numPr>
          <w:ins w:id="31" w:author="Farzan Irani" w:date="2010-11-03T19:10:00Z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ins w:id="32" w:author="Farzan Irani" w:date="2010-11-03T19:10:00Z">
        <w:r>
          <w:rPr>
            <w:color w:val="000000"/>
            <w:sz w:val="22"/>
            <w:szCs w:val="22"/>
          </w:rPr>
          <w:t>Signature of Principal Investigator</w:t>
        </w:r>
        <w:r>
          <w:rPr>
            <w:color w:val="000000"/>
            <w:sz w:val="22"/>
            <w:szCs w:val="22"/>
          </w:rPr>
          <w:tab/>
        </w:r>
        <w:r>
          <w:rPr>
            <w:color w:val="000000"/>
            <w:sz w:val="22"/>
            <w:szCs w:val="22"/>
          </w:rPr>
          <w:tab/>
        </w:r>
        <w:r>
          <w:rPr>
            <w:color w:val="000000"/>
            <w:sz w:val="22"/>
            <w:szCs w:val="22"/>
          </w:rPr>
          <w:tab/>
          <w:t xml:space="preserve">          Month</w:t>
        </w:r>
      </w:ins>
      <w:ins w:id="33" w:author="Farzan Irani" w:date="2010-11-03T19:11:00Z">
        <w:r>
          <w:rPr>
            <w:color w:val="000000"/>
            <w:sz w:val="22"/>
            <w:szCs w:val="22"/>
          </w:rPr>
          <w:t xml:space="preserve">     Day      Year</w:t>
        </w:r>
      </w:ins>
    </w:p>
    <w:p w:rsidR="00CF537D" w:rsidRPr="00947E78" w:rsidRDefault="00CF537D" w:rsidP="00367EB3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CF537D" w:rsidRDefault="00CF537D" w:rsidP="00F52028">
      <w:pPr>
        <w:widowControl/>
        <w:spacing w:after="200" w:line="276" w:lineRule="auto"/>
        <w:rPr>
          <w:color w:val="000000"/>
          <w:sz w:val="22"/>
          <w:szCs w:val="22"/>
        </w:rPr>
      </w:pPr>
    </w:p>
    <w:p w:rsidR="00CF537D" w:rsidRDefault="00CF537D" w:rsidP="00F52028">
      <w:pPr>
        <w:widowControl/>
        <w:spacing w:after="200" w:line="276" w:lineRule="auto"/>
        <w:rPr>
          <w:color w:val="000000"/>
          <w:sz w:val="22"/>
          <w:szCs w:val="22"/>
        </w:rPr>
      </w:pPr>
    </w:p>
    <w:p w:rsidR="00CF537D" w:rsidRDefault="00CF537D" w:rsidP="00F52028">
      <w:pPr>
        <w:widowControl/>
        <w:spacing w:after="200" w:line="276" w:lineRule="auto"/>
        <w:rPr>
          <w:color w:val="000000"/>
          <w:sz w:val="22"/>
          <w:szCs w:val="22"/>
        </w:rPr>
      </w:pPr>
    </w:p>
    <w:p w:rsidR="00CF537D" w:rsidRDefault="00CF537D" w:rsidP="00F52028">
      <w:pPr>
        <w:widowControl/>
        <w:spacing w:after="200" w:line="276" w:lineRule="auto"/>
        <w:rPr>
          <w:color w:val="000000"/>
          <w:sz w:val="22"/>
          <w:szCs w:val="22"/>
        </w:rPr>
      </w:pPr>
    </w:p>
    <w:p w:rsidR="00CF537D" w:rsidRDefault="00CF537D" w:rsidP="00F52028">
      <w:pPr>
        <w:widowControl/>
        <w:spacing w:after="200" w:line="276" w:lineRule="auto"/>
        <w:rPr>
          <w:color w:val="000000"/>
          <w:sz w:val="22"/>
          <w:szCs w:val="22"/>
        </w:rPr>
      </w:pPr>
    </w:p>
    <w:p w:rsidR="00CF537D" w:rsidRDefault="00CF537D" w:rsidP="00F52028">
      <w:pPr>
        <w:widowControl/>
        <w:spacing w:after="200" w:line="276" w:lineRule="auto"/>
        <w:rPr>
          <w:color w:val="000000"/>
          <w:sz w:val="22"/>
          <w:szCs w:val="22"/>
        </w:rPr>
      </w:pPr>
    </w:p>
    <w:p w:rsidR="00CF537D" w:rsidRDefault="00CF537D" w:rsidP="00F52028">
      <w:pPr>
        <w:widowControl/>
        <w:spacing w:after="200" w:line="276" w:lineRule="auto"/>
        <w:rPr>
          <w:color w:val="000000"/>
          <w:sz w:val="22"/>
          <w:szCs w:val="22"/>
        </w:rPr>
      </w:pPr>
    </w:p>
    <w:p w:rsidR="00CF537D" w:rsidRDefault="00CF537D" w:rsidP="00F52028">
      <w:pPr>
        <w:widowControl/>
        <w:spacing w:after="200" w:line="276" w:lineRule="auto"/>
        <w:rPr>
          <w:color w:val="000000"/>
          <w:sz w:val="22"/>
          <w:szCs w:val="22"/>
        </w:rPr>
      </w:pPr>
    </w:p>
    <w:p w:rsidR="00CF537D" w:rsidRDefault="00CF537D" w:rsidP="00F52028">
      <w:pPr>
        <w:widowControl/>
        <w:spacing w:after="200" w:line="276" w:lineRule="auto"/>
        <w:rPr>
          <w:color w:val="000000"/>
          <w:sz w:val="22"/>
          <w:szCs w:val="22"/>
        </w:rPr>
      </w:pPr>
    </w:p>
    <w:p w:rsidR="00CF537D" w:rsidRPr="00F52028" w:rsidRDefault="00CF537D" w:rsidP="00F52028">
      <w:pPr>
        <w:widowControl/>
        <w:spacing w:after="200" w:line="276" w:lineRule="auto"/>
        <w:rPr>
          <w:color w:val="000000"/>
          <w:sz w:val="22"/>
          <w:szCs w:val="22"/>
        </w:rPr>
      </w:pPr>
    </w:p>
    <w:sectPr w:rsidR="00CF537D" w:rsidRPr="00F52028" w:rsidSect="008B5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trackRevisions/>
  <w:doNotTrackMoves/>
  <w:defaultTabStop w:val="720"/>
  <w:characterSpacingControl w:val="doNotCompress"/>
  <w:compat/>
  <w:rsids>
    <w:rsidRoot w:val="0006306F"/>
    <w:rsid w:val="0006306F"/>
    <w:rsid w:val="000F458C"/>
    <w:rsid w:val="00105456"/>
    <w:rsid w:val="0011527C"/>
    <w:rsid w:val="001416DF"/>
    <w:rsid w:val="00164F80"/>
    <w:rsid w:val="001A281D"/>
    <w:rsid w:val="001F4847"/>
    <w:rsid w:val="00317400"/>
    <w:rsid w:val="0036196C"/>
    <w:rsid w:val="00367EB3"/>
    <w:rsid w:val="003D6A83"/>
    <w:rsid w:val="00424211"/>
    <w:rsid w:val="004907AE"/>
    <w:rsid w:val="004D717F"/>
    <w:rsid w:val="0051031C"/>
    <w:rsid w:val="0060571C"/>
    <w:rsid w:val="006441FB"/>
    <w:rsid w:val="006A218F"/>
    <w:rsid w:val="006C4467"/>
    <w:rsid w:val="00714CAD"/>
    <w:rsid w:val="00785471"/>
    <w:rsid w:val="00860501"/>
    <w:rsid w:val="0088384F"/>
    <w:rsid w:val="0089455D"/>
    <w:rsid w:val="008D1F33"/>
    <w:rsid w:val="009A32D6"/>
    <w:rsid w:val="00A12E5D"/>
    <w:rsid w:val="00AA02A1"/>
    <w:rsid w:val="00AA677A"/>
    <w:rsid w:val="00B278D5"/>
    <w:rsid w:val="00BA19B4"/>
    <w:rsid w:val="00BE4848"/>
    <w:rsid w:val="00BE5957"/>
    <w:rsid w:val="00CF537D"/>
    <w:rsid w:val="00DA2B88"/>
    <w:rsid w:val="00DA6AB0"/>
    <w:rsid w:val="00E0075A"/>
    <w:rsid w:val="00E01C19"/>
    <w:rsid w:val="00EC78F9"/>
    <w:rsid w:val="00ED6667"/>
    <w:rsid w:val="00F52028"/>
    <w:rsid w:val="00F60319"/>
    <w:rsid w:val="00F67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06306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630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06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06F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0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06F"/>
    <w:rPr>
      <w:rFonts w:ascii="Tahoma" w:eastAsia="Times New Roman" w:hAnsi="Tahoma" w:cs="Tahoma"/>
      <w:snapToGrid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CF537D"/>
    <w:rPr>
      <w:b/>
      <w:bCs/>
    </w:rPr>
  </w:style>
  <w:style w:type="character" w:styleId="Hyperlink">
    <w:name w:val="Hyperlink"/>
    <w:basedOn w:val="DefaultParagraphFont"/>
    <w:uiPriority w:val="99"/>
    <w:unhideWhenUsed/>
    <w:rsid w:val="00BE59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irani@tx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Clip</dc:creator>
  <cp:keywords/>
  <dc:description/>
  <cp:lastModifiedBy>Farzan Irani</cp:lastModifiedBy>
  <cp:revision>10</cp:revision>
  <cp:lastPrinted>2010-08-10T13:04:00Z</cp:lastPrinted>
  <dcterms:created xsi:type="dcterms:W3CDTF">2010-11-03T23:57:00Z</dcterms:created>
  <dcterms:modified xsi:type="dcterms:W3CDTF">2010-11-16T17:19:00Z</dcterms:modified>
</cp:coreProperties>
</file>