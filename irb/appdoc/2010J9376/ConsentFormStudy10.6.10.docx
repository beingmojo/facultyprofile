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470" w:rsidRPr="00F8535C" w:rsidRDefault="00EE5DD3" w:rsidP="00F8535C">
      <w:pPr>
        <w:spacing w:line="240" w:lineRule="auto"/>
        <w:ind w:firstLine="0"/>
        <w:jc w:val="center"/>
        <w:rPr>
          <w:ins w:id="0" w:author="Shawn Patrick" w:date="2010-10-06T18:50:00Z"/>
          <w:b/>
          <w:szCs w:val="28"/>
          <w:rPrChange w:id="1" w:author="Shawn Patrick" w:date="2010-10-06T18:51:00Z">
            <w:rPr>
              <w:ins w:id="2" w:author="Shawn Patrick" w:date="2010-10-06T18:50:00Z"/>
              <w:b/>
              <w:sz w:val="28"/>
              <w:szCs w:val="28"/>
            </w:rPr>
          </w:rPrChange>
        </w:rPr>
      </w:pPr>
      <w:r w:rsidRPr="00F8535C">
        <w:rPr>
          <w:b/>
          <w:szCs w:val="28"/>
          <w:rPrChange w:id="3" w:author="Shawn Patrick" w:date="2010-10-06T18:51:00Z">
            <w:rPr>
              <w:b/>
              <w:sz w:val="28"/>
              <w:szCs w:val="28"/>
            </w:rPr>
          </w:rPrChange>
        </w:rPr>
        <w:t>Consent Form</w:t>
      </w:r>
    </w:p>
    <w:p w:rsidR="00F8535C" w:rsidRPr="00F8535C" w:rsidRDefault="00F8535C" w:rsidP="00F8535C">
      <w:pPr>
        <w:widowControl w:val="0"/>
        <w:numPr>
          <w:ins w:id="4" w:author="Shawn Patrick" w:date="2010-10-06T18:50:00Z"/>
        </w:numPr>
        <w:tabs>
          <w:tab w:val="left" w:pos="360"/>
        </w:tabs>
        <w:spacing w:line="240" w:lineRule="auto"/>
        <w:jc w:val="center"/>
        <w:rPr>
          <w:b/>
          <w:rPrChange w:id="5" w:author="Shawn Patrick" w:date="2010-10-06T18:51:00Z">
            <w:rPr>
              <w:b/>
              <w:sz w:val="28"/>
              <w:szCs w:val="28"/>
            </w:rPr>
          </w:rPrChange>
        </w:rPr>
        <w:pPrChange w:id="6" w:author="Shawn Patrick" w:date="2010-10-06T18:51:00Z">
          <w:pPr>
            <w:spacing w:line="240" w:lineRule="auto"/>
            <w:ind w:firstLine="0"/>
            <w:jc w:val="center"/>
          </w:pPr>
        </w:pPrChange>
      </w:pPr>
      <w:ins w:id="7" w:author="Shawn Patrick" w:date="2010-10-06T18:50:00Z">
        <w:r w:rsidRPr="00F8535C">
          <w:rPr>
            <w:b/>
            <w:rPrChange w:id="8" w:author="Shawn Patrick" w:date="2010-10-06T18:51:00Z">
              <w:rPr/>
            </w:rPrChange>
          </w:rPr>
          <w:t>Relational Grace:  A Qualitative Examination</w:t>
        </w:r>
      </w:ins>
    </w:p>
    <w:p w:rsidR="00BE0470" w:rsidRPr="00F8535C" w:rsidDel="00F8535C" w:rsidRDefault="00BE0470" w:rsidP="00F8535C">
      <w:pPr>
        <w:spacing w:line="240" w:lineRule="auto"/>
        <w:ind w:firstLine="0"/>
        <w:jc w:val="center"/>
        <w:rPr>
          <w:del w:id="9" w:author="Shawn Patrick" w:date="2010-10-06T18:54:00Z"/>
          <w:b/>
          <w:szCs w:val="28"/>
          <w:rPrChange w:id="10" w:author="Shawn Patrick" w:date="2010-10-06T18:51:00Z">
            <w:rPr>
              <w:del w:id="11" w:author="Shawn Patrick" w:date="2010-10-06T18:54:00Z"/>
              <w:b/>
              <w:sz w:val="28"/>
              <w:szCs w:val="28"/>
            </w:rPr>
          </w:rPrChange>
        </w:rPr>
      </w:pPr>
      <w:r w:rsidRPr="00F8535C">
        <w:rPr>
          <w:b/>
          <w:szCs w:val="28"/>
          <w:rPrChange w:id="12" w:author="Shawn Patrick" w:date="2010-10-06T18:51:00Z">
            <w:rPr>
              <w:b/>
              <w:sz w:val="28"/>
              <w:szCs w:val="28"/>
            </w:rPr>
          </w:rPrChange>
        </w:rPr>
        <w:t>IRB Approval #</w:t>
      </w:r>
      <w:ins w:id="13" w:author="Shawn Patrick" w:date="2010-10-05T12:37:00Z">
        <w:r w:rsidR="00D616CC" w:rsidRPr="00F8535C">
          <w:rPr>
            <w:b/>
            <w:szCs w:val="28"/>
            <w:rPrChange w:id="14" w:author="Shawn Patrick" w:date="2010-10-06T18:51:00Z">
              <w:rPr>
                <w:b/>
                <w:sz w:val="28"/>
                <w:szCs w:val="28"/>
              </w:rPr>
            </w:rPrChange>
          </w:rPr>
          <w:t xml:space="preserve"> 2010J9376</w:t>
        </w:r>
      </w:ins>
    </w:p>
    <w:p w:rsidR="00BE0470" w:rsidRPr="00BE0470" w:rsidRDefault="00BE0470" w:rsidP="00F8535C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491E7B" w:rsidRPr="00491E7B" w:rsidRDefault="00A92418" w:rsidP="00BE0470">
      <w:pPr>
        <w:spacing w:after="0" w:line="240" w:lineRule="auto"/>
        <w:rPr>
          <w:rFonts w:eastAsia="Times New Roman"/>
          <w:color w:val="000000"/>
        </w:rPr>
      </w:pPr>
      <w:r w:rsidRPr="009B48CE">
        <w:rPr>
          <w:rFonts w:eastAsia="Times New Roman"/>
        </w:rPr>
        <w:t xml:space="preserve">You are being asked to participate </w:t>
      </w:r>
      <w:r w:rsidR="00BE0470">
        <w:rPr>
          <w:rFonts w:eastAsia="Times New Roman"/>
        </w:rPr>
        <w:t xml:space="preserve">in </w:t>
      </w:r>
      <w:del w:id="15" w:author="Shawn Patrick" w:date="2010-10-01T12:41:00Z">
        <w:r w:rsidR="00BE0470" w:rsidDel="00655CCA">
          <w:rPr>
            <w:rFonts w:eastAsia="Times New Roman"/>
          </w:rPr>
          <w:delText xml:space="preserve">a </w:delText>
        </w:r>
      </w:del>
      <w:ins w:id="16" w:author="Shawn Patrick" w:date="2010-10-01T12:41:00Z">
        <w:r w:rsidR="00655CCA">
          <w:rPr>
            <w:rFonts w:eastAsia="Times New Roman"/>
          </w:rPr>
          <w:t>research</w:t>
        </w:r>
      </w:ins>
      <w:del w:id="17" w:author="Shawn Patrick" w:date="2010-10-01T12:41:00Z">
        <w:r w:rsidR="00BE0470" w:rsidDel="00655CCA">
          <w:rPr>
            <w:rFonts w:eastAsia="Times New Roman"/>
          </w:rPr>
          <w:delText>study</w:delText>
        </w:r>
      </w:del>
      <w:r w:rsidR="00BE0470">
        <w:rPr>
          <w:rFonts w:eastAsia="Times New Roman"/>
        </w:rPr>
        <w:t xml:space="preserve"> interested in understanding how couples define relational “grace” or giving.  </w:t>
      </w:r>
      <w:r w:rsidRPr="009B48CE">
        <w:rPr>
          <w:rFonts w:eastAsia="Times New Roman"/>
        </w:rPr>
        <w:t>This form provides you with information about th</w:t>
      </w:r>
      <w:r w:rsidR="00BE0470">
        <w:rPr>
          <w:rFonts w:eastAsia="Times New Roman"/>
        </w:rPr>
        <w:t xml:space="preserve">is </w:t>
      </w:r>
      <w:ins w:id="18" w:author="Shawn Patrick" w:date="2010-10-01T12:41:00Z">
        <w:r w:rsidR="00655CCA">
          <w:rPr>
            <w:rFonts w:eastAsia="Times New Roman"/>
          </w:rPr>
          <w:t>research</w:t>
        </w:r>
      </w:ins>
      <w:del w:id="19" w:author="Shawn Patrick" w:date="2010-10-01T12:41:00Z">
        <w:r w:rsidR="00BE0470" w:rsidDel="00655CCA">
          <w:rPr>
            <w:rFonts w:eastAsia="Times New Roman"/>
          </w:rPr>
          <w:delText>study</w:delText>
        </w:r>
      </w:del>
      <w:r>
        <w:rPr>
          <w:rFonts w:eastAsia="Times New Roman"/>
        </w:rPr>
        <w:t xml:space="preserve">.  </w:t>
      </w:r>
      <w:r w:rsidR="00BE0470">
        <w:rPr>
          <w:rFonts w:eastAsia="Times New Roman"/>
        </w:rPr>
        <w:t xml:space="preserve">Your participation in this </w:t>
      </w:r>
      <w:ins w:id="20" w:author="Shawn Patrick" w:date="2010-10-01T12:41:00Z">
        <w:r w:rsidR="00655CCA">
          <w:rPr>
            <w:rFonts w:eastAsia="Times New Roman"/>
          </w:rPr>
          <w:t>research</w:t>
        </w:r>
      </w:ins>
      <w:del w:id="21" w:author="Shawn Patrick" w:date="2010-10-01T12:41:00Z">
        <w:r w:rsidR="00BE0470" w:rsidDel="00655CCA">
          <w:rPr>
            <w:rFonts w:eastAsia="Times New Roman"/>
          </w:rPr>
          <w:delText>study</w:delText>
        </w:r>
      </w:del>
      <w:r w:rsidR="00BE0470">
        <w:rPr>
          <w:rFonts w:eastAsia="Times New Roman"/>
        </w:rPr>
        <w:t xml:space="preserve"> is entirely voluntary, and you can withdraw your consent to participate at any time with no consequence.  </w:t>
      </w:r>
      <w:r w:rsidR="00491E7B" w:rsidRPr="009B48CE">
        <w:rPr>
          <w:rFonts w:eastAsia="Times New Roman"/>
          <w:color w:val="000000"/>
        </w:rPr>
        <w:t xml:space="preserve">If you would like additional information about </w:t>
      </w:r>
      <w:r w:rsidR="00094EF6">
        <w:rPr>
          <w:rFonts w:eastAsia="Times New Roman"/>
          <w:color w:val="000000"/>
        </w:rPr>
        <w:t>the workshop or the research</w:t>
      </w:r>
      <w:del w:id="22" w:author="Shawn Patrick" w:date="2010-10-01T12:41:00Z">
        <w:r w:rsidR="00491E7B" w:rsidRPr="009B48CE" w:rsidDel="00655CCA">
          <w:rPr>
            <w:rFonts w:eastAsia="Times New Roman"/>
            <w:color w:val="000000"/>
          </w:rPr>
          <w:delText xml:space="preserve"> study</w:delText>
        </w:r>
      </w:del>
      <w:r w:rsidR="007F4469">
        <w:rPr>
          <w:rFonts w:eastAsia="Times New Roman"/>
          <w:color w:val="000000"/>
        </w:rPr>
        <w:t>,</w:t>
      </w:r>
      <w:r w:rsidR="00A03954">
        <w:rPr>
          <w:rFonts w:eastAsia="Times New Roman"/>
          <w:color w:val="000000"/>
        </w:rPr>
        <w:t xml:space="preserve"> </w:t>
      </w:r>
      <w:r w:rsidR="00491E7B" w:rsidRPr="009B48CE">
        <w:rPr>
          <w:rFonts w:eastAsia="Times New Roman"/>
          <w:color w:val="000000"/>
        </w:rPr>
        <w:t xml:space="preserve">please </w:t>
      </w:r>
      <w:r w:rsidR="00491E7B">
        <w:rPr>
          <w:rFonts w:eastAsia="Times New Roman"/>
          <w:color w:val="000000"/>
        </w:rPr>
        <w:t>contact</w:t>
      </w:r>
      <w:r w:rsidR="00491E7B" w:rsidRPr="009B48CE">
        <w:rPr>
          <w:rFonts w:eastAsia="Times New Roman"/>
          <w:color w:val="000000"/>
        </w:rPr>
        <w:t xml:space="preserve"> </w:t>
      </w:r>
      <w:r w:rsidR="00491E7B">
        <w:rPr>
          <w:rFonts w:eastAsia="Times New Roman"/>
          <w:color w:val="000000"/>
        </w:rPr>
        <w:t>Dr. Shawn Patrick</w:t>
      </w:r>
      <w:r w:rsidR="00491E7B" w:rsidRPr="009B48CE">
        <w:rPr>
          <w:rFonts w:eastAsia="Times New Roman"/>
          <w:color w:val="000000"/>
        </w:rPr>
        <w:t xml:space="preserve"> at </w:t>
      </w:r>
      <w:r w:rsidR="00491E7B">
        <w:t>(512) 245-8130</w:t>
      </w:r>
      <w:ins w:id="23" w:author="Shawn Patrick" w:date="2010-10-01T12:40:00Z">
        <w:r w:rsidR="00760F91">
          <w:t>, sp27@txstate.edu</w:t>
        </w:r>
      </w:ins>
      <w:r w:rsidR="00491E7B">
        <w:t xml:space="preserve"> or </w:t>
      </w:r>
      <w:r w:rsidR="00BE0470">
        <w:t xml:space="preserve">Dr. John </w:t>
      </w:r>
      <w:proofErr w:type="spellStart"/>
      <w:r w:rsidR="00BE0470">
        <w:t>Beckenbach</w:t>
      </w:r>
      <w:proofErr w:type="spellEnd"/>
      <w:r w:rsidR="00BE0470">
        <w:t xml:space="preserve"> at (512) 245-3758</w:t>
      </w:r>
      <w:ins w:id="24" w:author="Shawn Patrick" w:date="2010-10-01T12:40:00Z">
        <w:r w:rsidR="00655CCA">
          <w:t xml:space="preserve">, </w:t>
        </w:r>
      </w:ins>
      <w:ins w:id="25" w:author="Shawn Patrick" w:date="2010-10-01T12:41:00Z">
        <w:r w:rsidR="00973A82">
          <w:fldChar w:fldCharType="begin"/>
        </w:r>
        <w:r w:rsidR="00655CCA">
          <w:instrText xml:space="preserve"> HYPERLINK "mailto:</w:instrText>
        </w:r>
      </w:ins>
      <w:ins w:id="26" w:author="Shawn Patrick" w:date="2010-10-01T12:40:00Z">
        <w:r w:rsidR="00655CCA">
          <w:instrText>jb89@txstate.edu</w:instrText>
        </w:r>
      </w:ins>
      <w:ins w:id="27" w:author="Shawn Patrick" w:date="2010-10-01T12:41:00Z">
        <w:r w:rsidR="00655CCA">
          <w:instrText xml:space="preserve">" </w:instrText>
        </w:r>
        <w:r w:rsidR="00973A82">
          <w:fldChar w:fldCharType="separate"/>
        </w:r>
      </w:ins>
      <w:ins w:id="28" w:author="Shawn Patrick" w:date="2010-10-01T12:40:00Z">
        <w:r w:rsidR="00655CCA" w:rsidRPr="00CA2A7A">
          <w:rPr>
            <w:rStyle w:val="Hyperlink"/>
          </w:rPr>
          <w:t>jb89@txstate.edu</w:t>
        </w:r>
      </w:ins>
      <w:ins w:id="29" w:author="Shawn Patrick" w:date="2010-10-01T12:41:00Z">
        <w:r w:rsidR="00973A82">
          <w:fldChar w:fldCharType="end"/>
        </w:r>
        <w:r w:rsidR="00655CCA">
          <w:t>, Assistant Professors at Texas State Unive</w:t>
        </w:r>
      </w:ins>
      <w:ins w:id="30" w:author="Shawn Patrick" w:date="2010-10-06T18:54:00Z">
        <w:r w:rsidR="00F8535C">
          <w:t>r</w:t>
        </w:r>
      </w:ins>
      <w:ins w:id="31" w:author="Shawn Patrick" w:date="2010-10-01T12:41:00Z">
        <w:r w:rsidR="00F8535C">
          <w:t>s</w:t>
        </w:r>
        <w:r w:rsidR="00655CCA">
          <w:t>ity – San Marcos</w:t>
        </w:r>
      </w:ins>
      <w:r w:rsidR="00BE0470">
        <w:t>.</w:t>
      </w:r>
    </w:p>
    <w:p w:rsidR="00491E7B" w:rsidRDefault="00491E7B" w:rsidP="00491E7B">
      <w:pPr>
        <w:spacing w:after="0" w:line="240" w:lineRule="auto"/>
        <w:ind w:firstLine="0"/>
        <w:rPr>
          <w:rFonts w:eastAsia="Times New Roman"/>
        </w:rPr>
      </w:pPr>
    </w:p>
    <w:p w:rsidR="00B0502D" w:rsidRPr="009B48CE" w:rsidRDefault="00B0502D" w:rsidP="004070E3">
      <w:pPr>
        <w:spacing w:after="0" w:line="240" w:lineRule="auto"/>
        <w:ind w:firstLine="0"/>
        <w:rPr>
          <w:rFonts w:eastAsia="Times New Roman"/>
        </w:rPr>
      </w:pPr>
    </w:p>
    <w:p w:rsidR="00BB1344" w:rsidRDefault="00BB1344" w:rsidP="00BB1344">
      <w:pPr>
        <w:pStyle w:val="ListParagraph"/>
        <w:numPr>
          <w:ilvl w:val="0"/>
          <w:numId w:val="5"/>
          <w:numberingChange w:id="32" w:author="Shawn Patrick" w:date="2010-09-27T14:30:00Z" w:original="%1:1:0:."/>
        </w:numPr>
        <w:spacing w:after="0" w:line="240" w:lineRule="auto"/>
        <w:ind w:left="360"/>
        <w:rPr>
          <w:rFonts w:eastAsia="Times New Roman"/>
        </w:rPr>
      </w:pPr>
      <w:proofErr w:type="gramStart"/>
      <w:r w:rsidRPr="00FA4109">
        <w:rPr>
          <w:rFonts w:eastAsia="Times New Roman"/>
        </w:rPr>
        <w:t xml:space="preserve">This </w:t>
      </w:r>
      <w:del w:id="33" w:author="Shawn Patrick" w:date="2010-10-01T12:42:00Z">
        <w:r w:rsidRPr="00FA4109" w:rsidDel="00655CCA">
          <w:rPr>
            <w:rFonts w:eastAsia="Times New Roman"/>
          </w:rPr>
          <w:delText>study</w:delText>
        </w:r>
      </w:del>
      <w:ins w:id="34" w:author="Shawn Patrick" w:date="2010-10-01T12:42:00Z">
        <w:r w:rsidR="00655CCA">
          <w:rPr>
            <w:rFonts w:eastAsia="Times New Roman"/>
          </w:rPr>
          <w:t>research</w:t>
        </w:r>
      </w:ins>
      <w:r w:rsidRPr="00FA4109">
        <w:rPr>
          <w:rFonts w:eastAsia="Times New Roman"/>
        </w:rPr>
        <w:t xml:space="preserve"> has been approved by the </w:t>
      </w:r>
      <w:r>
        <w:rPr>
          <w:rFonts w:eastAsia="Times New Roman"/>
        </w:rPr>
        <w:t>Texas State University</w:t>
      </w:r>
      <w:r w:rsidRPr="00FA4109">
        <w:rPr>
          <w:rFonts w:eastAsia="Times New Roman"/>
        </w:rPr>
        <w:t xml:space="preserve"> Institutional Review Board (IRB)</w:t>
      </w:r>
      <w:proofErr w:type="gramEnd"/>
      <w:del w:id="35" w:author="Shawn Patrick" w:date="2010-10-01T12:46:00Z">
        <w:r w:rsidDel="00655CCA">
          <w:rPr>
            <w:rFonts w:eastAsia="Times New Roman"/>
          </w:rPr>
          <w:delText>,</w:delText>
        </w:r>
      </w:del>
      <w:r>
        <w:rPr>
          <w:rFonts w:eastAsia="Times New Roman"/>
        </w:rPr>
        <w:t xml:space="preserve">.  </w:t>
      </w:r>
      <w:r w:rsidRPr="009B4D79">
        <w:rPr>
          <w:rFonts w:eastAsia="Times New Roman"/>
        </w:rPr>
        <w:t xml:space="preserve">Questions about the research, research participants' rights, and/or research-related injuries to participants should be directed to the IRB chair, Dr. Jon </w:t>
      </w:r>
      <w:proofErr w:type="spellStart"/>
      <w:r w:rsidRPr="009B4D79">
        <w:rPr>
          <w:rFonts w:eastAsia="Times New Roman"/>
        </w:rPr>
        <w:t>Lasser</w:t>
      </w:r>
      <w:proofErr w:type="spellEnd"/>
      <w:r w:rsidRPr="009B4D79">
        <w:rPr>
          <w:rFonts w:eastAsia="Times New Roman"/>
        </w:rPr>
        <w:t xml:space="preserve"> (512-245-3413 – </w:t>
      </w:r>
      <w:hyperlink r:id="rId5" w:history="1">
        <w:r w:rsidRPr="009B4D79">
          <w:rPr>
            <w:rFonts w:eastAsia="Times New Roman"/>
            <w:color w:val="0000FF"/>
            <w:u w:val="single"/>
          </w:rPr>
          <w:t>lasser@txstate.edu</w:t>
        </w:r>
      </w:hyperlink>
      <w:r w:rsidRPr="009B4D79">
        <w:rPr>
          <w:rFonts w:eastAsia="Times New Roman"/>
        </w:rPr>
        <w:t xml:space="preserve">), or to Ms. Becky </w:t>
      </w:r>
      <w:proofErr w:type="spellStart"/>
      <w:r w:rsidRPr="009B4D79">
        <w:rPr>
          <w:rFonts w:eastAsia="Times New Roman"/>
        </w:rPr>
        <w:t>Northcut</w:t>
      </w:r>
      <w:proofErr w:type="spellEnd"/>
      <w:r w:rsidRPr="009B4D79">
        <w:rPr>
          <w:rFonts w:eastAsia="Times New Roman"/>
        </w:rPr>
        <w:t>, Compli</w:t>
      </w:r>
      <w:r>
        <w:rPr>
          <w:rFonts w:eastAsia="Times New Roman"/>
        </w:rPr>
        <w:t>ance Specialist (512-245-2102).</w:t>
      </w:r>
    </w:p>
    <w:p w:rsidR="00BB1344" w:rsidRPr="0064273E" w:rsidRDefault="00BB1344" w:rsidP="00BB1344">
      <w:pPr>
        <w:pStyle w:val="ListParagraph"/>
        <w:spacing w:after="0" w:line="240" w:lineRule="auto"/>
        <w:ind w:left="360" w:firstLine="0"/>
        <w:rPr>
          <w:rFonts w:eastAsia="Times New Roman"/>
        </w:rPr>
      </w:pPr>
    </w:p>
    <w:p w:rsidR="00714670" w:rsidRDefault="00FD52FB" w:rsidP="00BE0470">
      <w:pPr>
        <w:pStyle w:val="ListParagraph"/>
        <w:spacing w:after="0" w:line="240" w:lineRule="auto"/>
        <w:ind w:left="360" w:firstLine="0"/>
        <w:rPr>
          <w:ins w:id="36" w:author="Shawn Patrick" w:date="2010-10-01T13:01:00Z"/>
          <w:rFonts w:eastAsia="Times New Roman"/>
          <w:color w:val="000000"/>
        </w:rPr>
      </w:pPr>
      <w:ins w:id="37" w:author="Shawn Patrick" w:date="2010-10-01T12:59:00Z">
        <w:r>
          <w:rPr>
            <w:rFonts w:eastAsia="Times New Roman"/>
            <w:color w:val="000000"/>
          </w:rPr>
          <w:t xml:space="preserve">You have been selected to participate in this research because you attended a </w:t>
        </w:r>
        <w:proofErr w:type="gramStart"/>
        <w:r>
          <w:rPr>
            <w:rFonts w:eastAsia="Times New Roman"/>
            <w:color w:val="000000"/>
          </w:rPr>
          <w:t>couples</w:t>
        </w:r>
        <w:proofErr w:type="gramEnd"/>
        <w:r>
          <w:rPr>
            <w:rFonts w:eastAsia="Times New Roman"/>
            <w:color w:val="000000"/>
          </w:rPr>
          <w:t xml:space="preserve"> workshop.  </w:t>
        </w:r>
      </w:ins>
      <w:ins w:id="38" w:author="Shawn Patrick" w:date="2010-10-01T13:01:00Z">
        <w:r w:rsidR="00714670">
          <w:rPr>
            <w:rFonts w:eastAsia="Times New Roman"/>
            <w:color w:val="000000"/>
          </w:rPr>
          <w:t>Part</w:t>
        </w:r>
      </w:ins>
      <w:ins w:id="39" w:author="Shawn Patrick" w:date="2010-10-01T12:59:00Z">
        <w:r w:rsidR="00714670">
          <w:rPr>
            <w:rFonts w:eastAsia="Times New Roman"/>
            <w:color w:val="000000"/>
          </w:rPr>
          <w:t xml:space="preserve"> of this workshop introduced</w:t>
        </w:r>
        <w:r>
          <w:rPr>
            <w:rFonts w:eastAsia="Times New Roman"/>
            <w:color w:val="000000"/>
          </w:rPr>
          <w:t xml:space="preserve"> couples to the concept of relational grace.  Thus we are interested in learning more from you about your thoughts </w:t>
        </w:r>
      </w:ins>
      <w:ins w:id="40" w:author="Shawn Patrick" w:date="2010-10-01T13:01:00Z">
        <w:r w:rsidR="00714670">
          <w:rPr>
            <w:rFonts w:eastAsia="Times New Roman"/>
            <w:color w:val="000000"/>
          </w:rPr>
          <w:t>and ideas about this concept.</w:t>
        </w:r>
      </w:ins>
    </w:p>
    <w:p w:rsidR="00714670" w:rsidRDefault="00714670" w:rsidP="00BE0470">
      <w:pPr>
        <w:pStyle w:val="ListParagraph"/>
        <w:numPr>
          <w:ins w:id="41" w:author="Shawn Patrick" w:date="2010-10-01T13:01:00Z"/>
        </w:numPr>
        <w:spacing w:after="0" w:line="240" w:lineRule="auto"/>
        <w:ind w:left="360" w:firstLine="0"/>
        <w:rPr>
          <w:ins w:id="42" w:author="Shawn Patrick" w:date="2010-10-01T13:01:00Z"/>
          <w:rFonts w:eastAsia="Times New Roman"/>
          <w:color w:val="000000"/>
        </w:rPr>
      </w:pPr>
    </w:p>
    <w:p w:rsidR="00BE0470" w:rsidRDefault="00BE0470" w:rsidP="00BE0470">
      <w:pPr>
        <w:pStyle w:val="ListParagraph"/>
        <w:numPr>
          <w:ins w:id="43" w:author="Shawn Patrick" w:date="2010-10-01T13:01:00Z"/>
        </w:numPr>
        <w:spacing w:after="0" w:line="240" w:lineRule="auto"/>
        <w:ind w:left="360" w:firstLine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If you agree to participate in this </w:t>
      </w:r>
      <w:del w:id="44" w:author="Shawn Patrick" w:date="2010-10-01T12:43:00Z">
        <w:r w:rsidDel="00655CCA">
          <w:rPr>
            <w:rFonts w:eastAsia="Times New Roman"/>
            <w:color w:val="000000"/>
          </w:rPr>
          <w:delText>study</w:delText>
        </w:r>
      </w:del>
      <w:ins w:id="45" w:author="Shawn Patrick" w:date="2010-10-01T12:43:00Z">
        <w:r w:rsidR="00655CCA">
          <w:rPr>
            <w:rFonts w:eastAsia="Times New Roman"/>
            <w:color w:val="000000"/>
          </w:rPr>
          <w:t>research</w:t>
        </w:r>
      </w:ins>
      <w:r>
        <w:rPr>
          <w:rFonts w:eastAsia="Times New Roman"/>
          <w:color w:val="000000"/>
        </w:rPr>
        <w:t>, we will ask for a contact email address we can use to send you a survey</w:t>
      </w:r>
      <w:r w:rsidR="00600AEA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link</w:t>
      </w:r>
      <w:r w:rsidR="00600AEA">
        <w:rPr>
          <w:rFonts w:eastAsia="Times New Roman"/>
          <w:color w:val="000000"/>
        </w:rPr>
        <w:t xml:space="preserve">.  </w:t>
      </w:r>
      <w:r>
        <w:rPr>
          <w:rFonts w:eastAsia="Times New Roman"/>
          <w:color w:val="000000"/>
        </w:rPr>
        <w:t>If no email address is available, we will ask for a mailing address to mail a paper copy of the</w:t>
      </w:r>
      <w:r w:rsidR="00600AEA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survey</w:t>
      </w:r>
      <w:r w:rsidR="00600AEA">
        <w:rPr>
          <w:rFonts w:eastAsia="Times New Roman"/>
          <w:color w:val="000000"/>
        </w:rPr>
        <w:t xml:space="preserve">.  </w:t>
      </w:r>
      <w:r>
        <w:rPr>
          <w:rFonts w:eastAsia="Times New Roman"/>
          <w:color w:val="000000"/>
        </w:rPr>
        <w:t>Although you</w:t>
      </w:r>
      <w:r w:rsidRPr="009B4D79">
        <w:rPr>
          <w:rFonts w:eastAsia="Times New Roman"/>
          <w:color w:val="000000"/>
        </w:rPr>
        <w:t xml:space="preserve"> will be asked</w:t>
      </w:r>
      <w:r>
        <w:rPr>
          <w:rFonts w:eastAsia="Times New Roman"/>
          <w:color w:val="000000"/>
        </w:rPr>
        <w:t xml:space="preserve"> for</w:t>
      </w:r>
      <w:r w:rsidRPr="009B4D79">
        <w:rPr>
          <w:rFonts w:eastAsia="Times New Roman"/>
          <w:color w:val="000000"/>
        </w:rPr>
        <w:t xml:space="preserve"> your</w:t>
      </w:r>
      <w:r>
        <w:rPr>
          <w:rFonts w:eastAsia="Times New Roman"/>
          <w:color w:val="000000"/>
        </w:rPr>
        <w:t xml:space="preserve"> email or physical address </w:t>
      </w:r>
      <w:r w:rsidRPr="009B4D79">
        <w:rPr>
          <w:rFonts w:eastAsia="Times New Roman"/>
          <w:color w:val="000000"/>
        </w:rPr>
        <w:t xml:space="preserve">for correspondence purposes, </w:t>
      </w:r>
      <w:r>
        <w:rPr>
          <w:rFonts w:eastAsia="Times New Roman"/>
          <w:color w:val="000000"/>
        </w:rPr>
        <w:t xml:space="preserve">this information will be deleted or destroyed upon sending the survey information.  </w:t>
      </w:r>
      <w:r w:rsidRPr="00BE0470">
        <w:rPr>
          <w:rFonts w:eastAsia="Times New Roman"/>
          <w:color w:val="000000"/>
        </w:rPr>
        <w:t>The survey will include questions asking about instances of relational grace occurring within your current</w:t>
      </w:r>
      <w:r w:rsidR="00600AEA">
        <w:rPr>
          <w:rFonts w:eastAsia="Times New Roman"/>
          <w:color w:val="000000"/>
        </w:rPr>
        <w:t xml:space="preserve"> </w:t>
      </w:r>
      <w:r w:rsidRPr="00BE0470">
        <w:rPr>
          <w:rFonts w:eastAsia="Times New Roman"/>
          <w:color w:val="000000"/>
        </w:rPr>
        <w:t>relationship, and also ask open-ended questions to define your understanding of</w:t>
      </w:r>
      <w:r w:rsidR="00600AEA">
        <w:rPr>
          <w:rFonts w:eastAsia="Times New Roman"/>
          <w:color w:val="000000"/>
        </w:rPr>
        <w:t xml:space="preserve"> </w:t>
      </w:r>
      <w:r w:rsidRPr="00BE0470">
        <w:rPr>
          <w:rFonts w:eastAsia="Times New Roman"/>
          <w:color w:val="000000"/>
        </w:rPr>
        <w:t xml:space="preserve">grace.  </w:t>
      </w:r>
      <w:r w:rsidR="00600AEA">
        <w:rPr>
          <w:rFonts w:eastAsia="Times New Roman"/>
          <w:color w:val="000000"/>
        </w:rPr>
        <w:t>We also ask that you refrain from sharing your responses with your partner until you have submitted your survey; this is to insure confidentiality for both you and your partner.</w:t>
      </w:r>
      <w:ins w:id="46" w:author="Shawn Patrick" w:date="2010-10-01T12:48:00Z">
        <w:r w:rsidR="00655CCA">
          <w:rPr>
            <w:rFonts w:eastAsia="Times New Roman"/>
            <w:color w:val="000000"/>
          </w:rPr>
          <w:t xml:space="preserve">  You may choose to disclose your responses to your partner after submitting the survey; however we will never share your specific answers with your partner.</w:t>
        </w:r>
      </w:ins>
      <w:ins w:id="47" w:author="Shawn Patrick" w:date="2010-10-06T18:55:00Z">
        <w:r w:rsidR="00F8535C">
          <w:rPr>
            <w:rFonts w:eastAsia="Times New Roman"/>
            <w:color w:val="000000"/>
          </w:rPr>
          <w:t xml:space="preserve">  </w:t>
        </w:r>
      </w:ins>
    </w:p>
    <w:p w:rsidR="00600AEA" w:rsidRPr="00BE0470" w:rsidRDefault="00600AEA" w:rsidP="00BE0470">
      <w:pPr>
        <w:pStyle w:val="ListParagraph"/>
        <w:spacing w:after="0" w:line="240" w:lineRule="auto"/>
        <w:ind w:left="360" w:firstLine="0"/>
        <w:rPr>
          <w:rFonts w:eastAsia="Times New Roman"/>
        </w:rPr>
      </w:pPr>
    </w:p>
    <w:p w:rsidR="00600AEA" w:rsidRDefault="00600AEA" w:rsidP="00600AEA">
      <w:pPr>
        <w:pStyle w:val="ListParagraph"/>
        <w:numPr>
          <w:ilvl w:val="0"/>
          <w:numId w:val="5"/>
          <w:numberingChange w:id="48" w:author="Shawn Patrick" w:date="2010-09-27T14:30:00Z" w:original="%1:2:0:."/>
        </w:numPr>
        <w:spacing w:after="0" w:line="240" w:lineRule="auto"/>
        <w:ind w:left="360"/>
        <w:rPr>
          <w:rFonts w:eastAsia="Times New Roman"/>
        </w:rPr>
      </w:pPr>
      <w:del w:id="49" w:author="Shawn Patrick" w:date="2010-10-01T12:45:00Z">
        <w:r w:rsidDel="00655CCA">
          <w:rPr>
            <w:rFonts w:eastAsia="Times New Roman"/>
          </w:rPr>
          <w:delText xml:space="preserve">The purpose of this </w:delText>
        </w:r>
      </w:del>
      <w:del w:id="50" w:author="Shawn Patrick" w:date="2010-10-01T12:42:00Z">
        <w:r w:rsidDel="00655CCA">
          <w:rPr>
            <w:rFonts w:eastAsia="Times New Roman"/>
          </w:rPr>
          <w:delText>study</w:delText>
        </w:r>
      </w:del>
      <w:del w:id="51" w:author="Shawn Patrick" w:date="2010-10-01T12:45:00Z">
        <w:r w:rsidDel="00655CCA">
          <w:rPr>
            <w:rFonts w:eastAsia="Times New Roman"/>
          </w:rPr>
          <w:delText xml:space="preserve"> will be to provide us with more information about how couples define and perceive relational giving in intimate relationships.</w:delText>
        </w:r>
      </w:del>
      <w:ins w:id="52" w:author="Shawn Patrick" w:date="2010-10-01T12:43:00Z">
        <w:r w:rsidR="00655CCA">
          <w:rPr>
            <w:rFonts w:eastAsia="Times New Roman"/>
          </w:rPr>
          <w:t xml:space="preserve">Relational grace has been theorized as </w:t>
        </w:r>
      </w:ins>
      <w:ins w:id="53" w:author="Shawn Patrick" w:date="2010-10-01T12:44:00Z">
        <w:r w:rsidR="00655CCA">
          <w:rPr>
            <w:rFonts w:eastAsia="Times New Roman"/>
          </w:rPr>
          <w:t xml:space="preserve">unsolicited </w:t>
        </w:r>
      </w:ins>
      <w:ins w:id="54" w:author="Shawn Patrick" w:date="2010-10-01T12:43:00Z">
        <w:r w:rsidR="00655CCA">
          <w:rPr>
            <w:rFonts w:eastAsia="Times New Roman"/>
          </w:rPr>
          <w:t>acts, beliefs, or intentions that promote trust, fairness, empathy, and forgiving in relationships.</w:t>
        </w:r>
      </w:ins>
      <w:ins w:id="55" w:author="Shawn Patrick" w:date="2010-10-01T12:45:00Z">
        <w:r w:rsidR="00655CCA" w:rsidRPr="00655CCA">
          <w:rPr>
            <w:rFonts w:eastAsia="Times New Roman"/>
          </w:rPr>
          <w:t xml:space="preserve"> </w:t>
        </w:r>
        <w:r w:rsidR="00655CCA">
          <w:rPr>
            <w:rFonts w:eastAsia="Times New Roman"/>
          </w:rPr>
          <w:t xml:space="preserve">The purpose of this research will be to provide us with more information about how couples </w:t>
        </w:r>
      </w:ins>
      <w:ins w:id="56" w:author="Shawn Patrick" w:date="2010-10-01T12:46:00Z">
        <w:r w:rsidR="00655CCA">
          <w:rPr>
            <w:rFonts w:eastAsia="Times New Roman"/>
          </w:rPr>
          <w:t xml:space="preserve">actually </w:t>
        </w:r>
      </w:ins>
      <w:ins w:id="57" w:author="Shawn Patrick" w:date="2010-10-01T12:45:00Z">
        <w:r w:rsidR="00655CCA">
          <w:rPr>
            <w:rFonts w:eastAsia="Times New Roman"/>
          </w:rPr>
          <w:t>define and perceive relational grace in intimate relationships.</w:t>
        </w:r>
      </w:ins>
    </w:p>
    <w:p w:rsidR="00600AEA" w:rsidRPr="00600AEA" w:rsidRDefault="00600AEA" w:rsidP="00600AEA">
      <w:pPr>
        <w:pStyle w:val="ListParagraph"/>
        <w:spacing w:after="0" w:line="240" w:lineRule="auto"/>
        <w:ind w:left="360" w:firstLine="0"/>
        <w:rPr>
          <w:rFonts w:eastAsia="Times New Roman"/>
        </w:rPr>
      </w:pPr>
    </w:p>
    <w:p w:rsidR="00600AEA" w:rsidRPr="00600AEA" w:rsidRDefault="00600AEA" w:rsidP="00600AEA">
      <w:pPr>
        <w:pStyle w:val="ListParagraph"/>
        <w:numPr>
          <w:ilvl w:val="0"/>
          <w:numId w:val="5"/>
          <w:numberingChange w:id="58" w:author="Shawn Patrick" w:date="2010-09-27T14:30:00Z" w:original="%1:3:0:."/>
        </w:numPr>
        <w:spacing w:after="0" w:line="240" w:lineRule="auto"/>
        <w:ind w:left="360"/>
        <w:rPr>
          <w:rFonts w:eastAsia="Times New Roman"/>
        </w:rPr>
      </w:pPr>
      <w:r w:rsidRPr="00600AEA">
        <w:rPr>
          <w:rFonts w:eastAsia="Times New Roman"/>
        </w:rPr>
        <w:t>You will be asked to complete a 13-item Global Relational Atti</w:t>
      </w:r>
      <w:r>
        <w:rPr>
          <w:rFonts w:eastAsia="Times New Roman"/>
        </w:rPr>
        <w:t>t</w:t>
      </w:r>
      <w:r w:rsidRPr="00600AEA">
        <w:rPr>
          <w:rFonts w:eastAsia="Times New Roman"/>
        </w:rPr>
        <w:t xml:space="preserve">udes Conflict Exam (GRACE) scale and 5 open-ended questions exploring what grace looks like in your relationship.  </w:t>
      </w:r>
      <w:ins w:id="59" w:author="Shawn Patrick" w:date="2010-10-01T12:49:00Z">
        <w:r w:rsidR="00655CCA">
          <w:rPr>
            <w:rFonts w:eastAsia="Times New Roman"/>
          </w:rPr>
          <w:t>An example of an item from the GRACE scale is, “my partner will do kind things for me without asking.</w:t>
        </w:r>
      </w:ins>
      <w:ins w:id="60" w:author="Shawn Patrick" w:date="2010-10-01T12:50:00Z">
        <w:r w:rsidR="00655CCA">
          <w:rPr>
            <w:rFonts w:eastAsia="Times New Roman"/>
          </w:rPr>
          <w:t xml:space="preserve">”  </w:t>
        </w:r>
      </w:ins>
      <w:r w:rsidRPr="00600AEA">
        <w:rPr>
          <w:rFonts w:eastAsia="Times New Roman"/>
        </w:rPr>
        <w:t xml:space="preserve">You may choose not to answer any questions(s) for any reason. The benefits for participating in this </w:t>
      </w:r>
      <w:del w:id="61" w:author="Shawn Patrick" w:date="2010-10-01T12:43:00Z">
        <w:r w:rsidRPr="00600AEA" w:rsidDel="00655CCA">
          <w:rPr>
            <w:rFonts w:eastAsia="Times New Roman"/>
          </w:rPr>
          <w:delText>study</w:delText>
        </w:r>
      </w:del>
      <w:ins w:id="62" w:author="Shawn Patrick" w:date="2010-10-01T12:43:00Z">
        <w:r w:rsidR="00655CCA">
          <w:rPr>
            <w:rFonts w:eastAsia="Times New Roman"/>
          </w:rPr>
          <w:t>research</w:t>
        </w:r>
      </w:ins>
      <w:r w:rsidRPr="00600AEA">
        <w:rPr>
          <w:rFonts w:eastAsia="Times New Roman"/>
        </w:rPr>
        <w:t xml:space="preserve"> would be a chance to reflect upon your relationship</w:t>
      </w:r>
      <w:r>
        <w:rPr>
          <w:rFonts w:eastAsia="Times New Roman"/>
        </w:rPr>
        <w:t xml:space="preserve"> and gain a better understanding of how grace appears in your relationship</w:t>
      </w:r>
      <w:r w:rsidRPr="00600AEA">
        <w:rPr>
          <w:rFonts w:eastAsia="Times New Roman"/>
        </w:rPr>
        <w:t>. Another benefit would be contributing to the knowledge base about what helps couples grow in their relationships.</w:t>
      </w:r>
      <w:r>
        <w:rPr>
          <w:rFonts w:eastAsia="Times New Roman"/>
        </w:rPr>
        <w:t xml:space="preserve">  </w:t>
      </w:r>
      <w:r w:rsidRPr="00600AEA">
        <w:rPr>
          <w:rFonts w:eastAsia="Times New Roman"/>
        </w:rPr>
        <w:t xml:space="preserve">The risks of participation in this </w:t>
      </w:r>
      <w:del w:id="63" w:author="Shawn Patrick" w:date="2010-10-01T12:42:00Z">
        <w:r w:rsidRPr="00600AEA" w:rsidDel="00655CCA">
          <w:rPr>
            <w:rFonts w:eastAsia="Times New Roman"/>
          </w:rPr>
          <w:delText>study</w:delText>
        </w:r>
      </w:del>
      <w:ins w:id="64" w:author="Shawn Patrick" w:date="2010-10-01T12:42:00Z">
        <w:r w:rsidR="00655CCA">
          <w:rPr>
            <w:rFonts w:eastAsia="Times New Roman"/>
          </w:rPr>
          <w:t>research</w:t>
        </w:r>
      </w:ins>
      <w:r w:rsidRPr="00600AEA">
        <w:rPr>
          <w:rFonts w:eastAsia="Times New Roman"/>
        </w:rPr>
        <w:t xml:space="preserve"> are minimal.  Questions about relationship satisfaction may ask couples to reflect on the quality of their relationship, which might be uncomfortable for some.</w:t>
      </w:r>
      <w:r>
        <w:rPr>
          <w:rFonts w:eastAsia="Times New Roman"/>
        </w:rPr>
        <w:t xml:space="preserve">  </w:t>
      </w:r>
      <w:r w:rsidRPr="00600AEA">
        <w:rPr>
          <w:rFonts w:eastAsia="Times New Roman"/>
        </w:rPr>
        <w:t>The questionnair</w:t>
      </w:r>
      <w:r>
        <w:rPr>
          <w:rFonts w:eastAsia="Times New Roman"/>
        </w:rPr>
        <w:t>e</w:t>
      </w:r>
      <w:r w:rsidRPr="00600AEA">
        <w:rPr>
          <w:rFonts w:eastAsia="Times New Roman"/>
        </w:rPr>
        <w:t xml:space="preserve"> should take approx</w:t>
      </w:r>
      <w:r>
        <w:rPr>
          <w:rFonts w:eastAsia="Times New Roman"/>
        </w:rPr>
        <w:t xml:space="preserve">imately </w:t>
      </w:r>
      <w:r w:rsidRPr="00600AEA">
        <w:rPr>
          <w:rFonts w:eastAsia="Times New Roman"/>
        </w:rPr>
        <w:t>15 minutes to complete.</w:t>
      </w:r>
    </w:p>
    <w:p w:rsidR="0064273E" w:rsidRPr="0064273E" w:rsidRDefault="0064273E" w:rsidP="0064273E">
      <w:pPr>
        <w:spacing w:after="0" w:line="240" w:lineRule="auto"/>
        <w:ind w:firstLine="0"/>
        <w:rPr>
          <w:rFonts w:eastAsia="Times New Roman"/>
        </w:rPr>
      </w:pPr>
    </w:p>
    <w:p w:rsidR="00D3793C" w:rsidRPr="00565CA2" w:rsidRDefault="00D3793C" w:rsidP="00600AEA">
      <w:pPr>
        <w:pStyle w:val="ListParagraph"/>
        <w:numPr>
          <w:ilvl w:val="0"/>
          <w:numId w:val="5"/>
          <w:numberingChange w:id="65" w:author="Shawn Patrick" w:date="2010-09-27T14:30:00Z" w:original="%1:4:0:."/>
        </w:numPr>
        <w:spacing w:after="0" w:line="240" w:lineRule="auto"/>
        <w:ind w:left="360"/>
      </w:pPr>
      <w:r>
        <w:t xml:space="preserve">Although potential risks from this </w:t>
      </w:r>
      <w:del w:id="66" w:author="Shawn Patrick" w:date="2010-10-01T12:43:00Z">
        <w:r w:rsidDel="00655CCA">
          <w:delText>study</w:delText>
        </w:r>
      </w:del>
      <w:ins w:id="67" w:author="Shawn Patrick" w:date="2010-10-01T12:43:00Z">
        <w:r w:rsidR="00655CCA">
          <w:t>research</w:t>
        </w:r>
      </w:ins>
      <w:r>
        <w:t xml:space="preserve"> should be minimal, some individuals or couples may wish to discuss some of their thoughts or feelings from this experience with a professional mental health provider.  We offer the following as possible resources:</w:t>
      </w:r>
    </w:p>
    <w:p w:rsidR="00600AEA" w:rsidRPr="00565CA2" w:rsidRDefault="00D3793C" w:rsidP="00565CA2">
      <w:pPr>
        <w:pStyle w:val="ListParagraph"/>
        <w:spacing w:after="0" w:line="240" w:lineRule="auto"/>
        <w:ind w:left="1080" w:firstLine="360"/>
        <w:rPr>
          <w:b/>
        </w:rPr>
      </w:pPr>
      <w:r w:rsidRPr="00565CA2">
        <w:rPr>
          <w:rFonts w:eastAsia="Times New Roman"/>
        </w:rPr>
        <w:t>Assessment and Counseling Clinic</w:t>
      </w:r>
      <w:r w:rsidR="00600AEA" w:rsidRPr="00565CA2">
        <w:rPr>
          <w:rFonts w:eastAsia="Times New Roman"/>
        </w:rPr>
        <w:t>, San Marcos</w:t>
      </w:r>
    </w:p>
    <w:p w:rsidR="00565CA2" w:rsidRPr="00600AEA" w:rsidDel="00565CA2" w:rsidRDefault="00600AEA" w:rsidP="00565CA2">
      <w:pPr>
        <w:spacing w:after="0" w:line="240" w:lineRule="auto"/>
        <w:ind w:left="720"/>
        <w:rPr>
          <w:ins w:id="68" w:author="Shawn Patrick" w:date="2010-09-27T14:31:00Z"/>
        </w:rPr>
      </w:pPr>
      <w:r w:rsidRPr="00600AEA">
        <w:t>Counseling Clinic, Round Rock</w:t>
      </w:r>
    </w:p>
    <w:p w:rsidR="0032669D" w:rsidRPr="00600AEA" w:rsidRDefault="00D3793C" w:rsidP="00565CA2">
      <w:pPr>
        <w:spacing w:after="0" w:line="240" w:lineRule="auto"/>
        <w:ind w:left="1440" w:firstLine="0"/>
      </w:pPr>
      <w:r w:rsidRPr="00600AEA">
        <w:t>Texas State Counseling Center (mental health services at the Counseling Center are free to registered students, though the number of sessions allowed may be limited).</w:t>
      </w:r>
    </w:p>
    <w:p w:rsidR="00600AEA" w:rsidRPr="00D91D38" w:rsidRDefault="00600AEA" w:rsidP="00600AEA">
      <w:pPr>
        <w:pStyle w:val="ListParagraph"/>
        <w:spacing w:after="0" w:line="240" w:lineRule="auto"/>
        <w:ind w:firstLine="0"/>
      </w:pPr>
    </w:p>
    <w:p w:rsidR="00A65325" w:rsidRPr="00A718D5" w:rsidRDefault="00600AEA" w:rsidP="00A718D5">
      <w:pPr>
        <w:pStyle w:val="ListParagraph"/>
        <w:numPr>
          <w:ilvl w:val="0"/>
          <w:numId w:val="5"/>
          <w:numberingChange w:id="69" w:author="Shawn Patrick" w:date="2010-09-27T14:30:00Z" w:original="%1:5:0:."/>
        </w:numPr>
        <w:spacing w:after="0" w:line="240" w:lineRule="auto"/>
        <w:ind w:left="360"/>
        <w:rPr>
          <w:rFonts w:eastAsia="Times New Roman"/>
          <w:b/>
        </w:rPr>
      </w:pPr>
      <w:r w:rsidRPr="00FA52C9">
        <w:rPr>
          <w:rFonts w:eastAsia="Times New Roman"/>
        </w:rPr>
        <w:t>The Principal Researcher</w:t>
      </w:r>
      <w:r>
        <w:rPr>
          <w:rFonts w:eastAsia="Times New Roman"/>
        </w:rPr>
        <w:t>s</w:t>
      </w:r>
      <w:r w:rsidRPr="00FA52C9">
        <w:rPr>
          <w:rFonts w:eastAsia="Times New Roman"/>
        </w:rPr>
        <w:t xml:space="preserve"> </w:t>
      </w:r>
      <w:r>
        <w:rPr>
          <w:rFonts w:eastAsia="Times New Roman"/>
        </w:rPr>
        <w:t>are</w:t>
      </w:r>
      <w:r w:rsidRPr="00FA52C9">
        <w:rPr>
          <w:rFonts w:eastAsia="Times New Roman"/>
          <w:b/>
        </w:rPr>
        <w:t xml:space="preserve"> </w:t>
      </w:r>
      <w:r w:rsidRPr="00FA52C9">
        <w:rPr>
          <w:rFonts w:eastAsia="Times New Roman"/>
        </w:rPr>
        <w:t>Dr. Shawn Patrick</w:t>
      </w:r>
      <w:r>
        <w:rPr>
          <w:rFonts w:eastAsia="Times New Roman"/>
        </w:rPr>
        <w:t xml:space="preserve"> and Dr. John </w:t>
      </w:r>
      <w:proofErr w:type="spellStart"/>
      <w:r>
        <w:rPr>
          <w:rFonts w:eastAsia="Times New Roman"/>
        </w:rPr>
        <w:t>Beckenbach</w:t>
      </w:r>
      <w:proofErr w:type="spellEnd"/>
      <w:r w:rsidRPr="00FA52C9">
        <w:rPr>
          <w:rFonts w:eastAsia="Times New Roman"/>
        </w:rPr>
        <w:t>, Assistant Professor</w:t>
      </w:r>
      <w:r>
        <w:rPr>
          <w:rFonts w:eastAsia="Times New Roman"/>
        </w:rPr>
        <w:t>s</w:t>
      </w:r>
      <w:r w:rsidRPr="00FA52C9">
        <w:rPr>
          <w:rFonts w:eastAsia="Times New Roman"/>
        </w:rPr>
        <w:t xml:space="preserve"> at Texas State University</w:t>
      </w:r>
      <w:r>
        <w:rPr>
          <w:rFonts w:eastAsia="Times New Roman"/>
        </w:rPr>
        <w:t xml:space="preserve"> in the Counseling, Leadership, Adult Education and School Psychology program</w:t>
      </w:r>
      <w:ins w:id="70" w:author="Shawn Patrick" w:date="2010-10-01T12:51:00Z">
        <w:r w:rsidR="003F2B3C">
          <w:rPr>
            <w:rFonts w:eastAsia="Times New Roman"/>
          </w:rPr>
          <w:t xml:space="preserve">.  </w:t>
        </w:r>
        <w:r w:rsidR="003F2B3C" w:rsidRPr="003F2B3C">
          <w:rPr>
            <w:szCs w:val="22"/>
          </w:rPr>
          <w:t>A summary of the findings will be provided to the participants upon completion of the research, upon request</w:t>
        </w:r>
      </w:ins>
      <w:del w:id="71" w:author="Shawn Patrick" w:date="2010-10-01T12:51:00Z">
        <w:r w:rsidR="00A718D5" w:rsidDel="003F2B3C">
          <w:rPr>
            <w:rFonts w:eastAsia="Times New Roman"/>
          </w:rPr>
          <w:delText>A</w:delText>
        </w:r>
        <w:r w:rsidR="00A65325" w:rsidRPr="00A718D5" w:rsidDel="003F2B3C">
          <w:rPr>
            <w:rFonts w:eastAsia="Times New Roman"/>
          </w:rPr>
          <w:delText xml:space="preserve"> summary of the findings will be provided to participants upon complet</w:delText>
        </w:r>
        <w:r w:rsidR="00714E6B" w:rsidDel="003F2B3C">
          <w:rPr>
            <w:rFonts w:eastAsia="Times New Roman"/>
          </w:rPr>
          <w:delText xml:space="preserve">ion of the </w:delText>
        </w:r>
      </w:del>
      <w:del w:id="72" w:author="Shawn Patrick" w:date="2010-10-01T12:42:00Z">
        <w:r w:rsidR="00714E6B" w:rsidDel="00655CCA">
          <w:rPr>
            <w:rFonts w:eastAsia="Times New Roman"/>
          </w:rPr>
          <w:delText>study</w:delText>
        </w:r>
      </w:del>
      <w:del w:id="73" w:author="Shawn Patrick" w:date="2010-10-01T12:51:00Z">
        <w:r w:rsidR="00714E6B" w:rsidDel="003F2B3C">
          <w:rPr>
            <w:rFonts w:eastAsia="Times New Roman"/>
          </w:rPr>
          <w:delText>, if requested</w:delText>
        </w:r>
      </w:del>
      <w:del w:id="74" w:author="Shawn Patrick" w:date="2010-10-01T12:52:00Z">
        <w:r w:rsidR="00714E6B" w:rsidDel="003F2B3C">
          <w:rPr>
            <w:rFonts w:eastAsia="Times New Roman"/>
          </w:rPr>
          <w:delText>.  To access results of</w:delText>
        </w:r>
      </w:del>
      <w:r w:rsidR="00714E6B">
        <w:rPr>
          <w:rFonts w:eastAsia="Times New Roman"/>
        </w:rPr>
        <w:t xml:space="preserve"> </w:t>
      </w:r>
      <w:del w:id="75" w:author="Shawn Patrick" w:date="2010-10-01T12:43:00Z">
        <w:r w:rsidR="00714E6B" w:rsidDel="00655CCA">
          <w:rPr>
            <w:rFonts w:eastAsia="Times New Roman"/>
          </w:rPr>
          <w:delText>study</w:delText>
        </w:r>
      </w:del>
      <w:del w:id="76" w:author="Shawn Patrick" w:date="2010-10-01T12:52:00Z">
        <w:r w:rsidR="00714E6B" w:rsidDel="003F2B3C">
          <w:rPr>
            <w:rFonts w:eastAsia="Times New Roman"/>
          </w:rPr>
          <w:delText xml:space="preserve">, please contact </w:delText>
        </w:r>
        <w:r w:rsidDel="003F2B3C">
          <w:rPr>
            <w:rFonts w:eastAsia="Times New Roman"/>
          </w:rPr>
          <w:delText xml:space="preserve">either </w:delText>
        </w:r>
        <w:r w:rsidR="00714E6B" w:rsidDel="003F2B3C">
          <w:rPr>
            <w:rFonts w:eastAsia="Times New Roman"/>
          </w:rPr>
          <w:delText xml:space="preserve">Dr. </w:delText>
        </w:r>
        <w:r w:rsidRPr="003F2B3C" w:rsidDel="003F2B3C">
          <w:rPr>
            <w:rFonts w:eastAsia="Times New Roman"/>
          </w:rPr>
          <w:delText>Patrick</w:delText>
        </w:r>
        <w:r w:rsidDel="003F2B3C">
          <w:rPr>
            <w:rFonts w:eastAsia="Times New Roman"/>
          </w:rPr>
          <w:delText xml:space="preserve"> or Dr. Beckenbach.</w:delText>
        </w:r>
      </w:del>
    </w:p>
    <w:p w:rsidR="00560AE4" w:rsidRDefault="00560AE4" w:rsidP="00560AE4">
      <w:pPr>
        <w:spacing w:after="0" w:line="240" w:lineRule="auto"/>
        <w:ind w:firstLine="0"/>
        <w:rPr>
          <w:rFonts w:eastAsia="Times New Roman"/>
          <w:b/>
        </w:rPr>
      </w:pPr>
    </w:p>
    <w:p w:rsidR="00560AE4" w:rsidRPr="00560AE4" w:rsidRDefault="00560AE4" w:rsidP="00560AE4">
      <w:pPr>
        <w:spacing w:after="0" w:line="240" w:lineRule="auto"/>
        <w:ind w:firstLine="0"/>
        <w:rPr>
          <w:rFonts w:eastAsia="Times New Roman"/>
        </w:rPr>
      </w:pPr>
    </w:p>
    <w:p w:rsidR="00EE5DD3" w:rsidRDefault="00EC654C" w:rsidP="009E048D">
      <w:pPr>
        <w:spacing w:line="240" w:lineRule="auto"/>
        <w:ind w:firstLine="360"/>
      </w:pPr>
      <w:r>
        <w:t>____________________________</w:t>
      </w:r>
      <w:r>
        <w:tab/>
      </w:r>
      <w:r w:rsidR="00F33C68">
        <w:tab/>
        <w:t>_____________</w:t>
      </w:r>
    </w:p>
    <w:p w:rsidR="003F2B3C" w:rsidRDefault="00EC654C" w:rsidP="00F8535C">
      <w:pPr>
        <w:spacing w:line="240" w:lineRule="auto"/>
        <w:ind w:firstLine="360"/>
      </w:pPr>
      <w:r>
        <w:t>Participant’s Signature</w:t>
      </w:r>
      <w:r w:rsidR="00F33C68">
        <w:tab/>
      </w:r>
      <w:r w:rsidR="00F33C68">
        <w:tab/>
      </w:r>
      <w:r w:rsidR="00F33C68">
        <w:tab/>
      </w:r>
      <w:r w:rsidR="009E048D">
        <w:tab/>
      </w:r>
      <w:r w:rsidR="00F33C68">
        <w:t>Date</w:t>
      </w:r>
    </w:p>
    <w:p w:rsidR="005D1450" w:rsidRDefault="003F2B3C" w:rsidP="003F2B3C">
      <w:pPr>
        <w:spacing w:line="240" w:lineRule="auto"/>
        <w:ind w:firstLine="360"/>
      </w:pPr>
      <w:ins w:id="77" w:author="Shawn Patrick" w:date="2010-10-01T12:53:00Z">
        <w:r>
          <w:t>_____________________________</w:t>
        </w:r>
        <w:r>
          <w:tab/>
        </w:r>
        <w:r>
          <w:tab/>
          <w:t>_________________________________</w:t>
        </w:r>
      </w:ins>
    </w:p>
    <w:p w:rsidR="005D1450" w:rsidRDefault="005D1450" w:rsidP="003F2B3C">
      <w:pPr>
        <w:spacing w:line="240" w:lineRule="auto"/>
        <w:ind w:firstLine="360"/>
      </w:pPr>
      <w:r>
        <w:t>Dr. Shawn Patrick, NCC, LPC</w:t>
      </w:r>
      <w:r>
        <w:tab/>
      </w:r>
      <w:r>
        <w:tab/>
      </w:r>
      <w:r>
        <w:tab/>
        <w:t xml:space="preserve">Dr. John </w:t>
      </w:r>
      <w:proofErr w:type="spellStart"/>
      <w:r>
        <w:t>Beckenbach</w:t>
      </w:r>
      <w:proofErr w:type="spellEnd"/>
      <w:r>
        <w:t>, NCC, LPC</w:t>
      </w:r>
    </w:p>
    <w:p w:rsidR="005D1450" w:rsidRDefault="005D1450" w:rsidP="003F2B3C">
      <w:pPr>
        <w:spacing w:line="240" w:lineRule="auto"/>
        <w:ind w:firstLine="360"/>
      </w:pPr>
      <w:r>
        <w:t>Assistant Professor</w:t>
      </w:r>
      <w:r>
        <w:tab/>
      </w:r>
      <w:r>
        <w:tab/>
      </w:r>
      <w:r>
        <w:tab/>
      </w:r>
      <w:r>
        <w:tab/>
        <w:t>Assistant Professor</w:t>
      </w:r>
    </w:p>
    <w:p w:rsidR="00D616CC" w:rsidRDefault="005D1450">
      <w:pPr>
        <w:spacing w:line="240" w:lineRule="auto"/>
        <w:ind w:firstLine="360"/>
      </w:pPr>
      <w:r>
        <w:t>(512) 245-8130</w:t>
      </w:r>
      <w:r>
        <w:tab/>
      </w:r>
      <w:r>
        <w:tab/>
      </w:r>
      <w:r>
        <w:tab/>
      </w:r>
      <w:r>
        <w:tab/>
      </w:r>
      <w:r>
        <w:tab/>
        <w:t>(512) 245-3758</w:t>
      </w:r>
    </w:p>
    <w:p w:rsidR="00D616CC" w:rsidRDefault="00973A82">
      <w:pPr>
        <w:spacing w:line="240" w:lineRule="auto"/>
        <w:ind w:firstLine="360"/>
      </w:pPr>
      <w:hyperlink r:id="rId6" w:history="1">
        <w:r w:rsidR="005D1450" w:rsidRPr="008C0F0F">
          <w:rPr>
            <w:rStyle w:val="Hyperlink"/>
          </w:rPr>
          <w:t>sp27@txstate.edu</w:t>
        </w:r>
      </w:hyperlink>
      <w:r w:rsidR="005D1450">
        <w:tab/>
      </w:r>
      <w:r w:rsidR="005D1450">
        <w:tab/>
      </w:r>
      <w:r w:rsidR="005D1450">
        <w:tab/>
      </w:r>
      <w:r w:rsidR="005D1450">
        <w:tab/>
      </w:r>
      <w:r w:rsidR="005D1450">
        <w:tab/>
      </w:r>
      <w:hyperlink r:id="rId7" w:history="1">
        <w:r w:rsidR="005D1450" w:rsidRPr="008C0F0F">
          <w:rPr>
            <w:rStyle w:val="Hyperlink"/>
          </w:rPr>
          <w:t>jb89@txstate.edu</w:t>
        </w:r>
      </w:hyperlink>
    </w:p>
    <w:p w:rsidR="005D1450" w:rsidRDefault="005D1450" w:rsidP="009E048D">
      <w:pPr>
        <w:spacing w:line="240" w:lineRule="auto"/>
        <w:ind w:firstLine="0"/>
      </w:pPr>
    </w:p>
    <w:p w:rsidR="005D1450" w:rsidRDefault="005D1450" w:rsidP="009E048D">
      <w:pPr>
        <w:spacing w:line="240" w:lineRule="auto"/>
        <w:ind w:firstLine="0"/>
      </w:pPr>
      <w:r>
        <w:t>Please check your preference:</w:t>
      </w:r>
    </w:p>
    <w:p w:rsidR="005D1450" w:rsidRDefault="005D1450" w:rsidP="009E048D">
      <w:pPr>
        <w:spacing w:line="240" w:lineRule="auto"/>
        <w:ind w:firstLine="0"/>
      </w:pPr>
      <w:r>
        <w:t xml:space="preserve">____ I would like to be emailed a link to the survey.  My email address is: </w:t>
      </w:r>
    </w:p>
    <w:p w:rsidR="005D1450" w:rsidRDefault="005D1450" w:rsidP="009E048D">
      <w:pPr>
        <w:spacing w:line="240" w:lineRule="auto"/>
        <w:ind w:firstLine="0"/>
      </w:pPr>
      <w:r>
        <w:tab/>
      </w:r>
      <w:r>
        <w:tab/>
        <w:t>____________________________________________</w:t>
      </w:r>
    </w:p>
    <w:p w:rsidR="005D1450" w:rsidRDefault="005D1450" w:rsidP="009E048D">
      <w:pPr>
        <w:spacing w:line="240" w:lineRule="auto"/>
        <w:ind w:firstLine="0"/>
      </w:pPr>
      <w:r>
        <w:t>____ I would like to be mailed a paper copy of the survey.  My address is:</w:t>
      </w:r>
    </w:p>
    <w:p w:rsidR="00EC654C" w:rsidRDefault="005D1450" w:rsidP="009E048D">
      <w:pPr>
        <w:spacing w:line="240" w:lineRule="auto"/>
        <w:ind w:firstLine="0"/>
      </w:pPr>
      <w:r>
        <w:tab/>
      </w:r>
      <w:r>
        <w:tab/>
        <w:t>_________________________________________________</w:t>
      </w:r>
    </w:p>
    <w:p w:rsidR="005D1450" w:rsidRDefault="005D1450" w:rsidP="009E048D">
      <w:pPr>
        <w:spacing w:line="240" w:lineRule="auto"/>
        <w:ind w:firstLine="0"/>
      </w:pPr>
      <w:r>
        <w:tab/>
      </w:r>
      <w:r>
        <w:tab/>
        <w:t>_________________________________________________</w:t>
      </w:r>
    </w:p>
    <w:sectPr w:rsidR="005D1450" w:rsidSect="009C687C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D4FA4"/>
    <w:multiLevelType w:val="hybridMultilevel"/>
    <w:tmpl w:val="5F1AEF20"/>
    <w:lvl w:ilvl="0" w:tplc="613CA5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D2A8E"/>
    <w:multiLevelType w:val="hybridMultilevel"/>
    <w:tmpl w:val="91109AD4"/>
    <w:lvl w:ilvl="0" w:tplc="5FFA9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44E25"/>
    <w:multiLevelType w:val="hybridMultilevel"/>
    <w:tmpl w:val="47F0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44424"/>
    <w:multiLevelType w:val="hybridMultilevel"/>
    <w:tmpl w:val="57582FB8"/>
    <w:lvl w:ilvl="0" w:tplc="1A8CC07E">
      <w:start w:val="1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24FC2156"/>
    <w:multiLevelType w:val="hybridMultilevel"/>
    <w:tmpl w:val="4B8CA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E2D7A"/>
    <w:multiLevelType w:val="hybridMultilevel"/>
    <w:tmpl w:val="C98E0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F17B26"/>
    <w:multiLevelType w:val="hybridMultilevel"/>
    <w:tmpl w:val="5218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trackRevisions/>
  <w:doNotTrackMoves/>
  <w:defaultTabStop w:val="720"/>
  <w:characterSpacingControl w:val="doNotCompress"/>
  <w:compat/>
  <w:rsids>
    <w:rsidRoot w:val="00EE5DD3"/>
    <w:rsid w:val="00020440"/>
    <w:rsid w:val="00023EE9"/>
    <w:rsid w:val="00040C56"/>
    <w:rsid w:val="00073E3B"/>
    <w:rsid w:val="00094EF6"/>
    <w:rsid w:val="000B6C77"/>
    <w:rsid w:val="000C3A51"/>
    <w:rsid w:val="000D713C"/>
    <w:rsid w:val="000F6F11"/>
    <w:rsid w:val="00103DC4"/>
    <w:rsid w:val="0012384F"/>
    <w:rsid w:val="00137C5E"/>
    <w:rsid w:val="00147DEE"/>
    <w:rsid w:val="00162EF9"/>
    <w:rsid w:val="001A1BD6"/>
    <w:rsid w:val="001B277B"/>
    <w:rsid w:val="001F060A"/>
    <w:rsid w:val="001F34DA"/>
    <w:rsid w:val="00245991"/>
    <w:rsid w:val="00256738"/>
    <w:rsid w:val="00280BC7"/>
    <w:rsid w:val="002825B4"/>
    <w:rsid w:val="002B28CB"/>
    <w:rsid w:val="002D6A05"/>
    <w:rsid w:val="002F7B49"/>
    <w:rsid w:val="003015A3"/>
    <w:rsid w:val="00320874"/>
    <w:rsid w:val="0032669D"/>
    <w:rsid w:val="00350A4B"/>
    <w:rsid w:val="00352FDD"/>
    <w:rsid w:val="0036420A"/>
    <w:rsid w:val="003B63BE"/>
    <w:rsid w:val="003F2914"/>
    <w:rsid w:val="003F2B3C"/>
    <w:rsid w:val="004018DD"/>
    <w:rsid w:val="004065EE"/>
    <w:rsid w:val="004070E3"/>
    <w:rsid w:val="00410333"/>
    <w:rsid w:val="00450080"/>
    <w:rsid w:val="00477E85"/>
    <w:rsid w:val="00491E7B"/>
    <w:rsid w:val="00500257"/>
    <w:rsid w:val="00511ED6"/>
    <w:rsid w:val="005529AF"/>
    <w:rsid w:val="00560AE4"/>
    <w:rsid w:val="00565CA2"/>
    <w:rsid w:val="00567C79"/>
    <w:rsid w:val="005A657A"/>
    <w:rsid w:val="005A7A28"/>
    <w:rsid w:val="005D1450"/>
    <w:rsid w:val="00600AEA"/>
    <w:rsid w:val="00610587"/>
    <w:rsid w:val="00624CC7"/>
    <w:rsid w:val="0064273E"/>
    <w:rsid w:val="006520FD"/>
    <w:rsid w:val="00655CCA"/>
    <w:rsid w:val="00677136"/>
    <w:rsid w:val="00685FB4"/>
    <w:rsid w:val="006A7F04"/>
    <w:rsid w:val="006C72B8"/>
    <w:rsid w:val="00714670"/>
    <w:rsid w:val="00714E6B"/>
    <w:rsid w:val="00743474"/>
    <w:rsid w:val="00760F91"/>
    <w:rsid w:val="00787B25"/>
    <w:rsid w:val="007A34A8"/>
    <w:rsid w:val="007C276B"/>
    <w:rsid w:val="007E52FC"/>
    <w:rsid w:val="007E5A8C"/>
    <w:rsid w:val="007F4469"/>
    <w:rsid w:val="00812D97"/>
    <w:rsid w:val="008410D4"/>
    <w:rsid w:val="00842AF8"/>
    <w:rsid w:val="00882585"/>
    <w:rsid w:val="0089442C"/>
    <w:rsid w:val="008A6100"/>
    <w:rsid w:val="008C3BDD"/>
    <w:rsid w:val="008C7EE1"/>
    <w:rsid w:val="009275DC"/>
    <w:rsid w:val="0094249E"/>
    <w:rsid w:val="00946E9F"/>
    <w:rsid w:val="009470D1"/>
    <w:rsid w:val="009503CC"/>
    <w:rsid w:val="00973292"/>
    <w:rsid w:val="00973A82"/>
    <w:rsid w:val="009A7A3A"/>
    <w:rsid w:val="009B48CE"/>
    <w:rsid w:val="009B4D79"/>
    <w:rsid w:val="009C687C"/>
    <w:rsid w:val="009E048D"/>
    <w:rsid w:val="009F27BD"/>
    <w:rsid w:val="00A03954"/>
    <w:rsid w:val="00A36B66"/>
    <w:rsid w:val="00A65325"/>
    <w:rsid w:val="00A718D5"/>
    <w:rsid w:val="00A828C6"/>
    <w:rsid w:val="00A92418"/>
    <w:rsid w:val="00AA6362"/>
    <w:rsid w:val="00AC6F4E"/>
    <w:rsid w:val="00AF1D5D"/>
    <w:rsid w:val="00B0502D"/>
    <w:rsid w:val="00B1224D"/>
    <w:rsid w:val="00B15F13"/>
    <w:rsid w:val="00B238D0"/>
    <w:rsid w:val="00B942F7"/>
    <w:rsid w:val="00BB1344"/>
    <w:rsid w:val="00BD3989"/>
    <w:rsid w:val="00BE0470"/>
    <w:rsid w:val="00BF47F5"/>
    <w:rsid w:val="00C46D3F"/>
    <w:rsid w:val="00C47682"/>
    <w:rsid w:val="00C57683"/>
    <w:rsid w:val="00C97E1F"/>
    <w:rsid w:val="00D01AB7"/>
    <w:rsid w:val="00D1367D"/>
    <w:rsid w:val="00D162D4"/>
    <w:rsid w:val="00D17922"/>
    <w:rsid w:val="00D3793C"/>
    <w:rsid w:val="00D616CC"/>
    <w:rsid w:val="00D7269E"/>
    <w:rsid w:val="00D750FE"/>
    <w:rsid w:val="00D762C4"/>
    <w:rsid w:val="00D91D38"/>
    <w:rsid w:val="00DB0A63"/>
    <w:rsid w:val="00DC6A1C"/>
    <w:rsid w:val="00E02E05"/>
    <w:rsid w:val="00E11D0A"/>
    <w:rsid w:val="00E34184"/>
    <w:rsid w:val="00E84B97"/>
    <w:rsid w:val="00E91035"/>
    <w:rsid w:val="00EB1F83"/>
    <w:rsid w:val="00EC654C"/>
    <w:rsid w:val="00ED622A"/>
    <w:rsid w:val="00EE5DD3"/>
    <w:rsid w:val="00EF7CE0"/>
    <w:rsid w:val="00F034C6"/>
    <w:rsid w:val="00F04EF1"/>
    <w:rsid w:val="00F33C68"/>
    <w:rsid w:val="00F34DE6"/>
    <w:rsid w:val="00F6386E"/>
    <w:rsid w:val="00F8535C"/>
    <w:rsid w:val="00FA4109"/>
    <w:rsid w:val="00FA52C9"/>
    <w:rsid w:val="00FD52FB"/>
    <w:rsid w:val="00FE30F1"/>
    <w:rsid w:val="00FF3133"/>
  </w:rsids>
  <m:mathPr>
    <m:mathFont m:val="Garamon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87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1D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25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F8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F83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B1F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1F8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1F8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F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F83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5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hyperlink" Target="mailto:lasser@txstate.edu" TargetMode="External"/><Relationship Id="rId7" Type="http://schemas.openxmlformats.org/officeDocument/2006/relationships/hyperlink" Target="mailto:jb89@txstate.edu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hyperlink" Target="mailto:sp27@tx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792</Words>
  <Characters>4520</Characters>
  <Application>Microsoft Macintosh Word</Application>
  <DocSecurity>0</DocSecurity>
  <Lines>37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Griffin</dc:creator>
  <cp:lastModifiedBy>Shawn Patrick</cp:lastModifiedBy>
  <cp:revision>2</cp:revision>
  <cp:lastPrinted>2010-09-27T16:00:00Z</cp:lastPrinted>
  <dcterms:created xsi:type="dcterms:W3CDTF">2010-10-07T00:03:00Z</dcterms:created>
  <dcterms:modified xsi:type="dcterms:W3CDTF">2010-10-07T00:03:00Z</dcterms:modified>
</cp:coreProperties>
</file>