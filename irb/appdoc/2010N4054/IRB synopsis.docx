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607" w:rsidRDefault="00FB7607" w:rsidP="00FB7607">
      <w:pPr>
        <w:spacing w:line="240" w:lineRule="auto"/>
        <w:jc w:val="center"/>
        <w:rPr>
          <w:ins w:id="0" w:author="df1100" w:date="2010-10-26T11:47:00Z"/>
          <w:b/>
        </w:rPr>
      </w:pPr>
      <w:r>
        <w:rPr>
          <w:b/>
        </w:rPr>
        <w:t>Implications of Oil Dependence for the US Midwestern Agricultural Sector</w:t>
      </w:r>
    </w:p>
    <w:p w:rsidR="00CE0BF0" w:rsidRDefault="00CE0BF0" w:rsidP="00FB7607">
      <w:pPr>
        <w:spacing w:line="240" w:lineRule="auto"/>
        <w:jc w:val="center"/>
        <w:rPr>
          <w:b/>
        </w:rPr>
      </w:pPr>
      <w:r>
        <w:rPr>
          <w:b/>
        </w:rPr>
        <w:t>Synopsis for IRB</w:t>
      </w:r>
    </w:p>
    <w:p w:rsidR="00FB7607" w:rsidRPr="00FB7607" w:rsidRDefault="00FB7607" w:rsidP="008E224A">
      <w:pPr>
        <w:spacing w:after="0"/>
        <w:rPr>
          <w:rFonts w:ascii="Arial" w:eastAsia="Times New Roman" w:hAnsi="Arial" w:cs="Arial"/>
          <w:sz w:val="32"/>
          <w:szCs w:val="32"/>
        </w:rPr>
      </w:pPr>
      <w:r w:rsidRPr="00FB7607">
        <w:rPr>
          <w:rFonts w:ascii="Arial" w:eastAsia="Times New Roman" w:hAnsi="Arial" w:cs="Arial"/>
          <w:sz w:val="32"/>
          <w:szCs w:val="32"/>
        </w:rPr>
        <w:t> </w:t>
      </w:r>
    </w:p>
    <w:p w:rsidR="00FB7607" w:rsidRDefault="008E224A"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B7607">
        <w:rPr>
          <w:rFonts w:ascii="Times New Roman" w:eastAsia="Times New Roman" w:hAnsi="Times New Roman" w:cs="Times New Roman"/>
          <w:sz w:val="24"/>
          <w:szCs w:val="24"/>
        </w:rPr>
        <w:t>The potential subjects will be corn farmers that are located in the Midwestern section of the United States, specifically in Iowa. The anticipated age is from approximately 35-55 years of age. Their sex and ethnic background cannot be anticipated. The state of health is likely good considering they are farming. The interviewee must be a corn farmer.</w:t>
      </w:r>
    </w:p>
    <w:p w:rsidR="008E224A" w:rsidRDefault="008E224A" w:rsidP="008E224A">
      <w:pPr>
        <w:spacing w:after="0" w:line="240" w:lineRule="auto"/>
        <w:ind w:hanging="360"/>
        <w:rPr>
          <w:rFonts w:ascii="Times New Roman" w:eastAsia="Times New Roman" w:hAnsi="Times New Roman" w:cs="Times New Roman"/>
          <w:sz w:val="24"/>
          <w:szCs w:val="24"/>
        </w:rPr>
      </w:pPr>
    </w:p>
    <w:p w:rsidR="00FB7607" w:rsidRDefault="00FB7607"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 order to recruit the subjects I </w:t>
      </w:r>
      <w:r w:rsidR="004D35F8">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contact </w:t>
      </w:r>
      <w:r w:rsidR="004D35F8">
        <w:rPr>
          <w:rFonts w:ascii="Times New Roman" w:eastAsia="Times New Roman" w:hAnsi="Times New Roman" w:cs="Times New Roman"/>
          <w:sz w:val="24"/>
          <w:szCs w:val="24"/>
        </w:rPr>
        <w:t xml:space="preserve">the Departments of Agriculture at </w:t>
      </w:r>
      <w:r>
        <w:rPr>
          <w:rFonts w:ascii="Times New Roman" w:eastAsia="Times New Roman" w:hAnsi="Times New Roman" w:cs="Times New Roman"/>
          <w:sz w:val="24"/>
          <w:szCs w:val="24"/>
        </w:rPr>
        <w:t xml:space="preserve">Iowa State </w:t>
      </w:r>
      <w:r w:rsidR="004D35F8">
        <w:rPr>
          <w:rFonts w:ascii="Times New Roman" w:eastAsia="Times New Roman" w:hAnsi="Times New Roman" w:cs="Times New Roman"/>
          <w:sz w:val="24"/>
          <w:szCs w:val="24"/>
        </w:rPr>
        <w:t xml:space="preserve">University </w:t>
      </w:r>
      <w:r>
        <w:rPr>
          <w:rFonts w:ascii="Times New Roman" w:eastAsia="Times New Roman" w:hAnsi="Times New Roman" w:cs="Times New Roman"/>
          <w:sz w:val="24"/>
          <w:szCs w:val="24"/>
        </w:rPr>
        <w:t xml:space="preserve">and the University of Iowa to determine the best method for contacting </w:t>
      </w:r>
      <w:r w:rsidR="004D35F8">
        <w:rPr>
          <w:rFonts w:ascii="Times New Roman" w:eastAsia="Times New Roman" w:hAnsi="Times New Roman" w:cs="Times New Roman"/>
          <w:sz w:val="24"/>
          <w:szCs w:val="24"/>
        </w:rPr>
        <w:t xml:space="preserve">and selecting </w:t>
      </w:r>
      <w:r>
        <w:rPr>
          <w:rFonts w:ascii="Times New Roman" w:eastAsia="Times New Roman" w:hAnsi="Times New Roman" w:cs="Times New Roman"/>
          <w:sz w:val="24"/>
          <w:szCs w:val="24"/>
        </w:rPr>
        <w:t>corn farmers to participate in this study. The consent form on the IRB application will be presented to them along with a short synopsis of the study.</w:t>
      </w:r>
    </w:p>
    <w:p w:rsidR="008E224A" w:rsidRDefault="008E224A" w:rsidP="008E224A">
      <w:pPr>
        <w:spacing w:after="0" w:line="240" w:lineRule="auto"/>
        <w:ind w:hanging="360"/>
        <w:rPr>
          <w:rFonts w:ascii="Times New Roman" w:eastAsia="Times New Roman" w:hAnsi="Times New Roman" w:cs="Times New Roman"/>
          <w:sz w:val="24"/>
          <w:szCs w:val="24"/>
        </w:rPr>
      </w:pPr>
    </w:p>
    <w:p w:rsidR="00FB7607" w:rsidRDefault="00FB7607"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methodology </w:t>
      </w:r>
      <w:r w:rsidR="004D35F8">
        <w:rPr>
          <w:rFonts w:ascii="Times New Roman" w:eastAsia="Times New Roman" w:hAnsi="Times New Roman" w:cs="Times New Roman"/>
          <w:sz w:val="24"/>
          <w:szCs w:val="24"/>
        </w:rPr>
        <w:t xml:space="preserve">will use </w:t>
      </w:r>
      <w:r>
        <w:rPr>
          <w:rFonts w:ascii="Times New Roman" w:eastAsia="Times New Roman" w:hAnsi="Times New Roman" w:cs="Times New Roman"/>
          <w:sz w:val="24"/>
          <w:szCs w:val="24"/>
        </w:rPr>
        <w:t xml:space="preserve">qualitative analysis to </w:t>
      </w:r>
      <w:r w:rsidR="004D35F8">
        <w:rPr>
          <w:rFonts w:ascii="Times New Roman" w:eastAsia="Times New Roman" w:hAnsi="Times New Roman" w:cs="Times New Roman"/>
          <w:sz w:val="24"/>
          <w:szCs w:val="24"/>
        </w:rPr>
        <w:t xml:space="preserve">compare and evaluate the </w:t>
      </w:r>
      <w:r w:rsidR="008263CE">
        <w:rPr>
          <w:rFonts w:ascii="Times New Roman" w:eastAsia="Times New Roman" w:hAnsi="Times New Roman" w:cs="Times New Roman"/>
          <w:sz w:val="24"/>
          <w:szCs w:val="24"/>
        </w:rPr>
        <w:t>farmers’</w:t>
      </w:r>
      <w:r w:rsidR="004D35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perspective</w:t>
      </w:r>
      <w:r w:rsidR="004D35F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D35F8">
        <w:rPr>
          <w:rFonts w:ascii="Times New Roman" w:eastAsia="Times New Roman" w:hAnsi="Times New Roman" w:cs="Times New Roman"/>
          <w:sz w:val="24"/>
          <w:szCs w:val="24"/>
        </w:rPr>
        <w:t xml:space="preserve">regarding the use of </w:t>
      </w:r>
      <w:r>
        <w:rPr>
          <w:rFonts w:ascii="Times New Roman" w:eastAsia="Times New Roman" w:hAnsi="Times New Roman" w:cs="Times New Roman"/>
          <w:sz w:val="24"/>
          <w:szCs w:val="24"/>
        </w:rPr>
        <w:t xml:space="preserve">alternative </w:t>
      </w:r>
      <w:r w:rsidR="004D35F8">
        <w:rPr>
          <w:rFonts w:ascii="Times New Roman" w:eastAsia="Times New Roman" w:hAnsi="Times New Roman" w:cs="Times New Roman"/>
          <w:sz w:val="24"/>
          <w:szCs w:val="24"/>
        </w:rPr>
        <w:t xml:space="preserve">sources of </w:t>
      </w:r>
      <w:r>
        <w:rPr>
          <w:rFonts w:ascii="Times New Roman" w:eastAsia="Times New Roman" w:hAnsi="Times New Roman" w:cs="Times New Roman"/>
          <w:sz w:val="24"/>
          <w:szCs w:val="24"/>
        </w:rPr>
        <w:t xml:space="preserve">energy </w:t>
      </w:r>
      <w:r w:rsidR="004D35F8">
        <w:rPr>
          <w:rFonts w:ascii="Times New Roman" w:eastAsia="Times New Roman" w:hAnsi="Times New Roman" w:cs="Times New Roman"/>
          <w:sz w:val="24"/>
          <w:szCs w:val="24"/>
        </w:rPr>
        <w:t>in the US Midwestern agricultural sector</w:t>
      </w:r>
      <w:r>
        <w:rPr>
          <w:rFonts w:ascii="Times New Roman" w:eastAsia="Times New Roman" w:hAnsi="Times New Roman" w:cs="Times New Roman"/>
          <w:sz w:val="24"/>
          <w:szCs w:val="24"/>
        </w:rPr>
        <w:t xml:space="preserve">. A questionnaire </w:t>
      </w:r>
      <w:r w:rsidR="004D35F8">
        <w:rPr>
          <w:rFonts w:ascii="Times New Roman" w:eastAsia="Times New Roman" w:hAnsi="Times New Roman" w:cs="Times New Roman"/>
          <w:sz w:val="24"/>
          <w:szCs w:val="24"/>
        </w:rPr>
        <w:t xml:space="preserve">in interview form </w:t>
      </w:r>
      <w:r>
        <w:rPr>
          <w:rFonts w:ascii="Times New Roman" w:eastAsia="Times New Roman" w:hAnsi="Times New Roman" w:cs="Times New Roman"/>
          <w:sz w:val="24"/>
          <w:szCs w:val="24"/>
        </w:rPr>
        <w:t xml:space="preserve">will be </w:t>
      </w:r>
      <w:r w:rsidR="004D35F8">
        <w:rPr>
          <w:rFonts w:ascii="Times New Roman" w:eastAsia="Times New Roman" w:hAnsi="Times New Roman" w:cs="Times New Roman"/>
          <w:sz w:val="24"/>
          <w:szCs w:val="24"/>
        </w:rPr>
        <w:t xml:space="preserve">applied to gather the </w:t>
      </w:r>
      <w:r w:rsidR="008263CE">
        <w:rPr>
          <w:rFonts w:ascii="Times New Roman" w:eastAsia="Times New Roman" w:hAnsi="Times New Roman" w:cs="Times New Roman"/>
          <w:sz w:val="24"/>
          <w:szCs w:val="24"/>
        </w:rPr>
        <w:t>farmers’</w:t>
      </w:r>
      <w:r w:rsidR="004D35F8">
        <w:rPr>
          <w:rFonts w:ascii="Times New Roman" w:eastAsia="Times New Roman" w:hAnsi="Times New Roman" w:cs="Times New Roman"/>
          <w:sz w:val="24"/>
          <w:szCs w:val="24"/>
        </w:rPr>
        <w:t xml:space="preserve"> perspectives.</w:t>
      </w:r>
      <w:r>
        <w:rPr>
          <w:rFonts w:ascii="Times New Roman" w:eastAsia="Times New Roman" w:hAnsi="Times New Roman" w:cs="Times New Roman"/>
          <w:sz w:val="24"/>
          <w:szCs w:val="24"/>
        </w:rPr>
        <w:t xml:space="preserve"> The specific questions have not been determined yet. </w:t>
      </w:r>
    </w:p>
    <w:p w:rsidR="008E224A" w:rsidRDefault="008E224A" w:rsidP="008E224A">
      <w:pPr>
        <w:spacing w:after="0" w:line="240" w:lineRule="auto"/>
        <w:ind w:hanging="360"/>
        <w:rPr>
          <w:rFonts w:ascii="Times New Roman" w:eastAsia="Times New Roman" w:hAnsi="Times New Roman" w:cs="Times New Roman"/>
          <w:sz w:val="24"/>
          <w:szCs w:val="24"/>
        </w:rPr>
      </w:pPr>
    </w:p>
    <w:p w:rsidR="00FB7607" w:rsidRDefault="00FB7607"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 There are no risks</w:t>
      </w:r>
      <w:r w:rsidR="008E224A">
        <w:rPr>
          <w:rFonts w:ascii="Times New Roman" w:eastAsia="Times New Roman" w:hAnsi="Times New Roman" w:cs="Times New Roman"/>
          <w:sz w:val="24"/>
          <w:szCs w:val="24"/>
        </w:rPr>
        <w:t xml:space="preserve"> </w:t>
      </w:r>
      <w:r w:rsidR="004A400F">
        <w:rPr>
          <w:rFonts w:ascii="Times New Roman" w:eastAsia="Times New Roman" w:hAnsi="Times New Roman" w:cs="Times New Roman"/>
          <w:sz w:val="24"/>
          <w:szCs w:val="24"/>
        </w:rPr>
        <w:t xml:space="preserve">to the subjects </w:t>
      </w:r>
      <w:r w:rsidR="008E224A">
        <w:rPr>
          <w:rFonts w:ascii="Times New Roman" w:eastAsia="Times New Roman" w:hAnsi="Times New Roman" w:cs="Times New Roman"/>
          <w:sz w:val="24"/>
          <w:szCs w:val="24"/>
        </w:rPr>
        <w:t xml:space="preserve">involved in </w:t>
      </w:r>
      <w:r w:rsidR="004A400F">
        <w:rPr>
          <w:rFonts w:ascii="Times New Roman" w:eastAsia="Times New Roman" w:hAnsi="Times New Roman" w:cs="Times New Roman"/>
          <w:sz w:val="24"/>
          <w:szCs w:val="24"/>
        </w:rPr>
        <w:t>this</w:t>
      </w:r>
      <w:r w:rsidR="008E224A">
        <w:rPr>
          <w:rFonts w:ascii="Times New Roman" w:eastAsia="Times New Roman" w:hAnsi="Times New Roman" w:cs="Times New Roman"/>
          <w:sz w:val="24"/>
          <w:szCs w:val="24"/>
        </w:rPr>
        <w:t xml:space="preserve"> study</w:t>
      </w:r>
      <w:r>
        <w:rPr>
          <w:rFonts w:ascii="Times New Roman" w:eastAsia="Times New Roman" w:hAnsi="Times New Roman" w:cs="Times New Roman"/>
          <w:sz w:val="24"/>
          <w:szCs w:val="24"/>
        </w:rPr>
        <w:t xml:space="preserve">. </w:t>
      </w:r>
      <w:r w:rsidR="004A400F">
        <w:rPr>
          <w:rFonts w:ascii="Times New Roman" w:eastAsia="Times New Roman" w:hAnsi="Times New Roman" w:cs="Times New Roman"/>
          <w:sz w:val="24"/>
          <w:szCs w:val="24"/>
        </w:rPr>
        <w:t xml:space="preserve">The subjects will </w:t>
      </w:r>
      <w:r>
        <w:rPr>
          <w:rFonts w:ascii="Times New Roman" w:eastAsia="Times New Roman" w:hAnsi="Times New Roman" w:cs="Times New Roman"/>
          <w:sz w:val="24"/>
          <w:szCs w:val="24"/>
        </w:rPr>
        <w:t>remain anonymous</w:t>
      </w:r>
      <w:r w:rsidR="008E224A">
        <w:rPr>
          <w:rFonts w:ascii="Times New Roman" w:eastAsia="Times New Roman" w:hAnsi="Times New Roman" w:cs="Times New Roman"/>
          <w:sz w:val="24"/>
          <w:szCs w:val="24"/>
        </w:rPr>
        <w:t xml:space="preserve"> and there will be no repercussions for participating in this study. </w:t>
      </w:r>
    </w:p>
    <w:p w:rsidR="008E224A" w:rsidRDefault="008E224A" w:rsidP="008E224A">
      <w:pPr>
        <w:spacing w:after="0" w:line="240" w:lineRule="auto"/>
        <w:ind w:hanging="360"/>
        <w:rPr>
          <w:rFonts w:ascii="Times New Roman" w:eastAsia="Times New Roman" w:hAnsi="Times New Roman" w:cs="Times New Roman"/>
          <w:sz w:val="24"/>
          <w:szCs w:val="24"/>
        </w:rPr>
      </w:pPr>
    </w:p>
    <w:p w:rsidR="008E224A" w:rsidRDefault="008E224A"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Again there are no risks for participating in </w:t>
      </w:r>
      <w:r w:rsidR="004A400F">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study. </w:t>
      </w:r>
    </w:p>
    <w:p w:rsidR="008E224A" w:rsidRDefault="008E224A" w:rsidP="008E224A">
      <w:pPr>
        <w:spacing w:after="0" w:line="240" w:lineRule="auto"/>
        <w:ind w:hanging="360"/>
        <w:rPr>
          <w:rFonts w:ascii="Times New Roman" w:eastAsia="Times New Roman" w:hAnsi="Times New Roman" w:cs="Times New Roman"/>
          <w:sz w:val="24"/>
          <w:szCs w:val="24"/>
        </w:rPr>
      </w:pPr>
    </w:p>
    <w:p w:rsidR="008E224A" w:rsidRDefault="008E224A"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4A400F">
        <w:rPr>
          <w:rFonts w:ascii="Times New Roman" w:eastAsia="Times New Roman" w:hAnsi="Times New Roman" w:cs="Times New Roman"/>
          <w:sz w:val="24"/>
          <w:szCs w:val="24"/>
        </w:rPr>
        <w:t xml:space="preserve">This study will access the level of understanding of </w:t>
      </w:r>
      <w:r w:rsidR="000952F7">
        <w:rPr>
          <w:rFonts w:ascii="Times New Roman" w:eastAsia="Times New Roman" w:hAnsi="Times New Roman" w:cs="Times New Roman"/>
          <w:sz w:val="24"/>
          <w:szCs w:val="24"/>
        </w:rPr>
        <w:t xml:space="preserve">Midwestern </w:t>
      </w:r>
      <w:r w:rsidR="004A400F">
        <w:rPr>
          <w:rFonts w:ascii="Times New Roman" w:eastAsia="Times New Roman" w:hAnsi="Times New Roman" w:cs="Times New Roman"/>
          <w:sz w:val="24"/>
          <w:szCs w:val="24"/>
        </w:rPr>
        <w:t>farmers regarding the potential impacts of the oil crisis on the agricultural</w:t>
      </w:r>
      <w:r w:rsidR="000952F7">
        <w:rPr>
          <w:rFonts w:ascii="Times New Roman" w:eastAsia="Times New Roman" w:hAnsi="Times New Roman" w:cs="Times New Roman"/>
          <w:sz w:val="24"/>
          <w:szCs w:val="24"/>
        </w:rPr>
        <w:t xml:space="preserve"> </w:t>
      </w:r>
      <w:r w:rsidR="004A400F">
        <w:rPr>
          <w:rFonts w:ascii="Times New Roman" w:eastAsia="Times New Roman" w:hAnsi="Times New Roman" w:cs="Times New Roman"/>
          <w:sz w:val="24"/>
          <w:szCs w:val="24"/>
        </w:rPr>
        <w:t xml:space="preserve">sector, and their willingness </w:t>
      </w:r>
      <w:r w:rsidR="000952F7">
        <w:rPr>
          <w:rFonts w:ascii="Times New Roman" w:eastAsia="Times New Roman" w:hAnsi="Times New Roman" w:cs="Times New Roman"/>
          <w:sz w:val="24"/>
          <w:szCs w:val="24"/>
        </w:rPr>
        <w:t>to invest in alternative sources of energy for their agricultural needs</w:t>
      </w:r>
      <w:r w:rsidR="004A400F">
        <w:rPr>
          <w:rFonts w:ascii="Times New Roman" w:eastAsia="Times New Roman" w:hAnsi="Times New Roman" w:cs="Times New Roman"/>
          <w:sz w:val="24"/>
          <w:szCs w:val="24"/>
        </w:rPr>
        <w:t xml:space="preserve">. Results from this study </w:t>
      </w:r>
      <w:r w:rsidR="000952F7">
        <w:rPr>
          <w:rFonts w:ascii="Times New Roman" w:eastAsia="Times New Roman" w:hAnsi="Times New Roman" w:cs="Times New Roman"/>
          <w:sz w:val="24"/>
          <w:szCs w:val="24"/>
        </w:rPr>
        <w:t xml:space="preserve">will be beneficial to </w:t>
      </w:r>
      <w:r w:rsidR="004A400F">
        <w:rPr>
          <w:rFonts w:ascii="Times New Roman" w:eastAsia="Times New Roman" w:hAnsi="Times New Roman" w:cs="Times New Roman"/>
          <w:sz w:val="24"/>
          <w:szCs w:val="24"/>
        </w:rPr>
        <w:t>the de</w:t>
      </w:r>
      <w:r w:rsidR="000952F7">
        <w:rPr>
          <w:rFonts w:ascii="Times New Roman" w:eastAsia="Times New Roman" w:hAnsi="Times New Roman" w:cs="Times New Roman"/>
          <w:sz w:val="24"/>
          <w:szCs w:val="24"/>
        </w:rPr>
        <w:t xml:space="preserve">velopment </w:t>
      </w:r>
      <w:r w:rsidR="004A400F">
        <w:rPr>
          <w:rFonts w:ascii="Times New Roman" w:eastAsia="Times New Roman" w:hAnsi="Times New Roman" w:cs="Times New Roman"/>
          <w:sz w:val="24"/>
          <w:szCs w:val="24"/>
        </w:rPr>
        <w:t xml:space="preserve">of strategies </w:t>
      </w:r>
      <w:r w:rsidR="000952F7">
        <w:rPr>
          <w:rFonts w:ascii="Times New Roman" w:eastAsia="Times New Roman" w:hAnsi="Times New Roman" w:cs="Times New Roman"/>
          <w:sz w:val="24"/>
          <w:szCs w:val="24"/>
        </w:rPr>
        <w:t>for the transition from an oil-based to a renewable energy-based agriculture in the US Midwestern agricultural sector.</w:t>
      </w:r>
      <w:r w:rsidR="004A400F">
        <w:rPr>
          <w:rFonts w:ascii="Times New Roman" w:eastAsia="Times New Roman" w:hAnsi="Times New Roman" w:cs="Times New Roman"/>
          <w:sz w:val="24"/>
          <w:szCs w:val="24"/>
        </w:rPr>
        <w:t xml:space="preserve"> </w:t>
      </w:r>
    </w:p>
    <w:p w:rsidR="008E224A" w:rsidRDefault="008E224A" w:rsidP="008E224A">
      <w:pPr>
        <w:spacing w:after="0" w:line="240" w:lineRule="auto"/>
        <w:ind w:hanging="360"/>
        <w:rPr>
          <w:rFonts w:ascii="Times New Roman" w:eastAsia="Times New Roman" w:hAnsi="Times New Roman" w:cs="Times New Roman"/>
          <w:sz w:val="24"/>
          <w:szCs w:val="24"/>
        </w:rPr>
      </w:pPr>
    </w:p>
    <w:p w:rsidR="008E224A" w:rsidRDefault="008E224A"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8263CE">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compensation </w:t>
      </w:r>
      <w:r w:rsidR="008263CE">
        <w:rPr>
          <w:rFonts w:ascii="Times New Roman" w:eastAsia="Times New Roman" w:hAnsi="Times New Roman" w:cs="Times New Roman"/>
          <w:sz w:val="24"/>
          <w:szCs w:val="24"/>
        </w:rPr>
        <w:t xml:space="preserve">will be </w:t>
      </w:r>
      <w:r>
        <w:rPr>
          <w:rFonts w:ascii="Times New Roman" w:eastAsia="Times New Roman" w:hAnsi="Times New Roman" w:cs="Times New Roman"/>
          <w:sz w:val="24"/>
          <w:szCs w:val="24"/>
        </w:rPr>
        <w:t>provided to the participants</w:t>
      </w:r>
      <w:r w:rsidR="008263CE">
        <w:rPr>
          <w:rFonts w:ascii="Times New Roman" w:eastAsia="Times New Roman" w:hAnsi="Times New Roman" w:cs="Times New Roman"/>
          <w:sz w:val="24"/>
          <w:szCs w:val="24"/>
        </w:rPr>
        <w:t>, except</w:t>
      </w:r>
      <w:r>
        <w:rPr>
          <w:rFonts w:ascii="Times New Roman" w:eastAsia="Times New Roman" w:hAnsi="Times New Roman" w:cs="Times New Roman"/>
          <w:sz w:val="24"/>
          <w:szCs w:val="24"/>
        </w:rPr>
        <w:t xml:space="preserve"> a very large thank you. </w:t>
      </w:r>
    </w:p>
    <w:p w:rsidR="008E224A" w:rsidRDefault="008E224A" w:rsidP="008E224A">
      <w:pPr>
        <w:spacing w:after="0" w:line="240" w:lineRule="auto"/>
        <w:ind w:hanging="360"/>
        <w:rPr>
          <w:rFonts w:ascii="Times New Roman" w:eastAsia="Times New Roman" w:hAnsi="Times New Roman" w:cs="Times New Roman"/>
          <w:sz w:val="24"/>
          <w:szCs w:val="24"/>
        </w:rPr>
      </w:pPr>
    </w:p>
    <w:p w:rsidR="008E224A" w:rsidRDefault="008E224A"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8. The only risk I predict that could occur is resentment from big oil due to the huge investments that big oil has in the agricultural sector, specifically in the Midwestern portion of the United States.</w:t>
      </w:r>
    </w:p>
    <w:p w:rsidR="008E224A" w:rsidRDefault="008E224A" w:rsidP="008E224A">
      <w:pPr>
        <w:spacing w:after="0" w:line="240" w:lineRule="auto"/>
        <w:ind w:hanging="360"/>
        <w:rPr>
          <w:rFonts w:ascii="Times New Roman" w:eastAsia="Times New Roman" w:hAnsi="Times New Roman" w:cs="Times New Roman"/>
          <w:sz w:val="24"/>
          <w:szCs w:val="24"/>
        </w:rPr>
      </w:pPr>
    </w:p>
    <w:p w:rsidR="008E224A" w:rsidRDefault="008E224A"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There are </w:t>
      </w:r>
      <w:r w:rsidR="008263CE">
        <w:rPr>
          <w:rFonts w:ascii="Times New Roman" w:eastAsia="Times New Roman" w:hAnsi="Times New Roman" w:cs="Times New Roman"/>
          <w:sz w:val="24"/>
          <w:szCs w:val="24"/>
        </w:rPr>
        <w:t>no specific</w:t>
      </w:r>
      <w:r>
        <w:rPr>
          <w:rFonts w:ascii="Times New Roman" w:eastAsia="Times New Roman" w:hAnsi="Times New Roman" w:cs="Times New Roman"/>
          <w:sz w:val="24"/>
          <w:szCs w:val="24"/>
        </w:rPr>
        <w:t xml:space="preserve"> sites </w:t>
      </w:r>
      <w:r w:rsidR="008263CE">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agencies being used in this study. </w:t>
      </w:r>
    </w:p>
    <w:p w:rsidR="008E224A" w:rsidRDefault="008E224A" w:rsidP="008E224A">
      <w:pPr>
        <w:spacing w:after="0" w:line="240" w:lineRule="auto"/>
        <w:ind w:hanging="360"/>
        <w:rPr>
          <w:rFonts w:ascii="Times New Roman" w:eastAsia="Times New Roman" w:hAnsi="Times New Roman" w:cs="Times New Roman"/>
          <w:sz w:val="24"/>
          <w:szCs w:val="24"/>
        </w:rPr>
      </w:pPr>
    </w:p>
    <w:p w:rsidR="008E224A" w:rsidRDefault="008E224A" w:rsidP="008E224A">
      <w:p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I am working on my honors undergraduate thesis and I need to interview corn farmers in Iowa in order to formulate a hypothesis on the social acceptance of alternative energy in the </w:t>
      </w:r>
      <w:r w:rsidR="008263CE">
        <w:rPr>
          <w:rFonts w:ascii="Times New Roman" w:eastAsia="Times New Roman" w:hAnsi="Times New Roman" w:cs="Times New Roman"/>
          <w:sz w:val="24"/>
          <w:szCs w:val="24"/>
        </w:rPr>
        <w:t>Corn Belt</w:t>
      </w:r>
      <w:r>
        <w:rPr>
          <w:rFonts w:ascii="Times New Roman" w:eastAsia="Times New Roman" w:hAnsi="Times New Roman" w:cs="Times New Roman"/>
          <w:sz w:val="24"/>
          <w:szCs w:val="24"/>
        </w:rPr>
        <w:t xml:space="preserve"> area of the United States. My supervising faculty member is Dr. Vince Lopes</w:t>
      </w:r>
      <w:r w:rsidR="008263CE">
        <w:rPr>
          <w:rFonts w:ascii="Times New Roman" w:eastAsia="Times New Roman" w:hAnsi="Times New Roman" w:cs="Times New Roman"/>
          <w:sz w:val="24"/>
          <w:szCs w:val="24"/>
        </w:rPr>
        <w:t xml:space="preserve"> from the Department of Biology at Texas State</w:t>
      </w:r>
      <w:r>
        <w:rPr>
          <w:rFonts w:ascii="Times New Roman" w:eastAsia="Times New Roman" w:hAnsi="Times New Roman" w:cs="Times New Roman"/>
          <w:sz w:val="24"/>
          <w:szCs w:val="24"/>
        </w:rPr>
        <w:t xml:space="preserve">.  </w:t>
      </w:r>
    </w:p>
    <w:p w:rsidR="008E224A" w:rsidRDefault="008E224A" w:rsidP="008E224A">
      <w:pPr>
        <w:spacing w:after="0" w:line="240" w:lineRule="auto"/>
        <w:ind w:hanging="360"/>
        <w:rPr>
          <w:rFonts w:ascii="Times New Roman" w:eastAsia="Times New Roman" w:hAnsi="Times New Roman" w:cs="Times New Roman"/>
          <w:sz w:val="24"/>
          <w:szCs w:val="24"/>
        </w:rPr>
      </w:pPr>
    </w:p>
    <w:p w:rsidR="00FB7607" w:rsidRPr="00FB7607" w:rsidRDefault="008E224A" w:rsidP="008E224A">
      <w:pPr>
        <w:spacing w:after="0" w:line="240" w:lineRule="auto"/>
        <w:ind w:hanging="360"/>
        <w:rPr>
          <w:rFonts w:ascii="Times New Roman" w:eastAsia="Times New Roman" w:hAnsi="Times New Roman" w:cs="Times New Roman"/>
          <w:sz w:val="14"/>
          <w:szCs w:val="14"/>
        </w:rPr>
      </w:pPr>
      <w:r>
        <w:rPr>
          <w:rFonts w:ascii="Times New Roman" w:eastAsia="Times New Roman" w:hAnsi="Times New Roman" w:cs="Times New Roman"/>
          <w:sz w:val="24"/>
          <w:szCs w:val="24"/>
        </w:rPr>
        <w:t xml:space="preserve">13. The results of this study will be published both on eCommons and in a scholarly journal. </w:t>
      </w:r>
    </w:p>
    <w:sectPr w:rsidR="00FB7607" w:rsidRPr="00FB7607" w:rsidSect="000054B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2DC" w:rsidRDefault="005042DC" w:rsidP="00A16120">
      <w:pPr>
        <w:spacing w:after="0" w:line="240" w:lineRule="auto"/>
      </w:pPr>
      <w:r>
        <w:separator/>
      </w:r>
    </w:p>
  </w:endnote>
  <w:endnote w:type="continuationSeparator" w:id="0">
    <w:p w:rsidR="005042DC" w:rsidRDefault="005042DC" w:rsidP="00A16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2DC" w:rsidRDefault="005042DC" w:rsidP="00A16120">
      <w:pPr>
        <w:spacing w:after="0" w:line="240" w:lineRule="auto"/>
      </w:pPr>
      <w:r>
        <w:separator/>
      </w:r>
    </w:p>
  </w:footnote>
  <w:footnote w:type="continuationSeparator" w:id="0">
    <w:p w:rsidR="005042DC" w:rsidRDefault="005042DC" w:rsidP="00A161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120" w:rsidRDefault="00A16120">
    <w:pPr>
      <w:pStyle w:val="Header"/>
    </w:pPr>
    <w:r>
      <w:t>Danielle Faurie</w:t>
    </w:r>
  </w:p>
  <w:p w:rsidR="00A16120" w:rsidRDefault="00A16120">
    <w:pPr>
      <w:pStyle w:val="Header"/>
    </w:pPr>
    <w:r>
      <w:t>10-26-10</w:t>
    </w:r>
  </w:p>
  <w:p w:rsidR="00A16120" w:rsidRDefault="00A1612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D8613D"/>
    <w:rsid w:val="000054B1"/>
    <w:rsid w:val="000952F7"/>
    <w:rsid w:val="004A400F"/>
    <w:rsid w:val="004D35F8"/>
    <w:rsid w:val="005042DC"/>
    <w:rsid w:val="008263CE"/>
    <w:rsid w:val="00856825"/>
    <w:rsid w:val="008E224A"/>
    <w:rsid w:val="00A16120"/>
    <w:rsid w:val="00B72CAD"/>
    <w:rsid w:val="00CE0BF0"/>
    <w:rsid w:val="00D8613D"/>
    <w:rsid w:val="00EB5354"/>
    <w:rsid w:val="00FB7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4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120"/>
  </w:style>
  <w:style w:type="paragraph" w:styleId="Footer">
    <w:name w:val="footer"/>
    <w:basedOn w:val="Normal"/>
    <w:link w:val="FooterChar"/>
    <w:uiPriority w:val="99"/>
    <w:semiHidden/>
    <w:unhideWhenUsed/>
    <w:rsid w:val="00A161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6120"/>
  </w:style>
  <w:style w:type="paragraph" w:styleId="BalloonText">
    <w:name w:val="Balloon Text"/>
    <w:basedOn w:val="Normal"/>
    <w:link w:val="BalloonTextChar"/>
    <w:uiPriority w:val="99"/>
    <w:semiHidden/>
    <w:unhideWhenUsed/>
    <w:rsid w:val="00A16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1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6083088">
      <w:bodyDiv w:val="1"/>
      <w:marLeft w:val="0"/>
      <w:marRight w:val="0"/>
      <w:marTop w:val="0"/>
      <w:marBottom w:val="0"/>
      <w:divBdr>
        <w:top w:val="none" w:sz="0" w:space="0" w:color="auto"/>
        <w:left w:val="none" w:sz="0" w:space="0" w:color="auto"/>
        <w:bottom w:val="none" w:sz="0" w:space="0" w:color="auto"/>
        <w:right w:val="none" w:sz="0" w:space="0" w:color="auto"/>
      </w:divBdr>
      <w:divsChild>
        <w:div w:id="602151895">
          <w:marLeft w:val="0"/>
          <w:marRight w:val="0"/>
          <w:marTop w:val="0"/>
          <w:marBottom w:val="0"/>
          <w:divBdr>
            <w:top w:val="none" w:sz="0" w:space="0" w:color="auto"/>
            <w:left w:val="none" w:sz="0" w:space="0" w:color="auto"/>
            <w:bottom w:val="none" w:sz="0" w:space="0" w:color="auto"/>
            <w:right w:val="none" w:sz="0" w:space="0" w:color="auto"/>
          </w:divBdr>
          <w:divsChild>
            <w:div w:id="2074429583">
              <w:marLeft w:val="0"/>
              <w:marRight w:val="0"/>
              <w:marTop w:val="0"/>
              <w:marBottom w:val="0"/>
              <w:divBdr>
                <w:top w:val="none" w:sz="0" w:space="0" w:color="auto"/>
                <w:left w:val="none" w:sz="0" w:space="0" w:color="auto"/>
                <w:bottom w:val="none" w:sz="0" w:space="0" w:color="auto"/>
                <w:right w:val="none" w:sz="0" w:space="0" w:color="auto"/>
              </w:divBdr>
              <w:divsChild>
                <w:div w:id="1391464889">
                  <w:marLeft w:val="0"/>
                  <w:marRight w:val="0"/>
                  <w:marTop w:val="0"/>
                  <w:marBottom w:val="0"/>
                  <w:divBdr>
                    <w:top w:val="none" w:sz="0" w:space="0" w:color="auto"/>
                    <w:left w:val="none" w:sz="0" w:space="0" w:color="auto"/>
                    <w:bottom w:val="none" w:sz="0" w:space="0" w:color="auto"/>
                    <w:right w:val="none" w:sz="0" w:space="0" w:color="auto"/>
                  </w:divBdr>
                  <w:divsChild>
                    <w:div w:id="1019502114">
                      <w:marLeft w:val="0"/>
                      <w:marRight w:val="0"/>
                      <w:marTop w:val="0"/>
                      <w:marBottom w:val="0"/>
                      <w:divBdr>
                        <w:top w:val="none" w:sz="0" w:space="0" w:color="auto"/>
                        <w:left w:val="none" w:sz="0" w:space="0" w:color="auto"/>
                        <w:bottom w:val="none" w:sz="0" w:space="0" w:color="auto"/>
                        <w:right w:val="none" w:sz="0" w:space="0" w:color="auto"/>
                      </w:divBdr>
                      <w:divsChild>
                        <w:div w:id="787817039">
                          <w:marLeft w:val="0"/>
                          <w:marRight w:val="0"/>
                          <w:marTop w:val="0"/>
                          <w:marBottom w:val="400"/>
                          <w:divBdr>
                            <w:top w:val="none" w:sz="0" w:space="0" w:color="auto"/>
                            <w:left w:val="none" w:sz="0" w:space="0" w:color="auto"/>
                            <w:bottom w:val="none" w:sz="0" w:space="0" w:color="auto"/>
                            <w:right w:val="none" w:sz="0" w:space="0" w:color="auto"/>
                          </w:divBdr>
                          <w:divsChild>
                            <w:div w:id="109093022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267598">
      <w:bodyDiv w:val="1"/>
      <w:marLeft w:val="0"/>
      <w:marRight w:val="0"/>
      <w:marTop w:val="0"/>
      <w:marBottom w:val="0"/>
      <w:divBdr>
        <w:top w:val="none" w:sz="0" w:space="0" w:color="auto"/>
        <w:left w:val="none" w:sz="0" w:space="0" w:color="auto"/>
        <w:bottom w:val="none" w:sz="0" w:space="0" w:color="auto"/>
        <w:right w:val="none" w:sz="0" w:space="0" w:color="auto"/>
      </w:divBdr>
      <w:divsChild>
        <w:div w:id="1808427247">
          <w:marLeft w:val="0"/>
          <w:marRight w:val="0"/>
          <w:marTop w:val="0"/>
          <w:marBottom w:val="0"/>
          <w:divBdr>
            <w:top w:val="none" w:sz="0" w:space="0" w:color="auto"/>
            <w:left w:val="none" w:sz="0" w:space="0" w:color="auto"/>
            <w:bottom w:val="none" w:sz="0" w:space="0" w:color="auto"/>
            <w:right w:val="none" w:sz="0" w:space="0" w:color="auto"/>
          </w:divBdr>
          <w:divsChild>
            <w:div w:id="1841190187">
              <w:marLeft w:val="0"/>
              <w:marRight w:val="0"/>
              <w:marTop w:val="0"/>
              <w:marBottom w:val="0"/>
              <w:divBdr>
                <w:top w:val="none" w:sz="0" w:space="0" w:color="auto"/>
                <w:left w:val="none" w:sz="0" w:space="0" w:color="auto"/>
                <w:bottom w:val="none" w:sz="0" w:space="0" w:color="auto"/>
                <w:right w:val="none" w:sz="0" w:space="0" w:color="auto"/>
              </w:divBdr>
              <w:divsChild>
                <w:div w:id="484010928">
                  <w:marLeft w:val="0"/>
                  <w:marRight w:val="0"/>
                  <w:marTop w:val="0"/>
                  <w:marBottom w:val="0"/>
                  <w:divBdr>
                    <w:top w:val="none" w:sz="0" w:space="0" w:color="auto"/>
                    <w:left w:val="none" w:sz="0" w:space="0" w:color="auto"/>
                    <w:bottom w:val="none" w:sz="0" w:space="0" w:color="auto"/>
                    <w:right w:val="none" w:sz="0" w:space="0" w:color="auto"/>
                  </w:divBdr>
                  <w:divsChild>
                    <w:div w:id="1475172035">
                      <w:marLeft w:val="0"/>
                      <w:marRight w:val="0"/>
                      <w:marTop w:val="0"/>
                      <w:marBottom w:val="0"/>
                      <w:divBdr>
                        <w:top w:val="none" w:sz="0" w:space="0" w:color="auto"/>
                        <w:left w:val="none" w:sz="0" w:space="0" w:color="auto"/>
                        <w:bottom w:val="none" w:sz="0" w:space="0" w:color="auto"/>
                        <w:right w:val="none" w:sz="0" w:space="0" w:color="auto"/>
                      </w:divBdr>
                      <w:divsChild>
                        <w:div w:id="1997343323">
                          <w:marLeft w:val="0"/>
                          <w:marRight w:val="0"/>
                          <w:marTop w:val="0"/>
                          <w:marBottom w:val="400"/>
                          <w:divBdr>
                            <w:top w:val="none" w:sz="0" w:space="0" w:color="auto"/>
                            <w:left w:val="none" w:sz="0" w:space="0" w:color="auto"/>
                            <w:bottom w:val="none" w:sz="0" w:space="0" w:color="auto"/>
                            <w:right w:val="none" w:sz="0" w:space="0" w:color="auto"/>
                          </w:divBdr>
                          <w:divsChild>
                            <w:div w:id="171921614">
                              <w:marLeft w:val="0"/>
                              <w:marRight w:val="0"/>
                              <w:marTop w:val="0"/>
                              <w:marBottom w:val="0"/>
                              <w:divBdr>
                                <w:top w:val="none" w:sz="0" w:space="0" w:color="auto"/>
                                <w:left w:val="none" w:sz="0" w:space="0" w:color="auto"/>
                                <w:bottom w:val="none" w:sz="0" w:space="0" w:color="auto"/>
                                <w:right w:val="none" w:sz="0" w:space="0" w:color="auto"/>
                              </w:divBdr>
                            </w:div>
                            <w:div w:id="506793398">
                              <w:marLeft w:val="360"/>
                              <w:marRight w:val="0"/>
                              <w:marTop w:val="0"/>
                              <w:marBottom w:val="0"/>
                              <w:divBdr>
                                <w:top w:val="none" w:sz="0" w:space="0" w:color="auto"/>
                                <w:left w:val="none" w:sz="0" w:space="0" w:color="auto"/>
                                <w:bottom w:val="none" w:sz="0" w:space="0" w:color="auto"/>
                                <w:right w:val="none" w:sz="0" w:space="0" w:color="auto"/>
                              </w:divBdr>
                            </w:div>
                            <w:div w:id="199129221">
                              <w:marLeft w:val="360"/>
                              <w:marRight w:val="0"/>
                              <w:marTop w:val="0"/>
                              <w:marBottom w:val="0"/>
                              <w:divBdr>
                                <w:top w:val="none" w:sz="0" w:space="0" w:color="auto"/>
                                <w:left w:val="none" w:sz="0" w:space="0" w:color="auto"/>
                                <w:bottom w:val="none" w:sz="0" w:space="0" w:color="auto"/>
                                <w:right w:val="none" w:sz="0" w:space="0" w:color="auto"/>
                              </w:divBdr>
                            </w:div>
                            <w:div w:id="524442149">
                              <w:marLeft w:val="360"/>
                              <w:marRight w:val="0"/>
                              <w:marTop w:val="0"/>
                              <w:marBottom w:val="0"/>
                              <w:divBdr>
                                <w:top w:val="none" w:sz="0" w:space="0" w:color="auto"/>
                                <w:left w:val="none" w:sz="0" w:space="0" w:color="auto"/>
                                <w:bottom w:val="none" w:sz="0" w:space="0" w:color="auto"/>
                                <w:right w:val="none" w:sz="0" w:space="0" w:color="auto"/>
                              </w:divBdr>
                            </w:div>
                            <w:div w:id="1446191336">
                              <w:marLeft w:val="720"/>
                              <w:marRight w:val="0"/>
                              <w:marTop w:val="0"/>
                              <w:marBottom w:val="0"/>
                              <w:divBdr>
                                <w:top w:val="none" w:sz="0" w:space="0" w:color="auto"/>
                                <w:left w:val="none" w:sz="0" w:space="0" w:color="auto"/>
                                <w:bottom w:val="none" w:sz="0" w:space="0" w:color="auto"/>
                                <w:right w:val="none" w:sz="0" w:space="0" w:color="auto"/>
                              </w:divBdr>
                            </w:div>
                            <w:div w:id="1690715987">
                              <w:marLeft w:val="360"/>
                              <w:marRight w:val="0"/>
                              <w:marTop w:val="0"/>
                              <w:marBottom w:val="0"/>
                              <w:divBdr>
                                <w:top w:val="none" w:sz="0" w:space="0" w:color="auto"/>
                                <w:left w:val="none" w:sz="0" w:space="0" w:color="auto"/>
                                <w:bottom w:val="none" w:sz="0" w:space="0" w:color="auto"/>
                                <w:right w:val="none" w:sz="0" w:space="0" w:color="auto"/>
                              </w:divBdr>
                            </w:div>
                            <w:div w:id="1790467476">
                              <w:marLeft w:val="720"/>
                              <w:marRight w:val="0"/>
                              <w:marTop w:val="0"/>
                              <w:marBottom w:val="0"/>
                              <w:divBdr>
                                <w:top w:val="none" w:sz="0" w:space="0" w:color="auto"/>
                                <w:left w:val="none" w:sz="0" w:space="0" w:color="auto"/>
                                <w:bottom w:val="none" w:sz="0" w:space="0" w:color="auto"/>
                                <w:right w:val="none" w:sz="0" w:space="0" w:color="auto"/>
                              </w:divBdr>
                            </w:div>
                            <w:div w:id="463080864">
                              <w:marLeft w:val="360"/>
                              <w:marRight w:val="0"/>
                              <w:marTop w:val="0"/>
                              <w:marBottom w:val="0"/>
                              <w:divBdr>
                                <w:top w:val="none" w:sz="0" w:space="0" w:color="auto"/>
                                <w:left w:val="none" w:sz="0" w:space="0" w:color="auto"/>
                                <w:bottom w:val="none" w:sz="0" w:space="0" w:color="auto"/>
                                <w:right w:val="none" w:sz="0" w:space="0" w:color="auto"/>
                              </w:divBdr>
                            </w:div>
                            <w:div w:id="1096902382">
                              <w:marLeft w:val="360"/>
                              <w:marRight w:val="0"/>
                              <w:marTop w:val="0"/>
                              <w:marBottom w:val="0"/>
                              <w:divBdr>
                                <w:top w:val="none" w:sz="0" w:space="0" w:color="auto"/>
                                <w:left w:val="none" w:sz="0" w:space="0" w:color="auto"/>
                                <w:bottom w:val="none" w:sz="0" w:space="0" w:color="auto"/>
                                <w:right w:val="none" w:sz="0" w:space="0" w:color="auto"/>
                              </w:divBdr>
                            </w:div>
                            <w:div w:id="1661694094">
                              <w:marLeft w:val="360"/>
                              <w:marRight w:val="0"/>
                              <w:marTop w:val="0"/>
                              <w:marBottom w:val="0"/>
                              <w:divBdr>
                                <w:top w:val="none" w:sz="0" w:space="0" w:color="auto"/>
                                <w:left w:val="none" w:sz="0" w:space="0" w:color="auto"/>
                                <w:bottom w:val="none" w:sz="0" w:space="0" w:color="auto"/>
                                <w:right w:val="none" w:sz="0" w:space="0" w:color="auto"/>
                              </w:divBdr>
                            </w:div>
                            <w:div w:id="562448226">
                              <w:marLeft w:val="360"/>
                              <w:marRight w:val="0"/>
                              <w:marTop w:val="0"/>
                              <w:marBottom w:val="0"/>
                              <w:divBdr>
                                <w:top w:val="none" w:sz="0" w:space="0" w:color="auto"/>
                                <w:left w:val="none" w:sz="0" w:space="0" w:color="auto"/>
                                <w:bottom w:val="none" w:sz="0" w:space="0" w:color="auto"/>
                                <w:right w:val="none" w:sz="0" w:space="0" w:color="auto"/>
                              </w:divBdr>
                            </w:div>
                            <w:div w:id="537746175">
                              <w:marLeft w:val="360"/>
                              <w:marRight w:val="0"/>
                              <w:marTop w:val="0"/>
                              <w:marBottom w:val="0"/>
                              <w:divBdr>
                                <w:top w:val="none" w:sz="0" w:space="0" w:color="auto"/>
                                <w:left w:val="none" w:sz="0" w:space="0" w:color="auto"/>
                                <w:bottom w:val="none" w:sz="0" w:space="0" w:color="auto"/>
                                <w:right w:val="none" w:sz="0" w:space="0" w:color="auto"/>
                              </w:divBdr>
                            </w:div>
                            <w:div w:id="128597986">
                              <w:marLeft w:val="720"/>
                              <w:marRight w:val="0"/>
                              <w:marTop w:val="0"/>
                              <w:marBottom w:val="0"/>
                              <w:divBdr>
                                <w:top w:val="none" w:sz="0" w:space="0" w:color="auto"/>
                                <w:left w:val="none" w:sz="0" w:space="0" w:color="auto"/>
                                <w:bottom w:val="none" w:sz="0" w:space="0" w:color="auto"/>
                                <w:right w:val="none" w:sz="0" w:space="0" w:color="auto"/>
                              </w:divBdr>
                            </w:div>
                            <w:div w:id="1534153353">
                              <w:marLeft w:val="360"/>
                              <w:marRight w:val="0"/>
                              <w:marTop w:val="0"/>
                              <w:marBottom w:val="0"/>
                              <w:divBdr>
                                <w:top w:val="none" w:sz="0" w:space="0" w:color="auto"/>
                                <w:left w:val="none" w:sz="0" w:space="0" w:color="auto"/>
                                <w:bottom w:val="none" w:sz="0" w:space="0" w:color="auto"/>
                                <w:right w:val="none" w:sz="0" w:space="0" w:color="auto"/>
                              </w:divBdr>
                            </w:div>
                            <w:div w:id="1687291583">
                              <w:marLeft w:val="360"/>
                              <w:marRight w:val="0"/>
                              <w:marTop w:val="0"/>
                              <w:marBottom w:val="0"/>
                              <w:divBdr>
                                <w:top w:val="none" w:sz="0" w:space="0" w:color="auto"/>
                                <w:left w:val="none" w:sz="0" w:space="0" w:color="auto"/>
                                <w:bottom w:val="none" w:sz="0" w:space="0" w:color="auto"/>
                                <w:right w:val="none" w:sz="0" w:space="0" w:color="auto"/>
                              </w:divBdr>
                            </w:div>
                            <w:div w:id="1643344732">
                              <w:marLeft w:val="360"/>
                              <w:marRight w:val="0"/>
                              <w:marTop w:val="0"/>
                              <w:marBottom w:val="0"/>
                              <w:divBdr>
                                <w:top w:val="none" w:sz="0" w:space="0" w:color="auto"/>
                                <w:left w:val="none" w:sz="0" w:space="0" w:color="auto"/>
                                <w:bottom w:val="none" w:sz="0" w:space="0" w:color="auto"/>
                                <w:right w:val="none" w:sz="0" w:space="0" w:color="auto"/>
                              </w:divBdr>
                            </w:div>
                            <w:div w:id="993224361">
                              <w:marLeft w:val="360"/>
                              <w:marRight w:val="0"/>
                              <w:marTop w:val="0"/>
                              <w:marBottom w:val="0"/>
                              <w:divBdr>
                                <w:top w:val="none" w:sz="0" w:space="0" w:color="auto"/>
                                <w:left w:val="none" w:sz="0" w:space="0" w:color="auto"/>
                                <w:bottom w:val="none" w:sz="0" w:space="0" w:color="auto"/>
                                <w:right w:val="none" w:sz="0" w:space="0" w:color="auto"/>
                              </w:divBdr>
                            </w:div>
                            <w:div w:id="9570324">
                              <w:marLeft w:val="360"/>
                              <w:marRight w:val="0"/>
                              <w:marTop w:val="0"/>
                              <w:marBottom w:val="0"/>
                              <w:divBdr>
                                <w:top w:val="none" w:sz="0" w:space="0" w:color="auto"/>
                                <w:left w:val="none" w:sz="0" w:space="0" w:color="auto"/>
                                <w:bottom w:val="none" w:sz="0" w:space="0" w:color="auto"/>
                                <w:right w:val="none" w:sz="0" w:space="0" w:color="auto"/>
                              </w:divBdr>
                            </w:div>
                            <w:div w:id="69424509">
                              <w:marLeft w:val="360"/>
                              <w:marRight w:val="0"/>
                              <w:marTop w:val="0"/>
                              <w:marBottom w:val="0"/>
                              <w:divBdr>
                                <w:top w:val="none" w:sz="0" w:space="0" w:color="auto"/>
                                <w:left w:val="none" w:sz="0" w:space="0" w:color="auto"/>
                                <w:bottom w:val="none" w:sz="0" w:space="0" w:color="auto"/>
                                <w:right w:val="none" w:sz="0" w:space="0" w:color="auto"/>
                              </w:divBdr>
                            </w:div>
                            <w:div w:id="1169491206">
                              <w:marLeft w:val="360"/>
                              <w:marRight w:val="0"/>
                              <w:marTop w:val="0"/>
                              <w:marBottom w:val="0"/>
                              <w:divBdr>
                                <w:top w:val="none" w:sz="0" w:space="0" w:color="auto"/>
                                <w:left w:val="none" w:sz="0" w:space="0" w:color="auto"/>
                                <w:bottom w:val="none" w:sz="0" w:space="0" w:color="auto"/>
                                <w:right w:val="none" w:sz="0" w:space="0" w:color="auto"/>
                              </w:divBdr>
                            </w:div>
                            <w:div w:id="1071344100">
                              <w:marLeft w:val="360"/>
                              <w:marRight w:val="0"/>
                              <w:marTop w:val="0"/>
                              <w:marBottom w:val="0"/>
                              <w:divBdr>
                                <w:top w:val="none" w:sz="0" w:space="0" w:color="auto"/>
                                <w:left w:val="none" w:sz="0" w:space="0" w:color="auto"/>
                                <w:bottom w:val="none" w:sz="0" w:space="0" w:color="auto"/>
                                <w:right w:val="none" w:sz="0" w:space="0" w:color="auto"/>
                              </w:divBdr>
                            </w:div>
                            <w:div w:id="1961952370">
                              <w:marLeft w:val="360"/>
                              <w:marRight w:val="0"/>
                              <w:marTop w:val="0"/>
                              <w:marBottom w:val="0"/>
                              <w:divBdr>
                                <w:top w:val="none" w:sz="0" w:space="0" w:color="auto"/>
                                <w:left w:val="none" w:sz="0" w:space="0" w:color="auto"/>
                                <w:bottom w:val="none" w:sz="0" w:space="0" w:color="auto"/>
                                <w:right w:val="none" w:sz="0" w:space="0" w:color="auto"/>
                              </w:divBdr>
                            </w:div>
                            <w:div w:id="68885626">
                              <w:marLeft w:val="360"/>
                              <w:marRight w:val="0"/>
                              <w:marTop w:val="0"/>
                              <w:marBottom w:val="0"/>
                              <w:divBdr>
                                <w:top w:val="none" w:sz="0" w:space="0" w:color="auto"/>
                                <w:left w:val="none" w:sz="0" w:space="0" w:color="auto"/>
                                <w:bottom w:val="none" w:sz="0" w:space="0" w:color="auto"/>
                                <w:right w:val="none" w:sz="0" w:space="0" w:color="auto"/>
                              </w:divBdr>
                            </w:div>
                            <w:div w:id="55395435">
                              <w:marLeft w:val="360"/>
                              <w:marRight w:val="0"/>
                              <w:marTop w:val="0"/>
                              <w:marBottom w:val="0"/>
                              <w:divBdr>
                                <w:top w:val="none" w:sz="0" w:space="0" w:color="auto"/>
                                <w:left w:val="none" w:sz="0" w:space="0" w:color="auto"/>
                                <w:bottom w:val="none" w:sz="0" w:space="0" w:color="auto"/>
                                <w:right w:val="none" w:sz="0" w:space="0" w:color="auto"/>
                              </w:divBdr>
                            </w:div>
                            <w:div w:id="1674990898">
                              <w:marLeft w:val="360"/>
                              <w:marRight w:val="0"/>
                              <w:marTop w:val="0"/>
                              <w:marBottom w:val="0"/>
                              <w:divBdr>
                                <w:top w:val="none" w:sz="0" w:space="0" w:color="auto"/>
                                <w:left w:val="none" w:sz="0" w:space="0" w:color="auto"/>
                                <w:bottom w:val="none" w:sz="0" w:space="0" w:color="auto"/>
                                <w:right w:val="none" w:sz="0" w:space="0" w:color="auto"/>
                              </w:divBdr>
                            </w:div>
                            <w:div w:id="18537173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dc:creator>
  <cp:lastModifiedBy>df1100</cp:lastModifiedBy>
  <cp:revision>3</cp:revision>
  <dcterms:created xsi:type="dcterms:W3CDTF">2010-10-26T16:50:00Z</dcterms:created>
  <dcterms:modified xsi:type="dcterms:W3CDTF">2010-10-26T16:52:00Z</dcterms:modified>
</cp:coreProperties>
</file>