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BE2" w:rsidRPr="00D60EE5" w:rsidRDefault="00440BE2" w:rsidP="00D60EE5">
      <w:pPr>
        <w:pStyle w:val="NoSpacing"/>
      </w:pPr>
      <w:r w:rsidRPr="00D60EE5">
        <w:t>*This will be electronic</w:t>
      </w:r>
      <w:r w:rsidR="00853E45" w:rsidRPr="00D60EE5">
        <w:t xml:space="preserve"> &amp; the IRB approval number will be added upon approval. </w:t>
      </w:r>
    </w:p>
    <w:p w:rsidR="00440BE2" w:rsidRPr="00D60EE5" w:rsidRDefault="00440BE2" w:rsidP="00D60EE5">
      <w:pPr>
        <w:pStyle w:val="NoSpacing"/>
        <w:jc w:val="center"/>
        <w:rPr>
          <w:b/>
        </w:rPr>
      </w:pPr>
      <w:r w:rsidRPr="00D60EE5">
        <w:rPr>
          <w:b/>
        </w:rPr>
        <w:t>Consent Form</w:t>
      </w:r>
    </w:p>
    <w:p w:rsidR="00440BE2" w:rsidRDefault="00440BE2" w:rsidP="00440BE2">
      <w:pPr>
        <w:spacing w:line="240" w:lineRule="auto"/>
        <w:ind w:firstLine="720"/>
      </w:pPr>
      <w:r>
        <w:t xml:space="preserve">You are invited to voluntarily participate in a confidential research survey regarding Health Education and/or Health Promotion faculty perceptions of alcohol policies and drinking behaviors on and around your university’s campus.  The lead researcher for this study is Janelle K. Hibbing of the Department of Health, Physical Education and Recreation in the Health Education program at Texas State University-San Marcos.  If you have any questions Janelle can be contacted by phone at 512-245-4373 or via email at </w:t>
      </w:r>
      <w:hyperlink r:id="rId5" w:history="1">
        <w:r w:rsidRPr="00EA092C">
          <w:rPr>
            <w:rStyle w:val="Hyperlink"/>
          </w:rPr>
          <w:t>jh1844@txstate.edu</w:t>
        </w:r>
      </w:hyperlink>
      <w:r>
        <w:t xml:space="preserve">.  This thesis projects is being overseen by Dr. Kelly Wilson and she can be contacted at 512-417-5919 or via email at </w:t>
      </w:r>
      <w:ins w:id="0" w:author="Instructional Technologies Support" w:date="2009-03-25T18:24:00Z">
        <w:r w:rsidR="00DE653C">
          <w:fldChar w:fldCharType="begin"/>
        </w:r>
        <w:r w:rsidR="00A21504">
          <w:instrText xml:space="preserve"> HYPERLINK "mailto:</w:instrText>
        </w:r>
      </w:ins>
      <w:r w:rsidR="00A21504">
        <w:instrText>kw25@txstate.edu</w:instrText>
      </w:r>
      <w:ins w:id="1" w:author="Instructional Technologies Support" w:date="2009-03-25T18:24:00Z">
        <w:r w:rsidR="00A21504">
          <w:instrText xml:space="preserve">" </w:instrText>
        </w:r>
        <w:r w:rsidR="00DE653C">
          <w:fldChar w:fldCharType="separate"/>
        </w:r>
      </w:ins>
      <w:r w:rsidR="00A21504" w:rsidRPr="00202F84">
        <w:rPr>
          <w:rStyle w:val="Hyperlink"/>
        </w:rPr>
        <w:t>kw25@txstate.edu</w:t>
      </w:r>
      <w:ins w:id="2" w:author="Instructional Technologies Support" w:date="2009-03-25T18:24:00Z">
        <w:r w:rsidR="00DE653C">
          <w:fldChar w:fldCharType="end"/>
        </w:r>
      </w:ins>
      <w:r>
        <w:t>.</w:t>
      </w:r>
      <w:r w:rsidR="00A21504">
        <w:t xml:space="preserve">  Pertinent questions about the research, research participants’ rights, and/or research-related injuries to participants should be directed to the IRB chair, Dr. Jon </w:t>
      </w:r>
      <w:proofErr w:type="spellStart"/>
      <w:r w:rsidR="00A21504">
        <w:t>Lasser</w:t>
      </w:r>
      <w:proofErr w:type="spellEnd"/>
      <w:r w:rsidR="00A21504">
        <w:t xml:space="preserve"> (512-245-3413 – </w:t>
      </w:r>
      <w:hyperlink r:id="rId6" w:history="1">
        <w:r w:rsidR="00A21504" w:rsidRPr="00202F84">
          <w:rPr>
            <w:rStyle w:val="Hyperlink"/>
          </w:rPr>
          <w:t>lasser@txstate.edu</w:t>
        </w:r>
      </w:hyperlink>
      <w:r w:rsidR="00A21504">
        <w:t xml:space="preserve">, or to Ms. Becky </w:t>
      </w:r>
      <w:proofErr w:type="spellStart"/>
      <w:r w:rsidR="00A21504">
        <w:t>Northcut</w:t>
      </w:r>
      <w:proofErr w:type="spellEnd"/>
      <w:r w:rsidR="00A21504">
        <w:t>, Compliance Specialist (512-245-2102).</w:t>
      </w:r>
    </w:p>
    <w:p w:rsidR="00440BE2" w:rsidRDefault="00440BE2" w:rsidP="00440BE2">
      <w:pPr>
        <w:spacing w:line="240" w:lineRule="auto"/>
        <w:ind w:firstLine="720"/>
      </w:pPr>
      <w:r>
        <w:t>The purpose of the research project is to provide an understanding of health education faculty attitudes about and perceptions of alcohol policies and drinking behaviors among students at the top 10 universities (by enrollment) in Texas.  You have been invited to participate because you teach health education or health promotion (or a similar subject) at your university and will be able to give valuable insight on this matter.</w:t>
      </w:r>
    </w:p>
    <w:p w:rsidR="00440BE2" w:rsidRDefault="005462C3" w:rsidP="00440BE2">
      <w:pPr>
        <w:spacing w:line="240" w:lineRule="auto"/>
        <w:ind w:firstLine="720"/>
        <w:rPr>
          <w:ins w:id="3" w:author="Instructional Technologies Support" w:date="2009-03-25T18:16:00Z"/>
        </w:rPr>
      </w:pPr>
      <w:r>
        <w:t xml:space="preserve">Enclosed is a link to an online survey which will take no more than 20 minutes to complete.  </w:t>
      </w:r>
      <w:r w:rsidR="00440BE2">
        <w:t xml:space="preserve">All data collected for this thesis project will remain confidential.  Should you decide to participate, your responses will be linked to your email address, only to let us know who has responded.  Your answers will not be connected to your name.  You have the right to refuse to participate or withdraw your participation at any time for any reason. </w:t>
      </w:r>
      <w:r>
        <w:t xml:space="preserve"> </w:t>
      </w:r>
    </w:p>
    <w:p w:rsidR="00853E45" w:rsidRDefault="00440BE2" w:rsidP="00853E45">
      <w:pPr>
        <w:spacing w:line="240" w:lineRule="auto"/>
        <w:ind w:firstLine="720"/>
      </w:pPr>
      <w:r>
        <w:t xml:space="preserve">There are no risks of physical or psychological harm associated with your participation in this survey.  </w:t>
      </w:r>
      <w:r w:rsidR="00853E45">
        <w:t xml:space="preserve">Benefits that may be gained are ideas on interventions, preventative measures for drinking behaviors, or improvements in alcohol policy on your respective campus.  One participant will be randomly selected (by their email address) to win an IPod shuffle.  This person will be contacted via email by the researcher.  Please contact the researchers or your campus’ Alcohol Resource Center if you have any questions or concerns.   </w:t>
      </w:r>
    </w:p>
    <w:p w:rsidR="0083407E" w:rsidRDefault="00440BE2" w:rsidP="0083407E">
      <w:pPr>
        <w:pStyle w:val="NoSpacing"/>
        <w:ind w:firstLine="720"/>
      </w:pPr>
      <w:r>
        <w:t xml:space="preserve">Your responses will be held confidential and will not be revealed to anyone other than the researchers under any circumstances.  </w:t>
      </w:r>
      <w:r w:rsidR="00853E45">
        <w:t xml:space="preserve">Data will be kept no longer than one year in the secure SPSS database of Texas State University-San Marcos.  </w:t>
      </w:r>
      <w:r>
        <w:t xml:space="preserve">The results of this confidential survey will be used as data as part of a master level thesis and will likely </w:t>
      </w:r>
      <w:proofErr w:type="gramStart"/>
      <w:r>
        <w:t>be</w:t>
      </w:r>
      <w:proofErr w:type="gramEnd"/>
      <w:r>
        <w:t xml:space="preserve"> published in an academic journal.</w:t>
      </w:r>
      <w:r w:rsidR="00853E45">
        <w:t xml:space="preserve">  A summary of findings will be provided to you upon completion of the study if requested.  Please contact Janelle Hibbing or Dr. Kelly Wilson at the above contact information if you would like to obtain the results.</w:t>
      </w:r>
      <w:r w:rsidR="0083407E" w:rsidRPr="0083407E">
        <w:t xml:space="preserve"> </w:t>
      </w:r>
      <w:r w:rsidR="0083407E">
        <w:t>Please print this form for your records.</w:t>
      </w:r>
      <w:r w:rsidR="0083407E">
        <w:t xml:space="preserve">  Thank you for your time and consideration.  Sincerely,</w:t>
      </w:r>
    </w:p>
    <w:p w:rsidR="0083407E" w:rsidRDefault="0083407E" w:rsidP="0083407E">
      <w:pPr>
        <w:spacing w:line="240" w:lineRule="auto"/>
      </w:pPr>
    </w:p>
    <w:p w:rsidR="00440BE2" w:rsidRDefault="0083407E" w:rsidP="0083407E">
      <w:pPr>
        <w:spacing w:line="240" w:lineRule="auto"/>
      </w:pPr>
      <w:r>
        <w:t>Janelle K. Hibbing</w:t>
      </w:r>
      <w:r w:rsidR="00440BE2">
        <w:t xml:space="preserve">  </w:t>
      </w:r>
      <w:r w:rsidR="00853E45">
        <w:t xml:space="preserve"> </w:t>
      </w:r>
    </w:p>
    <w:p w:rsidR="00853E45" w:rsidRDefault="00853E45" w:rsidP="00440BE2">
      <w:pPr>
        <w:spacing w:line="240" w:lineRule="auto"/>
        <w:ind w:firstLine="720"/>
      </w:pPr>
    </w:p>
    <w:p w:rsidR="00D60EE5" w:rsidDel="00D60EE5" w:rsidRDefault="00D60EE5" w:rsidP="00440BE2">
      <w:pPr>
        <w:rPr>
          <w:del w:id="4" w:author="Janelle" w:date="2009-03-25T22:31:00Z"/>
        </w:rPr>
      </w:pPr>
      <w:r>
        <w:t xml:space="preserve">By typing my name below, I signify that I fully understand the consent form and its contents and agree to participate in this study. </w:t>
      </w:r>
    </w:p>
    <w:p w:rsidR="00000000" w:rsidRDefault="00D60EE5">
      <w:pPr>
        <w:pStyle w:val="NoSpacing"/>
      </w:pPr>
      <w:r>
        <w:t>____________________</w:t>
      </w:r>
    </w:p>
    <w:p w:rsidR="00D60EE5" w:rsidRDefault="00D60EE5" w:rsidP="00D60EE5">
      <w:pPr>
        <w:pStyle w:val="NoSpacing"/>
      </w:pPr>
      <w:r>
        <w:t>Your name</w:t>
      </w:r>
    </w:p>
    <w:sectPr w:rsidR="00D60EE5" w:rsidSect="00670C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3422"/>
    <w:rsid w:val="00186092"/>
    <w:rsid w:val="001B0637"/>
    <w:rsid w:val="00283422"/>
    <w:rsid w:val="00357028"/>
    <w:rsid w:val="00361D4E"/>
    <w:rsid w:val="003C3E30"/>
    <w:rsid w:val="00440BE2"/>
    <w:rsid w:val="004B61C2"/>
    <w:rsid w:val="005462C3"/>
    <w:rsid w:val="005C7266"/>
    <w:rsid w:val="005D3027"/>
    <w:rsid w:val="00670CFF"/>
    <w:rsid w:val="0067368C"/>
    <w:rsid w:val="00690813"/>
    <w:rsid w:val="007D5FFB"/>
    <w:rsid w:val="00807496"/>
    <w:rsid w:val="0083407E"/>
    <w:rsid w:val="00853E45"/>
    <w:rsid w:val="00884BD9"/>
    <w:rsid w:val="00942806"/>
    <w:rsid w:val="00A21504"/>
    <w:rsid w:val="00A5535D"/>
    <w:rsid w:val="00C000E4"/>
    <w:rsid w:val="00C45B8A"/>
    <w:rsid w:val="00D60EE5"/>
    <w:rsid w:val="00DB69F8"/>
    <w:rsid w:val="00DE653C"/>
    <w:rsid w:val="00E06EEC"/>
    <w:rsid w:val="00F70A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BE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69F8"/>
    <w:rPr>
      <w:color w:val="0000FF" w:themeColor="hyperlink"/>
      <w:u w:val="single"/>
    </w:rPr>
  </w:style>
  <w:style w:type="character" w:styleId="CommentReference">
    <w:name w:val="annotation reference"/>
    <w:basedOn w:val="DefaultParagraphFont"/>
    <w:uiPriority w:val="99"/>
    <w:semiHidden/>
    <w:unhideWhenUsed/>
    <w:rsid w:val="00440BE2"/>
    <w:rPr>
      <w:sz w:val="16"/>
      <w:szCs w:val="16"/>
    </w:rPr>
  </w:style>
  <w:style w:type="paragraph" w:styleId="CommentText">
    <w:name w:val="annotation text"/>
    <w:basedOn w:val="Normal"/>
    <w:link w:val="CommentTextChar"/>
    <w:uiPriority w:val="99"/>
    <w:semiHidden/>
    <w:unhideWhenUsed/>
    <w:rsid w:val="00440BE2"/>
    <w:pPr>
      <w:spacing w:line="240" w:lineRule="auto"/>
    </w:pPr>
    <w:rPr>
      <w:sz w:val="20"/>
      <w:szCs w:val="20"/>
    </w:rPr>
  </w:style>
  <w:style w:type="character" w:customStyle="1" w:styleId="CommentTextChar">
    <w:name w:val="Comment Text Char"/>
    <w:basedOn w:val="DefaultParagraphFont"/>
    <w:link w:val="CommentText"/>
    <w:uiPriority w:val="99"/>
    <w:semiHidden/>
    <w:rsid w:val="00440BE2"/>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440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BE2"/>
    <w:rPr>
      <w:rFonts w:ascii="Tahoma" w:eastAsia="Calibri" w:hAnsi="Tahoma" w:cs="Tahoma"/>
      <w:sz w:val="16"/>
      <w:szCs w:val="16"/>
    </w:rPr>
  </w:style>
  <w:style w:type="paragraph" w:styleId="NoSpacing">
    <w:name w:val="No Spacing"/>
    <w:uiPriority w:val="1"/>
    <w:qFormat/>
    <w:rsid w:val="00D60EE5"/>
    <w:pPr>
      <w:spacing w:after="0" w:line="240" w:lineRule="auto"/>
    </w:pPr>
    <w:rPr>
      <w:rFonts w:ascii="Calibri" w:eastAsia="Calibri" w:hAnsi="Calibri" w:cs="Times New Roman"/>
    </w:rPr>
  </w:style>
  <w:style w:type="paragraph" w:styleId="CommentSubject">
    <w:name w:val="annotation subject"/>
    <w:basedOn w:val="CommentText"/>
    <w:next w:val="CommentText"/>
    <w:link w:val="CommentSubjectChar"/>
    <w:uiPriority w:val="99"/>
    <w:semiHidden/>
    <w:unhideWhenUsed/>
    <w:rsid w:val="00D60EE5"/>
    <w:rPr>
      <w:b/>
      <w:bCs/>
    </w:rPr>
  </w:style>
  <w:style w:type="character" w:customStyle="1" w:styleId="CommentSubjectChar">
    <w:name w:val="Comment Subject Char"/>
    <w:basedOn w:val="CommentTextChar"/>
    <w:link w:val="CommentSubject"/>
    <w:uiPriority w:val="99"/>
    <w:semiHidden/>
    <w:rsid w:val="00D60EE5"/>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lasser@txstate.edu" TargetMode="External"/><Relationship Id="rId5" Type="http://schemas.openxmlformats.org/officeDocument/2006/relationships/hyperlink" Target="mailto:jh1844@tx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53117-881D-49B0-B67A-85F102512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Janelle</dc:creator>
  <cp:lastModifiedBy>jh1844</cp:lastModifiedBy>
  <cp:revision>2</cp:revision>
  <cp:lastPrinted>2009-03-06T02:11:00Z</cp:lastPrinted>
  <dcterms:created xsi:type="dcterms:W3CDTF">2009-03-26T19:09:00Z</dcterms:created>
  <dcterms:modified xsi:type="dcterms:W3CDTF">2009-03-26T19:09:00Z</dcterms:modified>
</cp:coreProperties>
</file>