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362B9" w:rsidRDefault="00C362B9" w:rsidP="00C362B9">
      <w:pPr>
        <w:jc w:val="center"/>
      </w:pPr>
      <w:r>
        <w:t>Interview Guide: Thesis</w:t>
      </w:r>
    </w:p>
    <w:p w:rsidR="00C362B9" w:rsidRPr="009446CF" w:rsidRDefault="00C362B9" w:rsidP="00C362B9">
      <w:pPr>
        <w:rPr>
          <w:rFonts w:ascii="Times New Roman" w:hAnsi="Times New Roman"/>
          <w:b/>
          <w:sz w:val="22"/>
        </w:rPr>
      </w:pPr>
      <w:r w:rsidRPr="009446CF">
        <w:rPr>
          <w:rFonts w:ascii="Times New Roman" w:hAnsi="Times New Roman"/>
          <w:b/>
          <w:sz w:val="22"/>
        </w:rPr>
        <w:t>I. Background Questions</w:t>
      </w:r>
    </w:p>
    <w:p w:rsidR="00C362B9" w:rsidRDefault="00C362B9" w:rsidP="00C362B9">
      <w:pPr>
        <w:rPr>
          <w:rFonts w:ascii="Times New Roman" w:hAnsi="Times New Roman"/>
          <w:sz w:val="22"/>
        </w:rPr>
      </w:pPr>
      <w:r w:rsidRPr="00C362B9">
        <w:rPr>
          <w:rFonts w:ascii="Times New Roman" w:hAnsi="Times New Roman"/>
          <w:sz w:val="22"/>
        </w:rPr>
        <w:t>When did you begin participating in outdoor recreation?</w:t>
      </w:r>
    </w:p>
    <w:p w:rsidR="002D3A80" w:rsidRDefault="002D3A80" w:rsidP="00C362B9">
      <w:pPr>
        <w:rPr>
          <w:rFonts w:ascii="Times New Roman" w:hAnsi="Times New Roman"/>
          <w:sz w:val="22"/>
        </w:rPr>
      </w:pPr>
    </w:p>
    <w:p w:rsidR="002D3A80" w:rsidRPr="00C362B9" w:rsidRDefault="002D3A80" w:rsidP="002D3A80">
      <w:pPr>
        <w:rPr>
          <w:rFonts w:ascii="Times New Roman" w:hAnsi="Times New Roman"/>
          <w:sz w:val="22"/>
        </w:rPr>
      </w:pPr>
      <w:r>
        <w:rPr>
          <w:rFonts w:ascii="Times New Roman" w:hAnsi="Times New Roman"/>
          <w:sz w:val="22"/>
        </w:rPr>
        <w:t>What race/ethnicity do you consider yourself?</w:t>
      </w:r>
    </w:p>
    <w:p w:rsidR="002D3A80" w:rsidRPr="00C362B9" w:rsidRDefault="002D3A80" w:rsidP="002D3A80">
      <w:pPr>
        <w:rPr>
          <w:rFonts w:ascii="Times New Roman" w:hAnsi="Times New Roman"/>
          <w:sz w:val="22"/>
        </w:rPr>
      </w:pPr>
    </w:p>
    <w:p w:rsidR="002D3A80" w:rsidRPr="00C362B9" w:rsidRDefault="002D3A80" w:rsidP="00C362B9">
      <w:pPr>
        <w:rPr>
          <w:rFonts w:ascii="Times New Roman" w:hAnsi="Times New Roman"/>
          <w:sz w:val="22"/>
        </w:rPr>
      </w:pPr>
      <w:r w:rsidRPr="00C362B9">
        <w:rPr>
          <w:rFonts w:ascii="Times New Roman" w:hAnsi="Times New Roman"/>
          <w:sz w:val="22"/>
        </w:rPr>
        <w:t>How long have you lived in Texas? What is your occupation? Education level?</w:t>
      </w:r>
    </w:p>
    <w:p w:rsidR="003A38FF" w:rsidRDefault="003A38FF" w:rsidP="00C362B9">
      <w:pPr>
        <w:rPr>
          <w:rFonts w:ascii="Times New Roman" w:hAnsi="Times New Roman"/>
          <w:sz w:val="22"/>
        </w:rPr>
      </w:pPr>
    </w:p>
    <w:p w:rsidR="00C362B9" w:rsidRPr="00C362B9" w:rsidRDefault="00C362B9" w:rsidP="00C362B9">
      <w:pPr>
        <w:rPr>
          <w:rFonts w:ascii="Times New Roman" w:hAnsi="Times New Roman"/>
          <w:sz w:val="22"/>
        </w:rPr>
      </w:pPr>
      <w:r w:rsidRPr="00C362B9">
        <w:rPr>
          <w:rFonts w:ascii="Times New Roman" w:hAnsi="Times New Roman"/>
          <w:sz w:val="22"/>
        </w:rPr>
        <w:t>How long have you been participating in member-based programs?  Is this your first member-based outdoor recreation program?  What motivated you to choose the center?</w:t>
      </w:r>
    </w:p>
    <w:p w:rsidR="00C362B9" w:rsidRPr="00C362B9" w:rsidRDefault="00C362B9" w:rsidP="00C362B9">
      <w:pPr>
        <w:rPr>
          <w:rFonts w:ascii="Times New Roman" w:hAnsi="Times New Roman"/>
          <w:sz w:val="22"/>
        </w:rPr>
      </w:pPr>
    </w:p>
    <w:p w:rsidR="00C362B9" w:rsidRPr="00C362B9" w:rsidRDefault="00C362B9" w:rsidP="00C362B9">
      <w:pPr>
        <w:rPr>
          <w:rFonts w:ascii="Times New Roman" w:hAnsi="Times New Roman"/>
          <w:sz w:val="22"/>
        </w:rPr>
      </w:pPr>
      <w:r w:rsidRPr="00C362B9">
        <w:rPr>
          <w:rFonts w:ascii="Times New Roman" w:hAnsi="Times New Roman"/>
          <w:sz w:val="22"/>
        </w:rPr>
        <w:t xml:space="preserve">How did you get involved in this program?  Did you ever hesitate to participate </w:t>
      </w:r>
      <w:r w:rsidR="002D3A80">
        <w:rPr>
          <w:rFonts w:ascii="Times New Roman" w:hAnsi="Times New Roman"/>
          <w:sz w:val="22"/>
        </w:rPr>
        <w:t>in the Wildflower Center?  What gave you pause?</w:t>
      </w:r>
      <w:r w:rsidRPr="00C362B9">
        <w:rPr>
          <w:rFonts w:ascii="Times New Roman" w:hAnsi="Times New Roman"/>
          <w:sz w:val="22"/>
        </w:rPr>
        <w:t xml:space="preserve"> </w:t>
      </w:r>
    </w:p>
    <w:p w:rsidR="00C362B9" w:rsidRPr="00C362B9" w:rsidRDefault="00C362B9" w:rsidP="00C362B9">
      <w:pPr>
        <w:rPr>
          <w:rFonts w:ascii="Times New Roman" w:hAnsi="Times New Roman"/>
          <w:sz w:val="22"/>
        </w:rPr>
      </w:pPr>
    </w:p>
    <w:p w:rsidR="00C362B9" w:rsidRPr="009446CF" w:rsidRDefault="00C362B9" w:rsidP="00C362B9">
      <w:pPr>
        <w:rPr>
          <w:rFonts w:ascii="Times New Roman" w:hAnsi="Times New Roman"/>
          <w:b/>
          <w:sz w:val="22"/>
        </w:rPr>
      </w:pPr>
      <w:r w:rsidRPr="009446CF">
        <w:rPr>
          <w:rFonts w:ascii="Times New Roman" w:hAnsi="Times New Roman"/>
          <w:b/>
          <w:sz w:val="22"/>
        </w:rPr>
        <w:t>II. Current Participation</w:t>
      </w:r>
    </w:p>
    <w:p w:rsidR="00C362B9" w:rsidRPr="00C362B9" w:rsidRDefault="00C362B9" w:rsidP="00C362B9">
      <w:pPr>
        <w:rPr>
          <w:rFonts w:ascii="Times New Roman" w:hAnsi="Times New Roman"/>
          <w:sz w:val="22"/>
        </w:rPr>
      </w:pPr>
      <w:r w:rsidRPr="00C362B9">
        <w:rPr>
          <w:rFonts w:ascii="Times New Roman" w:hAnsi="Times New Roman"/>
          <w:sz w:val="22"/>
        </w:rPr>
        <w:t>When was the last time you went to the center? Please describe this event. Why did you go? Who did you go with? How long were you there? What did you do?</w:t>
      </w:r>
    </w:p>
    <w:p w:rsidR="00C362B9" w:rsidRPr="00C362B9" w:rsidRDefault="00C362B9" w:rsidP="00C362B9">
      <w:pPr>
        <w:rPr>
          <w:rFonts w:ascii="Times New Roman" w:hAnsi="Times New Roman"/>
          <w:sz w:val="22"/>
        </w:rPr>
      </w:pPr>
    </w:p>
    <w:p w:rsidR="00C362B9" w:rsidRPr="00C362B9" w:rsidRDefault="00C362B9" w:rsidP="00C362B9">
      <w:pPr>
        <w:rPr>
          <w:rFonts w:ascii="Times New Roman" w:hAnsi="Times New Roman"/>
          <w:sz w:val="22"/>
        </w:rPr>
      </w:pPr>
      <w:r w:rsidRPr="00C362B9">
        <w:rPr>
          <w:rFonts w:ascii="Times New Roman" w:hAnsi="Times New Roman"/>
          <w:sz w:val="22"/>
        </w:rPr>
        <w:t>What is your primary reason for participating in these activities?</w:t>
      </w:r>
    </w:p>
    <w:p w:rsidR="00C362B9" w:rsidRPr="00C362B9" w:rsidRDefault="00C362B9" w:rsidP="00C362B9">
      <w:pPr>
        <w:rPr>
          <w:rFonts w:ascii="Times New Roman" w:hAnsi="Times New Roman"/>
          <w:sz w:val="22"/>
        </w:rPr>
      </w:pPr>
    </w:p>
    <w:p w:rsidR="00C362B9" w:rsidRPr="00C362B9" w:rsidRDefault="00C362B9" w:rsidP="00C362B9">
      <w:pPr>
        <w:rPr>
          <w:rFonts w:ascii="Times New Roman" w:hAnsi="Times New Roman"/>
          <w:sz w:val="22"/>
        </w:rPr>
      </w:pPr>
      <w:r w:rsidRPr="00C362B9">
        <w:rPr>
          <w:rFonts w:ascii="Times New Roman" w:hAnsi="Times New Roman"/>
          <w:sz w:val="22"/>
        </w:rPr>
        <w:t>Who do you generally go with? (family, partner, children, friends, etc.)</w:t>
      </w:r>
    </w:p>
    <w:p w:rsidR="00C362B9" w:rsidRPr="00C362B9" w:rsidRDefault="00C362B9" w:rsidP="00C362B9">
      <w:pPr>
        <w:rPr>
          <w:rFonts w:ascii="Times New Roman" w:hAnsi="Times New Roman"/>
          <w:sz w:val="22"/>
        </w:rPr>
      </w:pPr>
    </w:p>
    <w:p w:rsidR="00C362B9" w:rsidRPr="00C362B9" w:rsidRDefault="002D3A80" w:rsidP="00C362B9">
      <w:pPr>
        <w:rPr>
          <w:rFonts w:ascii="Times New Roman" w:hAnsi="Times New Roman"/>
          <w:sz w:val="22"/>
        </w:rPr>
      </w:pPr>
      <w:r>
        <w:rPr>
          <w:rFonts w:ascii="Times New Roman" w:hAnsi="Times New Roman"/>
          <w:sz w:val="22"/>
        </w:rPr>
        <w:t>Notwithstanding your most recent visit, w</w:t>
      </w:r>
      <w:r w:rsidR="00C362B9" w:rsidRPr="00C362B9">
        <w:rPr>
          <w:rFonts w:ascii="Times New Roman" w:hAnsi="Times New Roman"/>
          <w:sz w:val="22"/>
        </w:rPr>
        <w:t xml:space="preserve">hat do you </w:t>
      </w:r>
      <w:r>
        <w:rPr>
          <w:rFonts w:ascii="Times New Roman" w:hAnsi="Times New Roman"/>
          <w:sz w:val="22"/>
        </w:rPr>
        <w:t>consider to be your main reason for attending the center?  What activity/activities attracts you the most frequently?</w:t>
      </w:r>
      <w:r w:rsidR="00C362B9" w:rsidRPr="00C362B9">
        <w:rPr>
          <w:rFonts w:ascii="Times New Roman" w:hAnsi="Times New Roman"/>
          <w:sz w:val="22"/>
        </w:rPr>
        <w:t xml:space="preserve"> </w:t>
      </w:r>
    </w:p>
    <w:p w:rsidR="00C362B9" w:rsidRPr="00C362B9" w:rsidRDefault="00C362B9" w:rsidP="00C362B9">
      <w:pPr>
        <w:rPr>
          <w:rFonts w:ascii="Times New Roman" w:hAnsi="Times New Roman"/>
          <w:sz w:val="22"/>
        </w:rPr>
      </w:pPr>
    </w:p>
    <w:p w:rsidR="00C362B9" w:rsidRPr="00C362B9" w:rsidRDefault="00C362B9" w:rsidP="00C362B9">
      <w:pPr>
        <w:rPr>
          <w:rFonts w:ascii="Times New Roman" w:hAnsi="Times New Roman"/>
          <w:sz w:val="22"/>
        </w:rPr>
      </w:pPr>
      <w:r w:rsidRPr="00C362B9">
        <w:rPr>
          <w:rFonts w:ascii="Times New Roman" w:hAnsi="Times New Roman"/>
          <w:sz w:val="22"/>
        </w:rPr>
        <w:t xml:space="preserve">Do you feel that you derive any personal benefits from being outdoors at the Center? </w:t>
      </w:r>
    </w:p>
    <w:p w:rsidR="00C362B9" w:rsidRPr="00C362B9" w:rsidRDefault="00C362B9" w:rsidP="00C362B9">
      <w:pPr>
        <w:rPr>
          <w:rFonts w:ascii="Times New Roman" w:hAnsi="Times New Roman"/>
          <w:sz w:val="22"/>
        </w:rPr>
      </w:pPr>
    </w:p>
    <w:p w:rsidR="002D3A80" w:rsidRDefault="002D3A80" w:rsidP="00C362B9">
      <w:pPr>
        <w:rPr>
          <w:rFonts w:ascii="Times New Roman" w:hAnsi="Times New Roman"/>
          <w:sz w:val="22"/>
        </w:rPr>
      </w:pPr>
      <w:r w:rsidRPr="002D3A80">
        <w:rPr>
          <w:rFonts w:ascii="Times New Roman" w:hAnsi="Times New Roman"/>
          <w:sz w:val="22"/>
        </w:rPr>
        <w:t>In your opinion, does the center serve as a place of community for you?  If the respondent does not view the center as a community (a place for social gathering) then what is the main motivation for attending?</w:t>
      </w:r>
    </w:p>
    <w:p w:rsidR="00C362B9" w:rsidRPr="00C362B9" w:rsidRDefault="00C362B9" w:rsidP="00C362B9">
      <w:pPr>
        <w:rPr>
          <w:rFonts w:ascii="Times New Roman" w:hAnsi="Times New Roman"/>
          <w:sz w:val="22"/>
        </w:rPr>
      </w:pPr>
    </w:p>
    <w:p w:rsidR="00C362B9" w:rsidRDefault="00C362B9" w:rsidP="00C362B9">
      <w:pPr>
        <w:rPr>
          <w:rFonts w:ascii="Times New Roman" w:hAnsi="Times New Roman"/>
          <w:sz w:val="22"/>
        </w:rPr>
      </w:pPr>
      <w:r w:rsidRPr="00C362B9">
        <w:rPr>
          <w:rFonts w:ascii="Times New Roman" w:hAnsi="Times New Roman"/>
          <w:sz w:val="22"/>
        </w:rPr>
        <w:t>What types of people do you see when you go? (young/old, couples/single, etc.)</w:t>
      </w:r>
    </w:p>
    <w:p w:rsidR="00C362B9" w:rsidRPr="00C362B9" w:rsidRDefault="00C362B9" w:rsidP="00C362B9">
      <w:pPr>
        <w:rPr>
          <w:rFonts w:ascii="Times New Roman" w:hAnsi="Times New Roman"/>
          <w:sz w:val="22"/>
        </w:rPr>
      </w:pPr>
    </w:p>
    <w:p w:rsidR="00C362B9" w:rsidRPr="00C362B9" w:rsidRDefault="00C362B9" w:rsidP="00C362B9">
      <w:pPr>
        <w:rPr>
          <w:rFonts w:ascii="Times New Roman" w:hAnsi="Times New Roman"/>
          <w:sz w:val="22"/>
        </w:rPr>
      </w:pPr>
      <w:r w:rsidRPr="00C362B9">
        <w:rPr>
          <w:rFonts w:ascii="Times New Roman" w:hAnsi="Times New Roman"/>
          <w:sz w:val="22"/>
        </w:rPr>
        <w:t>Do you go to any other public parks in Central Texas?</w:t>
      </w:r>
      <w:r>
        <w:rPr>
          <w:rFonts w:ascii="Times New Roman" w:hAnsi="Times New Roman"/>
          <w:sz w:val="22"/>
        </w:rPr>
        <w:t xml:space="preserve"> </w:t>
      </w:r>
      <w:r w:rsidR="002D3A80">
        <w:rPr>
          <w:rFonts w:ascii="Times New Roman" w:hAnsi="Times New Roman"/>
          <w:sz w:val="22"/>
        </w:rPr>
        <w:t>Which ones and why? What different experiences do these parks offer that the Wildflower Center does not?</w:t>
      </w:r>
    </w:p>
    <w:p w:rsidR="00C362B9" w:rsidRPr="00C362B9" w:rsidRDefault="00C362B9" w:rsidP="00C362B9">
      <w:pPr>
        <w:rPr>
          <w:rFonts w:ascii="Times New Roman" w:hAnsi="Times New Roman"/>
          <w:sz w:val="22"/>
        </w:rPr>
      </w:pPr>
    </w:p>
    <w:p w:rsidR="00C362B9" w:rsidRPr="009446CF" w:rsidRDefault="00C362B9" w:rsidP="00C362B9">
      <w:pPr>
        <w:rPr>
          <w:rFonts w:ascii="Times New Roman" w:hAnsi="Times New Roman"/>
          <w:b/>
          <w:sz w:val="22"/>
        </w:rPr>
      </w:pPr>
      <w:r w:rsidRPr="009446CF">
        <w:rPr>
          <w:rFonts w:ascii="Times New Roman" w:hAnsi="Times New Roman"/>
          <w:b/>
          <w:sz w:val="22"/>
        </w:rPr>
        <w:t>III. General Opinions</w:t>
      </w:r>
    </w:p>
    <w:p w:rsidR="003A38FF" w:rsidRDefault="003A38FF" w:rsidP="00C362B9">
      <w:pPr>
        <w:rPr>
          <w:rFonts w:ascii="Times New Roman" w:hAnsi="Times New Roman"/>
          <w:sz w:val="22"/>
        </w:rPr>
      </w:pPr>
      <w:r>
        <w:rPr>
          <w:rFonts w:ascii="Times New Roman" w:hAnsi="Times New Roman"/>
          <w:sz w:val="22"/>
        </w:rPr>
        <w:t>When you think of ‘nature’ and ‘outdoors’, what places come to mind?  activities?  benefits?</w:t>
      </w:r>
    </w:p>
    <w:p w:rsidR="003A38FF" w:rsidRDefault="003A38FF" w:rsidP="00C362B9">
      <w:pPr>
        <w:rPr>
          <w:rFonts w:ascii="Times New Roman" w:hAnsi="Times New Roman"/>
          <w:sz w:val="22"/>
        </w:rPr>
      </w:pPr>
    </w:p>
    <w:p w:rsidR="00C362B9" w:rsidRDefault="00C362B9" w:rsidP="00C362B9">
      <w:pPr>
        <w:rPr>
          <w:rFonts w:ascii="Times New Roman" w:hAnsi="Times New Roman"/>
          <w:sz w:val="22"/>
        </w:rPr>
      </w:pPr>
      <w:r w:rsidRPr="00C362B9">
        <w:rPr>
          <w:rFonts w:ascii="Times New Roman" w:hAnsi="Times New Roman"/>
          <w:sz w:val="22"/>
        </w:rPr>
        <w:t>What attracts you to the outdoors?</w:t>
      </w:r>
    </w:p>
    <w:p w:rsidR="003A38FF" w:rsidRDefault="003A38FF" w:rsidP="00C362B9">
      <w:pPr>
        <w:rPr>
          <w:rFonts w:ascii="Times New Roman" w:hAnsi="Times New Roman"/>
          <w:sz w:val="22"/>
        </w:rPr>
      </w:pPr>
    </w:p>
    <w:p w:rsidR="003A38FF" w:rsidRDefault="003A38FF" w:rsidP="003A38FF">
      <w:pPr>
        <w:rPr>
          <w:rFonts w:ascii="Times New Roman" w:hAnsi="Times New Roman"/>
          <w:sz w:val="22"/>
        </w:rPr>
      </w:pPr>
      <w:r>
        <w:rPr>
          <w:rFonts w:ascii="Times New Roman" w:hAnsi="Times New Roman"/>
          <w:sz w:val="22"/>
        </w:rPr>
        <w:t>Do you view the environment as valuable?  Do you perceive nature to have value?  Can you give an example/ explain more what kinds of value?</w:t>
      </w:r>
    </w:p>
    <w:p w:rsidR="00554586" w:rsidRDefault="00554586" w:rsidP="003A38FF">
      <w:pPr>
        <w:rPr>
          <w:rFonts w:ascii="Times New Roman" w:hAnsi="Times New Roman"/>
          <w:sz w:val="22"/>
        </w:rPr>
      </w:pPr>
    </w:p>
    <w:p w:rsidR="00554586" w:rsidRDefault="00554586" w:rsidP="003A38FF">
      <w:pPr>
        <w:rPr>
          <w:rFonts w:ascii="Times New Roman" w:hAnsi="Times New Roman"/>
          <w:sz w:val="22"/>
        </w:rPr>
      </w:pPr>
      <w:r>
        <w:rPr>
          <w:rFonts w:ascii="Times New Roman" w:hAnsi="Times New Roman"/>
          <w:sz w:val="22"/>
        </w:rPr>
        <w:t>Do you think nature provides you any additional spiritual benefits? physical?</w:t>
      </w:r>
    </w:p>
    <w:p w:rsidR="003A38FF" w:rsidRDefault="003A38FF" w:rsidP="003A38FF">
      <w:pPr>
        <w:rPr>
          <w:rFonts w:ascii="Times New Roman" w:hAnsi="Times New Roman"/>
          <w:sz w:val="22"/>
        </w:rPr>
      </w:pPr>
    </w:p>
    <w:p w:rsidR="003A38FF" w:rsidRDefault="003A38FF" w:rsidP="003A38FF">
      <w:pPr>
        <w:rPr>
          <w:rFonts w:ascii="Times New Roman" w:hAnsi="Times New Roman"/>
          <w:sz w:val="22"/>
        </w:rPr>
      </w:pPr>
      <w:r>
        <w:rPr>
          <w:rFonts w:ascii="Times New Roman" w:hAnsi="Times New Roman"/>
          <w:sz w:val="22"/>
        </w:rPr>
        <w:t xml:space="preserve">Do you think Nature has any benefits? Or participating in nature activities provides you with benefits?  How does it benefit you? </w:t>
      </w:r>
    </w:p>
    <w:p w:rsidR="003A38FF" w:rsidRDefault="003A38FF" w:rsidP="003A38FF">
      <w:pPr>
        <w:rPr>
          <w:rFonts w:ascii="Times New Roman" w:hAnsi="Times New Roman"/>
          <w:sz w:val="22"/>
        </w:rPr>
      </w:pPr>
    </w:p>
    <w:p w:rsidR="003A38FF" w:rsidRDefault="003A38FF" w:rsidP="003A38FF">
      <w:pPr>
        <w:rPr>
          <w:rFonts w:ascii="Times New Roman" w:hAnsi="Times New Roman"/>
          <w:sz w:val="22"/>
        </w:rPr>
      </w:pPr>
      <w:r>
        <w:rPr>
          <w:rFonts w:ascii="Times New Roman" w:hAnsi="Times New Roman"/>
          <w:sz w:val="22"/>
        </w:rPr>
        <w:t>Do you often go to parks or nature areas for extended stays?  Do you often go for day trips?</w:t>
      </w:r>
    </w:p>
    <w:p w:rsidR="003A38FF" w:rsidRDefault="003A38FF" w:rsidP="003A38FF">
      <w:pPr>
        <w:rPr>
          <w:rFonts w:ascii="Times New Roman" w:hAnsi="Times New Roman"/>
          <w:sz w:val="22"/>
        </w:rPr>
      </w:pPr>
    </w:p>
    <w:p w:rsidR="003A38FF" w:rsidRDefault="003A38FF" w:rsidP="003A38FF">
      <w:pPr>
        <w:numPr>
          <w:ins w:id="0" w:author="Jamie McNiel" w:date="2010-10-06T10:13:00Z"/>
        </w:numPr>
        <w:rPr>
          <w:rFonts w:ascii="Times New Roman" w:hAnsi="Times New Roman"/>
          <w:sz w:val="22"/>
        </w:rPr>
      </w:pPr>
      <w:r w:rsidRPr="00C362B9">
        <w:rPr>
          <w:rFonts w:ascii="Times New Roman" w:hAnsi="Times New Roman"/>
          <w:sz w:val="22"/>
        </w:rPr>
        <w:t>Do you view the Center differently than say, a public park? Your own backyard?</w:t>
      </w:r>
    </w:p>
    <w:p w:rsidR="003A38FF" w:rsidRDefault="003A38FF" w:rsidP="003A38FF">
      <w:pPr>
        <w:rPr>
          <w:rFonts w:ascii="Times New Roman" w:hAnsi="Times New Roman"/>
          <w:sz w:val="22"/>
        </w:rPr>
      </w:pPr>
    </w:p>
    <w:p w:rsidR="003A38FF" w:rsidRPr="00C362B9" w:rsidRDefault="003A38FF" w:rsidP="00C362B9">
      <w:pPr>
        <w:rPr>
          <w:rFonts w:ascii="Times New Roman" w:hAnsi="Times New Roman"/>
          <w:sz w:val="22"/>
        </w:rPr>
      </w:pPr>
      <w:r>
        <w:rPr>
          <w:rFonts w:ascii="Times New Roman" w:hAnsi="Times New Roman"/>
          <w:sz w:val="22"/>
        </w:rPr>
        <w:t>Would you consider your backyard as ‘outdoors’ or a ‘nature’ area? Would you say that your backyard can provide you with any of the same benefits as park or nature areas?</w:t>
      </w:r>
    </w:p>
    <w:p w:rsidR="00C362B9" w:rsidRPr="00C362B9" w:rsidRDefault="00C362B9" w:rsidP="00C362B9">
      <w:pPr>
        <w:rPr>
          <w:rFonts w:ascii="Times New Roman" w:hAnsi="Times New Roman"/>
          <w:sz w:val="22"/>
        </w:rPr>
      </w:pPr>
    </w:p>
    <w:p w:rsidR="00C362B9" w:rsidRDefault="00C362B9" w:rsidP="00C362B9">
      <w:pPr>
        <w:rPr>
          <w:rFonts w:ascii="Times New Roman" w:hAnsi="Times New Roman"/>
          <w:sz w:val="22"/>
        </w:rPr>
      </w:pPr>
      <w:r>
        <w:rPr>
          <w:rFonts w:ascii="Times New Roman" w:hAnsi="Times New Roman"/>
          <w:sz w:val="22"/>
        </w:rPr>
        <w:t>What types of reactions do you receive when you tell people you are a member of the Center?</w:t>
      </w:r>
    </w:p>
    <w:p w:rsidR="00554586" w:rsidRDefault="00554586" w:rsidP="00C362B9">
      <w:pPr>
        <w:rPr>
          <w:rFonts w:ascii="Times New Roman" w:hAnsi="Times New Roman"/>
          <w:sz w:val="22"/>
        </w:rPr>
      </w:pPr>
    </w:p>
    <w:p w:rsidR="00554586" w:rsidRDefault="00554586" w:rsidP="00C362B9">
      <w:pPr>
        <w:rPr>
          <w:rFonts w:ascii="Times New Roman" w:hAnsi="Times New Roman"/>
          <w:sz w:val="22"/>
        </w:rPr>
      </w:pPr>
      <w:r>
        <w:rPr>
          <w:rFonts w:ascii="Times New Roman" w:hAnsi="Times New Roman"/>
          <w:sz w:val="22"/>
        </w:rPr>
        <w:t xml:space="preserve">Would you encourage people to join the Wildflower Center?  If so, what might be some reasons for encouragement? </w:t>
      </w:r>
    </w:p>
    <w:p w:rsidR="00385E81" w:rsidRDefault="00385E81" w:rsidP="00C362B9">
      <w:pPr>
        <w:rPr>
          <w:rFonts w:ascii="Times New Roman" w:hAnsi="Times New Roman"/>
          <w:sz w:val="22"/>
        </w:rPr>
      </w:pPr>
    </w:p>
    <w:p w:rsidR="00385E81" w:rsidRDefault="00385E81" w:rsidP="00C362B9">
      <w:pPr>
        <w:rPr>
          <w:rFonts w:ascii="Times New Roman" w:hAnsi="Times New Roman"/>
          <w:sz w:val="22"/>
        </w:rPr>
      </w:pPr>
      <w:r>
        <w:rPr>
          <w:rFonts w:ascii="Times New Roman" w:hAnsi="Times New Roman"/>
          <w:sz w:val="22"/>
        </w:rPr>
        <w:t>Would you advocate for more nature areas like the Wildflower Center?  If so, What might be some reasons why? If not, what are some reasons why not?</w:t>
      </w:r>
    </w:p>
    <w:p w:rsidR="00385E81" w:rsidRDefault="00385E81" w:rsidP="00C362B9">
      <w:pPr>
        <w:rPr>
          <w:rFonts w:ascii="Times New Roman" w:hAnsi="Times New Roman"/>
          <w:sz w:val="22"/>
        </w:rPr>
      </w:pPr>
    </w:p>
    <w:p w:rsidR="00385E81" w:rsidRDefault="00385E81" w:rsidP="00C362B9">
      <w:pPr>
        <w:rPr>
          <w:rFonts w:ascii="Times New Roman" w:hAnsi="Times New Roman"/>
          <w:sz w:val="22"/>
        </w:rPr>
      </w:pPr>
      <w:r>
        <w:rPr>
          <w:rFonts w:ascii="Times New Roman" w:hAnsi="Times New Roman"/>
          <w:sz w:val="22"/>
        </w:rPr>
        <w:t>Would you advocate for more nature areas like public parks?  If so, what might be some reasons why? If not, what are some reasons why not?</w:t>
      </w:r>
    </w:p>
    <w:p w:rsidR="00385E81" w:rsidRDefault="00385E81" w:rsidP="00C362B9">
      <w:pPr>
        <w:rPr>
          <w:rFonts w:ascii="Times New Roman" w:hAnsi="Times New Roman"/>
          <w:sz w:val="22"/>
        </w:rPr>
      </w:pPr>
    </w:p>
    <w:p w:rsidR="00385E81" w:rsidRDefault="00A12B83" w:rsidP="00C362B9">
      <w:pPr>
        <w:rPr>
          <w:rFonts w:ascii="Times New Roman" w:hAnsi="Times New Roman"/>
          <w:sz w:val="22"/>
        </w:rPr>
      </w:pPr>
      <w:r>
        <w:rPr>
          <w:rFonts w:ascii="Times New Roman" w:hAnsi="Times New Roman"/>
          <w:sz w:val="22"/>
        </w:rPr>
        <w:t xml:space="preserve">What do you think about national parks?  What do you think about having areas of nature for public use?  </w:t>
      </w:r>
    </w:p>
    <w:p w:rsidR="00A12B83" w:rsidRDefault="00A12B83" w:rsidP="00C362B9">
      <w:pPr>
        <w:rPr>
          <w:rFonts w:ascii="Times New Roman" w:hAnsi="Times New Roman"/>
          <w:sz w:val="22"/>
        </w:rPr>
      </w:pPr>
    </w:p>
    <w:p w:rsidR="00A12B83" w:rsidRDefault="00A12B83" w:rsidP="00C362B9">
      <w:pPr>
        <w:numPr>
          <w:ins w:id="1" w:author="Jamie McNiel" w:date="2010-10-06T10:22:00Z"/>
        </w:numPr>
        <w:rPr>
          <w:rFonts w:ascii="Times New Roman" w:hAnsi="Times New Roman"/>
          <w:sz w:val="22"/>
        </w:rPr>
      </w:pPr>
      <w:r>
        <w:rPr>
          <w:rFonts w:ascii="Times New Roman" w:hAnsi="Times New Roman"/>
          <w:sz w:val="22"/>
        </w:rPr>
        <w:t xml:space="preserve">Do you think having parks is ‘good’? What about the Wildflower Center? </w:t>
      </w:r>
    </w:p>
    <w:p w:rsidR="00C362B9" w:rsidRDefault="00C362B9" w:rsidP="00C362B9">
      <w:pPr>
        <w:rPr>
          <w:rFonts w:ascii="Times New Roman" w:hAnsi="Times New Roman"/>
          <w:sz w:val="22"/>
        </w:rPr>
      </w:pPr>
    </w:p>
    <w:p w:rsidR="00A46A41" w:rsidRDefault="00C362B9" w:rsidP="00C362B9">
      <w:pPr>
        <w:rPr>
          <w:rFonts w:ascii="Times New Roman" w:hAnsi="Times New Roman"/>
          <w:sz w:val="22"/>
        </w:rPr>
      </w:pPr>
      <w:r>
        <w:rPr>
          <w:rFonts w:ascii="Times New Roman" w:hAnsi="Times New Roman"/>
          <w:sz w:val="22"/>
        </w:rPr>
        <w:t>What advice would you give to people who want to participate in a member-based program, such as the one at the Center, but don’t know how?</w:t>
      </w:r>
    </w:p>
    <w:p w:rsidR="00977196" w:rsidRDefault="00977196" w:rsidP="00C362B9">
      <w:pPr>
        <w:rPr>
          <w:rFonts w:ascii="Times New Roman" w:hAnsi="Times New Roman"/>
          <w:sz w:val="22"/>
        </w:rPr>
      </w:pPr>
    </w:p>
    <w:p w:rsidR="008C760C" w:rsidRPr="00C362B9" w:rsidRDefault="008C760C" w:rsidP="00C362B9">
      <w:pPr>
        <w:rPr>
          <w:rFonts w:ascii="Times New Roman" w:hAnsi="Times New Roman"/>
          <w:sz w:val="22"/>
        </w:rPr>
      </w:pPr>
    </w:p>
    <w:sectPr w:rsidR="008C760C" w:rsidRPr="00C362B9" w:rsidSect="00A46A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362B9"/>
    <w:rsid w:val="000D382F"/>
    <w:rsid w:val="001F4720"/>
    <w:rsid w:val="002D3A80"/>
    <w:rsid w:val="00302406"/>
    <w:rsid w:val="00385E81"/>
    <w:rsid w:val="003A38FF"/>
    <w:rsid w:val="00444DA7"/>
    <w:rsid w:val="004E5240"/>
    <w:rsid w:val="00554586"/>
    <w:rsid w:val="008C760C"/>
    <w:rsid w:val="009446CF"/>
    <w:rsid w:val="00977196"/>
    <w:rsid w:val="00A12B83"/>
    <w:rsid w:val="00A46A41"/>
    <w:rsid w:val="00C362B9"/>
    <w:rsid w:val="00DA2D4B"/>
    <w:rsid w:val="00F86049"/>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D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362B9"/>
    <w:pPr>
      <w:ind w:left="720"/>
      <w:contextualSpacing/>
    </w:pPr>
  </w:style>
  <w:style w:type="character" w:styleId="CommentReference">
    <w:name w:val="annotation reference"/>
    <w:basedOn w:val="DefaultParagraphFont"/>
    <w:uiPriority w:val="99"/>
    <w:semiHidden/>
    <w:unhideWhenUsed/>
    <w:rsid w:val="00444DA7"/>
    <w:rPr>
      <w:sz w:val="18"/>
      <w:szCs w:val="18"/>
    </w:rPr>
  </w:style>
  <w:style w:type="paragraph" w:styleId="CommentText">
    <w:name w:val="annotation text"/>
    <w:basedOn w:val="Normal"/>
    <w:link w:val="CommentTextChar"/>
    <w:uiPriority w:val="99"/>
    <w:semiHidden/>
    <w:unhideWhenUsed/>
    <w:rsid w:val="00444DA7"/>
  </w:style>
  <w:style w:type="character" w:customStyle="1" w:styleId="CommentTextChar">
    <w:name w:val="Comment Text Char"/>
    <w:basedOn w:val="DefaultParagraphFont"/>
    <w:link w:val="CommentText"/>
    <w:uiPriority w:val="99"/>
    <w:semiHidden/>
    <w:rsid w:val="00444DA7"/>
  </w:style>
  <w:style w:type="paragraph" w:styleId="CommentSubject">
    <w:name w:val="annotation subject"/>
    <w:basedOn w:val="CommentText"/>
    <w:next w:val="CommentText"/>
    <w:link w:val="CommentSubjectChar"/>
    <w:uiPriority w:val="99"/>
    <w:semiHidden/>
    <w:unhideWhenUsed/>
    <w:rsid w:val="00444DA7"/>
    <w:rPr>
      <w:b/>
      <w:bCs/>
      <w:sz w:val="20"/>
      <w:szCs w:val="20"/>
    </w:rPr>
  </w:style>
  <w:style w:type="character" w:customStyle="1" w:styleId="CommentSubjectChar">
    <w:name w:val="Comment Subject Char"/>
    <w:basedOn w:val="CommentTextChar"/>
    <w:link w:val="CommentSubject"/>
    <w:uiPriority w:val="99"/>
    <w:semiHidden/>
    <w:rsid w:val="00444DA7"/>
    <w:rPr>
      <w:b/>
      <w:bCs/>
      <w:sz w:val="20"/>
      <w:szCs w:val="20"/>
    </w:rPr>
  </w:style>
  <w:style w:type="paragraph" w:styleId="BalloonText">
    <w:name w:val="Balloon Text"/>
    <w:basedOn w:val="Normal"/>
    <w:link w:val="BalloonTextChar"/>
    <w:uiPriority w:val="99"/>
    <w:semiHidden/>
    <w:unhideWhenUsed/>
    <w:rsid w:val="00444DA7"/>
    <w:rPr>
      <w:rFonts w:ascii="Lucida Grande" w:hAnsi="Lucida Grande"/>
      <w:sz w:val="18"/>
      <w:szCs w:val="18"/>
    </w:rPr>
  </w:style>
  <w:style w:type="character" w:customStyle="1" w:styleId="BalloonTextChar">
    <w:name w:val="Balloon Text Char"/>
    <w:basedOn w:val="DefaultParagraphFont"/>
    <w:link w:val="BalloonText"/>
    <w:uiPriority w:val="99"/>
    <w:semiHidden/>
    <w:rsid w:val="00444DA7"/>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2660</Characters>
  <Application>Microsoft Word 12.1.0</Application>
  <DocSecurity>0</DocSecurity>
  <Lines>22</Lines>
  <Paragraphs>5</Paragraphs>
  <ScaleCrop>false</ScaleCrop>
  <Company>Home</Company>
  <LinksUpToDate>false</LinksUpToDate>
  <CharactersWithSpaces>3266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cp:lastModifiedBy>GA</cp:lastModifiedBy>
  <cp:revision>2</cp:revision>
  <dcterms:created xsi:type="dcterms:W3CDTF">2010-10-06T18:37:00Z</dcterms:created>
  <dcterms:modified xsi:type="dcterms:W3CDTF">2010-10-06T18:37:00Z</dcterms:modified>
</cp:coreProperties>
</file>